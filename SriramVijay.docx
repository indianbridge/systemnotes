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DE7" w:rsidRPr="00B73700" w:rsidRDefault="00942DE7" w:rsidP="003F2861">
      <w:pPr>
        <w:pStyle w:val="Heading1"/>
      </w:pPr>
      <w:bookmarkStart w:id="1" w:name="_Toc294652510"/>
      <w:r w:rsidRPr="00B73700">
        <w:t>Key</w:t>
      </w:r>
      <w:bookmarkEnd w:id="1"/>
      <w:r w:rsidR="00AF7861" w:rsidRPr="00B73700">
        <w:br/>
      </w:r>
    </w:p>
    <w:p w:rsidR="001318B0" w:rsidRPr="00B73700" w:rsidRDefault="00B82393" w:rsidP="00F95DB3">
      <w:pPr>
        <w:numPr>
          <w:ilvl w:val="0"/>
          <w:numId w:val="5"/>
        </w:numPr>
        <w:rPr>
          <w:rFonts w:cs="Courier New"/>
        </w:rPr>
        <w:pPrChange w:id="2" w:author="Vijay" w:date="2014-06-25T00:52:00Z">
          <w:pPr>
            <w:numPr>
              <w:numId w:val="6"/>
            </w:numPr>
            <w:tabs>
              <w:tab w:val="num" w:pos="720"/>
            </w:tabs>
            <w:ind w:left="720" w:hanging="360"/>
          </w:pPr>
        </w:pPrChange>
      </w:pPr>
      <w:r w:rsidRPr="00B73700">
        <w:rPr>
          <w:rFonts w:cs="Courier New"/>
        </w:rPr>
        <w:t>GF = Game Force</w:t>
      </w:r>
    </w:p>
    <w:p w:rsidR="001318B0" w:rsidRPr="00B73700" w:rsidRDefault="00B82393" w:rsidP="00F95DB3">
      <w:pPr>
        <w:numPr>
          <w:ilvl w:val="0"/>
          <w:numId w:val="5"/>
        </w:numPr>
        <w:rPr>
          <w:rFonts w:cs="Courier New"/>
        </w:rPr>
        <w:pPrChange w:id="3" w:author="Vijay" w:date="2014-06-25T00:52:00Z">
          <w:pPr>
            <w:numPr>
              <w:numId w:val="6"/>
            </w:numPr>
            <w:tabs>
              <w:tab w:val="num" w:pos="720"/>
            </w:tabs>
            <w:ind w:left="720" w:hanging="360"/>
          </w:pPr>
        </w:pPrChange>
      </w:pPr>
      <w:r w:rsidRPr="00B73700">
        <w:rPr>
          <w:rFonts w:cs="Courier New"/>
        </w:rPr>
        <w:t>NF = Non-forcing</w:t>
      </w:r>
    </w:p>
    <w:p w:rsidR="001318B0" w:rsidRPr="00B73700" w:rsidRDefault="00B82393" w:rsidP="00F95DB3">
      <w:pPr>
        <w:numPr>
          <w:ilvl w:val="0"/>
          <w:numId w:val="5"/>
        </w:numPr>
        <w:rPr>
          <w:rFonts w:cs="Courier New"/>
        </w:rPr>
        <w:pPrChange w:id="4" w:author="Vijay" w:date="2014-06-25T00:52:00Z">
          <w:pPr>
            <w:numPr>
              <w:numId w:val="6"/>
            </w:numPr>
            <w:tabs>
              <w:tab w:val="num" w:pos="720"/>
            </w:tabs>
            <w:ind w:left="720" w:hanging="360"/>
          </w:pPr>
        </w:pPrChange>
      </w:pPr>
      <w:r w:rsidRPr="00B73700">
        <w:rPr>
          <w:rFonts w:cs="Courier New"/>
        </w:rPr>
        <w:t>F1 = Forcing 1 Round</w:t>
      </w:r>
    </w:p>
    <w:p w:rsidR="00B82393" w:rsidRPr="00B73700" w:rsidRDefault="00B82393" w:rsidP="00F95DB3">
      <w:pPr>
        <w:numPr>
          <w:ilvl w:val="0"/>
          <w:numId w:val="5"/>
        </w:numPr>
        <w:rPr>
          <w:rFonts w:cs="Courier New"/>
        </w:rPr>
        <w:pPrChange w:id="5" w:author="Vijay" w:date="2014-06-25T00:52:00Z">
          <w:pPr>
            <w:numPr>
              <w:numId w:val="6"/>
            </w:numPr>
            <w:tabs>
              <w:tab w:val="num" w:pos="720"/>
            </w:tabs>
            <w:ind w:left="720" w:hanging="360"/>
          </w:pPr>
        </w:pPrChange>
      </w:pPr>
      <w:r w:rsidRPr="00B73700">
        <w:rPr>
          <w:rFonts w:cs="Courier New"/>
        </w:rPr>
        <w:t xml:space="preserve">Inv = Invitational </w:t>
      </w:r>
    </w:p>
    <w:p w:rsidR="001318B0" w:rsidRPr="00B73700" w:rsidRDefault="00B82393" w:rsidP="00F95DB3">
      <w:pPr>
        <w:numPr>
          <w:ilvl w:val="0"/>
          <w:numId w:val="5"/>
        </w:numPr>
        <w:rPr>
          <w:rFonts w:cs="Courier New"/>
        </w:rPr>
        <w:pPrChange w:id="6" w:author="Vijay" w:date="2014-06-25T00:52:00Z">
          <w:pPr>
            <w:numPr>
              <w:numId w:val="6"/>
            </w:numPr>
            <w:tabs>
              <w:tab w:val="num" w:pos="720"/>
            </w:tabs>
            <w:ind w:left="720" w:hanging="360"/>
          </w:pPr>
        </w:pPrChange>
      </w:pPr>
      <w:r w:rsidRPr="00B73700">
        <w:rPr>
          <w:rFonts w:cs="Courier New"/>
        </w:rPr>
        <w:t>m = minor</w:t>
      </w:r>
      <w:r w:rsidR="00750212" w:rsidRPr="00B73700">
        <w:rPr>
          <w:rFonts w:cs="Courier New"/>
        </w:rPr>
        <w:t xml:space="preserve">, </w:t>
      </w:r>
      <w:r w:rsidRPr="00B73700">
        <w:rPr>
          <w:rFonts w:cs="Courier New"/>
        </w:rPr>
        <w:t>M = Major</w:t>
      </w:r>
      <w:r w:rsidR="001318B0" w:rsidRPr="00B73700">
        <w:rPr>
          <w:rFonts w:cs="Courier New"/>
        </w:rPr>
        <w:br/>
      </w:r>
      <w:r w:rsidRPr="00B73700">
        <w:rPr>
          <w:rFonts w:cs="Courier New"/>
        </w:rPr>
        <w:t>LR = Limit Raise</w:t>
      </w:r>
    </w:p>
    <w:p w:rsidR="001318B0" w:rsidRPr="00B73700" w:rsidRDefault="001318B0" w:rsidP="00F95DB3">
      <w:pPr>
        <w:numPr>
          <w:ilvl w:val="0"/>
          <w:numId w:val="5"/>
        </w:numPr>
        <w:rPr>
          <w:rFonts w:cs="Courier New"/>
        </w:rPr>
        <w:pPrChange w:id="7" w:author="Vijay" w:date="2014-06-25T00:52:00Z">
          <w:pPr>
            <w:numPr>
              <w:numId w:val="6"/>
            </w:numPr>
            <w:tabs>
              <w:tab w:val="num" w:pos="720"/>
            </w:tabs>
            <w:ind w:left="720" w:hanging="360"/>
          </w:pPr>
        </w:pPrChange>
      </w:pPr>
      <w:r w:rsidRPr="00B73700">
        <w:rPr>
          <w:rFonts w:cs="Courier New"/>
        </w:rPr>
        <w:t>LR+ = Limit Raise or Better</w:t>
      </w:r>
    </w:p>
    <w:p w:rsidR="001318B0" w:rsidRPr="00B73700" w:rsidRDefault="00B82393" w:rsidP="00F95DB3">
      <w:pPr>
        <w:numPr>
          <w:ilvl w:val="0"/>
          <w:numId w:val="5"/>
        </w:numPr>
        <w:rPr>
          <w:rFonts w:cs="Courier New"/>
        </w:rPr>
        <w:pPrChange w:id="8" w:author="Vijay" w:date="2014-06-25T00:52:00Z">
          <w:pPr>
            <w:numPr>
              <w:numId w:val="6"/>
            </w:numPr>
            <w:tabs>
              <w:tab w:val="num" w:pos="720"/>
            </w:tabs>
            <w:ind w:left="720" w:hanging="360"/>
          </w:pPr>
        </w:pPrChange>
      </w:pPr>
      <w:r w:rsidRPr="00B73700">
        <w:rPr>
          <w:rFonts w:cs="Courier New"/>
        </w:rPr>
        <w:t xml:space="preserve">PH = Passed Hand </w:t>
      </w:r>
    </w:p>
    <w:p w:rsidR="001318B0" w:rsidRPr="00B73700" w:rsidRDefault="00B82393" w:rsidP="00F95DB3">
      <w:pPr>
        <w:numPr>
          <w:ilvl w:val="0"/>
          <w:numId w:val="5"/>
        </w:numPr>
        <w:rPr>
          <w:rFonts w:cs="Courier New"/>
        </w:rPr>
        <w:pPrChange w:id="9" w:author="Vijay" w:date="2014-06-25T00:52:00Z">
          <w:pPr>
            <w:numPr>
              <w:numId w:val="6"/>
            </w:numPr>
            <w:tabs>
              <w:tab w:val="num" w:pos="720"/>
            </w:tabs>
            <w:ind w:left="720" w:hanging="360"/>
          </w:pPr>
        </w:pPrChange>
      </w:pPr>
      <w:r w:rsidRPr="00B73700">
        <w:rPr>
          <w:rFonts w:cs="Courier New"/>
        </w:rPr>
        <w:t>UH = Un-passed Hand</w:t>
      </w:r>
    </w:p>
    <w:p w:rsidR="001318B0" w:rsidRPr="00B73700" w:rsidRDefault="00B82393" w:rsidP="00F95DB3">
      <w:pPr>
        <w:numPr>
          <w:ilvl w:val="0"/>
          <w:numId w:val="5"/>
        </w:numPr>
        <w:rPr>
          <w:rFonts w:cs="Courier New"/>
        </w:rPr>
        <w:pPrChange w:id="10" w:author="Vijay" w:date="2014-06-25T00:52:00Z">
          <w:pPr>
            <w:numPr>
              <w:numId w:val="6"/>
            </w:numPr>
            <w:tabs>
              <w:tab w:val="num" w:pos="720"/>
            </w:tabs>
            <w:ind w:left="720" w:hanging="360"/>
          </w:pPr>
        </w:pPrChange>
      </w:pPr>
      <w:r w:rsidRPr="00B73700">
        <w:rPr>
          <w:rFonts w:cs="Courier New"/>
        </w:rPr>
        <w:t>LHO = Left Hand Opponent</w:t>
      </w:r>
    </w:p>
    <w:p w:rsidR="001318B0" w:rsidRPr="00B73700" w:rsidRDefault="00B82393" w:rsidP="00F95DB3">
      <w:pPr>
        <w:numPr>
          <w:ilvl w:val="0"/>
          <w:numId w:val="5"/>
        </w:numPr>
        <w:rPr>
          <w:rFonts w:cs="Courier New"/>
        </w:rPr>
        <w:pPrChange w:id="11" w:author="Vijay" w:date="2014-06-25T00:52:00Z">
          <w:pPr>
            <w:numPr>
              <w:numId w:val="6"/>
            </w:numPr>
            <w:tabs>
              <w:tab w:val="num" w:pos="720"/>
            </w:tabs>
            <w:ind w:left="720" w:hanging="360"/>
          </w:pPr>
        </w:pPrChange>
      </w:pPr>
      <w:r w:rsidRPr="00B73700">
        <w:rPr>
          <w:rFonts w:cs="Courier New"/>
        </w:rPr>
        <w:t>RHO = Right Hand Opponent</w:t>
      </w:r>
    </w:p>
    <w:p w:rsidR="00B82393" w:rsidRPr="00B73700" w:rsidRDefault="00B82393" w:rsidP="00F95DB3">
      <w:pPr>
        <w:numPr>
          <w:ilvl w:val="0"/>
          <w:numId w:val="5"/>
        </w:numPr>
        <w:rPr>
          <w:rFonts w:cs="Courier New"/>
        </w:rPr>
        <w:pPrChange w:id="12" w:author="Vijay" w:date="2014-06-25T00:52:00Z">
          <w:pPr>
            <w:numPr>
              <w:numId w:val="6"/>
            </w:numPr>
            <w:tabs>
              <w:tab w:val="num" w:pos="720"/>
            </w:tabs>
            <w:ind w:left="720" w:hanging="360"/>
          </w:pPr>
        </w:pPrChange>
      </w:pPr>
      <w:r w:rsidRPr="00B73700">
        <w:rPr>
          <w:rFonts w:cs="Courier New"/>
        </w:rPr>
        <w:t>JS = Jump Shift</w:t>
      </w:r>
    </w:p>
    <w:p w:rsidR="00B13F1C" w:rsidRPr="00B73700" w:rsidRDefault="00B13F1C" w:rsidP="00F95DB3">
      <w:pPr>
        <w:numPr>
          <w:ilvl w:val="0"/>
          <w:numId w:val="5"/>
        </w:numPr>
        <w:rPr>
          <w:rFonts w:cs="Courier New"/>
        </w:rPr>
        <w:pPrChange w:id="13" w:author="Vijay" w:date="2014-06-25T00:52:00Z">
          <w:pPr>
            <w:numPr>
              <w:numId w:val="6"/>
            </w:numPr>
            <w:tabs>
              <w:tab w:val="num" w:pos="720"/>
            </w:tabs>
            <w:ind w:left="720" w:hanging="360"/>
          </w:pPr>
        </w:pPrChange>
      </w:pPr>
      <w:r w:rsidRPr="00B73700">
        <w:rPr>
          <w:rFonts w:cs="Courier New"/>
        </w:rPr>
        <w:t>T/O = Takeout</w:t>
      </w:r>
    </w:p>
    <w:p w:rsidR="00B13F1C" w:rsidRPr="00B73700" w:rsidRDefault="00B13F1C" w:rsidP="00F95DB3">
      <w:pPr>
        <w:numPr>
          <w:ilvl w:val="0"/>
          <w:numId w:val="5"/>
        </w:numPr>
        <w:rPr>
          <w:rFonts w:cs="Courier New"/>
        </w:rPr>
        <w:pPrChange w:id="14" w:author="Vijay" w:date="2014-06-25T00:52:00Z">
          <w:pPr>
            <w:numPr>
              <w:numId w:val="6"/>
            </w:numPr>
            <w:tabs>
              <w:tab w:val="num" w:pos="720"/>
            </w:tabs>
            <w:ind w:left="720" w:hanging="360"/>
          </w:pPr>
        </w:pPrChange>
      </w:pPr>
      <w:r w:rsidRPr="00B73700">
        <w:rPr>
          <w:rFonts w:cs="Courier New"/>
        </w:rPr>
        <w:t>P/C = Pass or Correct</w:t>
      </w:r>
    </w:p>
    <w:p w:rsidR="00B13F1C" w:rsidRPr="00B73700" w:rsidRDefault="00B13F1C" w:rsidP="00F95DB3">
      <w:pPr>
        <w:numPr>
          <w:ilvl w:val="0"/>
          <w:numId w:val="5"/>
        </w:numPr>
        <w:rPr>
          <w:rFonts w:cs="Courier New"/>
        </w:rPr>
        <w:pPrChange w:id="15" w:author="Vijay" w:date="2014-06-25T00:52:00Z">
          <w:pPr>
            <w:numPr>
              <w:numId w:val="6"/>
            </w:numPr>
            <w:tabs>
              <w:tab w:val="num" w:pos="720"/>
            </w:tabs>
            <w:ind w:left="720" w:hanging="360"/>
          </w:pPr>
        </w:pPrChange>
      </w:pPr>
      <w:r w:rsidRPr="00B73700">
        <w:rPr>
          <w:rFonts w:cs="Courier New"/>
        </w:rPr>
        <w:t>O/C = Overcall</w:t>
      </w:r>
    </w:p>
    <w:p w:rsidR="00B82393" w:rsidRPr="00B73700" w:rsidRDefault="00B13F1C" w:rsidP="00F95DB3">
      <w:pPr>
        <w:numPr>
          <w:ilvl w:val="0"/>
          <w:numId w:val="5"/>
        </w:numPr>
        <w:rPr>
          <w:rFonts w:cs="Courier New"/>
        </w:rPr>
        <w:pPrChange w:id="16" w:author="Vijay" w:date="2014-06-25T00:52:00Z">
          <w:pPr>
            <w:numPr>
              <w:numId w:val="6"/>
            </w:numPr>
            <w:tabs>
              <w:tab w:val="num" w:pos="720"/>
            </w:tabs>
            <w:ind w:left="720" w:hanging="360"/>
          </w:pPr>
        </w:pPrChange>
      </w:pPr>
      <w:r w:rsidRPr="00B73700">
        <w:rPr>
          <w:rFonts w:cs="Courier New"/>
        </w:rPr>
        <w:t>SM = same Major, OM</w:t>
      </w:r>
      <w:r w:rsidR="00B82393" w:rsidRPr="00B73700">
        <w:rPr>
          <w:rFonts w:cs="Courier New"/>
        </w:rPr>
        <w:t xml:space="preserve"> = other Major</w:t>
      </w:r>
    </w:p>
    <w:p w:rsidR="00B82393" w:rsidRPr="00B73700" w:rsidRDefault="00B13F1C" w:rsidP="00F95DB3">
      <w:pPr>
        <w:numPr>
          <w:ilvl w:val="0"/>
          <w:numId w:val="5"/>
        </w:numPr>
        <w:rPr>
          <w:rFonts w:cs="Courier New"/>
        </w:rPr>
        <w:pPrChange w:id="17" w:author="Vijay" w:date="2014-06-25T00:52:00Z">
          <w:pPr>
            <w:numPr>
              <w:numId w:val="6"/>
            </w:numPr>
            <w:tabs>
              <w:tab w:val="num" w:pos="720"/>
            </w:tabs>
            <w:ind w:left="720" w:hanging="360"/>
          </w:pPr>
        </w:pPrChange>
      </w:pPr>
      <w:r w:rsidRPr="00B73700">
        <w:rPr>
          <w:rFonts w:cs="Courier New"/>
        </w:rPr>
        <w:t>sm = same Minor, om</w:t>
      </w:r>
      <w:r w:rsidR="00B82393" w:rsidRPr="00B73700">
        <w:rPr>
          <w:rFonts w:cs="Courier New"/>
        </w:rPr>
        <w:t xml:space="preserve"> = other Minor</w:t>
      </w:r>
    </w:p>
    <w:p w:rsidR="00B82393" w:rsidRPr="00B73700" w:rsidRDefault="00B82393" w:rsidP="00F95DB3">
      <w:pPr>
        <w:numPr>
          <w:ilvl w:val="0"/>
          <w:numId w:val="5"/>
        </w:numPr>
        <w:rPr>
          <w:rFonts w:cs="Courier New"/>
        </w:rPr>
        <w:pPrChange w:id="18" w:author="Vijay" w:date="2014-06-25T00:52:00Z">
          <w:pPr>
            <w:numPr>
              <w:numId w:val="6"/>
            </w:numPr>
            <w:tabs>
              <w:tab w:val="num" w:pos="720"/>
            </w:tabs>
            <w:ind w:left="720" w:hanging="360"/>
          </w:pPr>
        </w:pPrChange>
      </w:pPr>
      <w:r w:rsidRPr="00B73700">
        <w:rPr>
          <w:rFonts w:cs="Courier New"/>
        </w:rPr>
        <w:t xml:space="preserve">Bids by opponents are enclosed in square brackets </w:t>
      </w:r>
      <w:smartTag w:uri="isiresearchsoft-com/cwyw" w:element="citation">
        <w:r w:rsidRPr="00B73700">
          <w:rPr>
            <w:rFonts w:cs="Courier New"/>
          </w:rPr>
          <w:t>[ ]</w:t>
        </w:r>
      </w:smartTag>
      <w:r w:rsidRPr="00B73700">
        <w:rPr>
          <w:rFonts w:cs="Courier New"/>
        </w:rPr>
        <w:t>.</w:t>
      </w:r>
    </w:p>
    <w:p w:rsidR="00B82393" w:rsidRPr="00B73700" w:rsidRDefault="00B82393" w:rsidP="00F95DB3">
      <w:pPr>
        <w:numPr>
          <w:ilvl w:val="0"/>
          <w:numId w:val="5"/>
        </w:numPr>
        <w:rPr>
          <w:rFonts w:cs="Courier New"/>
        </w:rPr>
        <w:pPrChange w:id="19" w:author="Vijay" w:date="2014-06-25T00:52:00Z">
          <w:pPr>
            <w:numPr>
              <w:numId w:val="6"/>
            </w:numPr>
            <w:tabs>
              <w:tab w:val="num" w:pos="720"/>
            </w:tabs>
            <w:ind w:left="720" w:hanging="360"/>
          </w:pPr>
        </w:pPrChange>
      </w:pPr>
      <w:r w:rsidRPr="00B73700">
        <w:rPr>
          <w:rFonts w:cs="Courier New"/>
        </w:rPr>
        <w:t>4441 indicates any 4441 distribution</w:t>
      </w:r>
    </w:p>
    <w:p w:rsidR="00B82393" w:rsidRPr="00B73700" w:rsidRDefault="00B82393" w:rsidP="00F95DB3">
      <w:pPr>
        <w:numPr>
          <w:ilvl w:val="0"/>
          <w:numId w:val="5"/>
        </w:numPr>
        <w:rPr>
          <w:rFonts w:cs="Courier New"/>
        </w:rPr>
        <w:pPrChange w:id="20" w:author="Vijay" w:date="2014-06-25T00:52:00Z">
          <w:pPr>
            <w:numPr>
              <w:numId w:val="6"/>
            </w:numPr>
            <w:tabs>
              <w:tab w:val="num" w:pos="720"/>
            </w:tabs>
            <w:ind w:left="720" w:hanging="360"/>
          </w:pPr>
        </w:pPrChange>
      </w:pPr>
      <w:r w:rsidRPr="00B73700">
        <w:rPr>
          <w:rFonts w:cs="Courier New"/>
        </w:rPr>
        <w:t>4.4.4.1 indicates 4S 4H 4D and 1C</w:t>
      </w:r>
    </w:p>
    <w:p w:rsidR="007C594A" w:rsidRPr="00B73700" w:rsidRDefault="007C594A" w:rsidP="003F2861">
      <w:pPr>
        <w:pStyle w:val="Heading1"/>
      </w:pPr>
      <w:bookmarkStart w:id="21" w:name="_Toc294652511"/>
      <w:r w:rsidRPr="00B73700">
        <w:t>Most important rules</w:t>
      </w:r>
      <w:bookmarkEnd w:id="21"/>
      <w:r w:rsidR="00214139" w:rsidRPr="00B73700">
        <w:br/>
      </w:r>
    </w:p>
    <w:p w:rsidR="007C594A" w:rsidRPr="00B73700" w:rsidRDefault="007C594A" w:rsidP="00F95DB3">
      <w:pPr>
        <w:numPr>
          <w:ilvl w:val="0"/>
          <w:numId w:val="4"/>
        </w:numPr>
        <w:pPrChange w:id="22" w:author="Vijay" w:date="2014-06-25T00:52:00Z">
          <w:pPr>
            <w:numPr>
              <w:numId w:val="5"/>
            </w:numPr>
            <w:tabs>
              <w:tab w:val="num" w:pos="720"/>
            </w:tabs>
            <w:ind w:left="720" w:hanging="360"/>
          </w:pPr>
        </w:pPrChange>
      </w:pPr>
      <w:r w:rsidRPr="00B73700">
        <w:t>Always keep your cool even if partner makes multiple mistakes</w:t>
      </w:r>
    </w:p>
    <w:p w:rsidR="007C594A" w:rsidRPr="00B73700" w:rsidRDefault="007C594A" w:rsidP="00F95DB3">
      <w:pPr>
        <w:numPr>
          <w:ilvl w:val="0"/>
          <w:numId w:val="4"/>
        </w:numPr>
        <w:pPrChange w:id="23" w:author="Vijay" w:date="2014-06-25T00:52:00Z">
          <w:pPr>
            <w:numPr>
              <w:numId w:val="5"/>
            </w:numPr>
            <w:tabs>
              <w:tab w:val="num" w:pos="720"/>
            </w:tabs>
            <w:ind w:left="720" w:hanging="360"/>
          </w:pPr>
        </w:pPrChange>
      </w:pPr>
      <w:r w:rsidRPr="00B73700">
        <w:t>Don’t discuss anything at the table except if it is a clarification related to the system</w:t>
      </w:r>
    </w:p>
    <w:p w:rsidR="007C594A" w:rsidRPr="00B73700" w:rsidRDefault="007C594A" w:rsidP="00F95DB3">
      <w:pPr>
        <w:numPr>
          <w:ilvl w:val="0"/>
          <w:numId w:val="4"/>
        </w:numPr>
        <w:pPrChange w:id="24" w:author="Vijay" w:date="2014-06-25T00:52:00Z">
          <w:pPr>
            <w:numPr>
              <w:numId w:val="5"/>
            </w:numPr>
            <w:tabs>
              <w:tab w:val="num" w:pos="720"/>
            </w:tabs>
            <w:ind w:left="720" w:hanging="360"/>
          </w:pPr>
        </w:pPrChange>
      </w:pPr>
      <w:r w:rsidRPr="00B73700">
        <w:t>If there is a possibility of some bid causing confusion for partner, chose the unambiguous option even at the cost of more scientific exploration</w:t>
      </w:r>
    </w:p>
    <w:p w:rsidR="007C594A" w:rsidRPr="00B73700" w:rsidRDefault="007C594A" w:rsidP="00F95DB3">
      <w:pPr>
        <w:numPr>
          <w:ilvl w:val="0"/>
          <w:numId w:val="4"/>
        </w:numPr>
        <w:pPrChange w:id="25" w:author="Vijay" w:date="2014-06-25T00:52:00Z">
          <w:pPr>
            <w:numPr>
              <w:numId w:val="5"/>
            </w:numPr>
            <w:tabs>
              <w:tab w:val="num" w:pos="720"/>
            </w:tabs>
            <w:ind w:left="720" w:hanging="360"/>
          </w:pPr>
        </w:pPrChange>
      </w:pPr>
      <w:r w:rsidRPr="00B73700">
        <w:t>Please ensure that any oral discussion and agreement is written in the below system notes</w:t>
      </w:r>
    </w:p>
    <w:p w:rsidR="007C594A" w:rsidRPr="00B73700" w:rsidRDefault="007C594A" w:rsidP="00F95DB3">
      <w:pPr>
        <w:numPr>
          <w:ilvl w:val="0"/>
          <w:numId w:val="4"/>
        </w:numPr>
        <w:pPrChange w:id="26" w:author="Vijay" w:date="2014-06-25T00:52:00Z">
          <w:pPr>
            <w:numPr>
              <w:numId w:val="5"/>
            </w:numPr>
            <w:tabs>
              <w:tab w:val="num" w:pos="720"/>
            </w:tabs>
            <w:ind w:left="720" w:hanging="360"/>
          </w:pPr>
        </w:pPrChange>
      </w:pPr>
      <w:r w:rsidRPr="00B73700">
        <w:t xml:space="preserve">Anything not written in the below system notes is </w:t>
      </w:r>
      <w:r w:rsidR="002241EF" w:rsidRPr="00B73700">
        <w:t>NAT</w:t>
      </w:r>
      <w:r w:rsidRPr="00B73700">
        <w:t xml:space="preserve"> even if some artificial convention makes a lot of sense</w:t>
      </w:r>
    </w:p>
    <w:p w:rsidR="006B0050" w:rsidRPr="00B73700" w:rsidRDefault="006B0050" w:rsidP="003F2861">
      <w:pPr>
        <w:pStyle w:val="Heading1"/>
      </w:pPr>
      <w:bookmarkStart w:id="27" w:name="_Toc294652512"/>
      <w:r w:rsidRPr="00B73700">
        <w:t>General Rules (system philosophy / useful for quick revision)</w:t>
      </w:r>
      <w:bookmarkEnd w:id="27"/>
    </w:p>
    <w:p w:rsidR="006B0050" w:rsidRPr="00B73700" w:rsidRDefault="006B0050" w:rsidP="006B0050"/>
    <w:p w:rsidR="006B0050" w:rsidRPr="00B73700" w:rsidRDefault="00EE6FCE" w:rsidP="00F95DB3">
      <w:pPr>
        <w:numPr>
          <w:ilvl w:val="0"/>
          <w:numId w:val="7"/>
        </w:numPr>
        <w:outlineLvl w:val="0"/>
        <w:pPrChange w:id="28" w:author="Vijay" w:date="2014-06-25T00:52:00Z">
          <w:pPr>
            <w:numPr>
              <w:numId w:val="8"/>
            </w:numPr>
            <w:tabs>
              <w:tab w:val="num" w:pos="1440"/>
            </w:tabs>
            <w:ind w:left="1440" w:hanging="360"/>
            <w:outlineLvl w:val="0"/>
          </w:pPr>
        </w:pPrChange>
      </w:pPr>
      <w:r w:rsidRPr="00B73700">
        <w:t xml:space="preserve">After </w:t>
      </w:r>
      <w:r w:rsidR="006B0050" w:rsidRPr="00B73700">
        <w:t>GF, single jump in a new suit is splinter</w:t>
      </w:r>
    </w:p>
    <w:p w:rsidR="006B0050" w:rsidRPr="00B73700" w:rsidRDefault="00EE6FCE" w:rsidP="00F95DB3">
      <w:pPr>
        <w:numPr>
          <w:ilvl w:val="0"/>
          <w:numId w:val="7"/>
        </w:numPr>
        <w:outlineLvl w:val="0"/>
        <w:pPrChange w:id="29" w:author="Vijay" w:date="2014-06-25T00:52:00Z">
          <w:pPr>
            <w:numPr>
              <w:numId w:val="8"/>
            </w:numPr>
            <w:tabs>
              <w:tab w:val="num" w:pos="1440"/>
            </w:tabs>
            <w:ind w:left="1440" w:hanging="360"/>
            <w:outlineLvl w:val="0"/>
          </w:pPr>
        </w:pPrChange>
      </w:pPr>
      <w:r w:rsidRPr="00B73700">
        <w:t xml:space="preserve">After </w:t>
      </w:r>
      <w:r w:rsidR="006B0050" w:rsidRPr="00B73700">
        <w:t>GF, single jump by opener in same suit shows semi</w:t>
      </w:r>
      <w:r w:rsidRPr="00B73700">
        <w:t>-</w:t>
      </w:r>
      <w:r w:rsidR="006B0050" w:rsidRPr="00B73700">
        <w:t xml:space="preserve">solid suit with </w:t>
      </w:r>
      <w:r w:rsidR="001F287A" w:rsidRPr="00B73700">
        <w:t>non-min</w:t>
      </w:r>
      <w:r w:rsidR="00777F62" w:rsidRPr="00B73700">
        <w:t xml:space="preserve"> hand</w:t>
      </w:r>
    </w:p>
    <w:p w:rsidR="006B0050" w:rsidRPr="00B73700" w:rsidRDefault="00EE6FCE" w:rsidP="00F95DB3">
      <w:pPr>
        <w:numPr>
          <w:ilvl w:val="0"/>
          <w:numId w:val="7"/>
        </w:numPr>
        <w:outlineLvl w:val="0"/>
        <w:pPrChange w:id="30" w:author="Vijay" w:date="2014-06-25T00:52:00Z">
          <w:pPr>
            <w:numPr>
              <w:numId w:val="8"/>
            </w:numPr>
            <w:tabs>
              <w:tab w:val="num" w:pos="1440"/>
            </w:tabs>
            <w:ind w:left="1440" w:hanging="360"/>
            <w:outlineLvl w:val="0"/>
          </w:pPr>
        </w:pPrChange>
      </w:pPr>
      <w:r w:rsidRPr="00B73700">
        <w:t>D</w:t>
      </w:r>
      <w:r w:rsidR="006B0050" w:rsidRPr="00B73700">
        <w:t xml:space="preserve">ouble jump in a new suit is splinter if GF is not yet established or after any </w:t>
      </w:r>
      <w:r w:rsidR="00777F62" w:rsidRPr="00B73700">
        <w:t>i</w:t>
      </w:r>
      <w:r w:rsidR="006B0050" w:rsidRPr="00B73700">
        <w:t>nterference by opponents after we open or overcall</w:t>
      </w:r>
    </w:p>
    <w:p w:rsidR="006B0050" w:rsidRPr="00B73700" w:rsidRDefault="006B0050" w:rsidP="00F95DB3">
      <w:pPr>
        <w:numPr>
          <w:ilvl w:val="0"/>
          <w:numId w:val="7"/>
        </w:numPr>
        <w:outlineLvl w:val="0"/>
        <w:pPrChange w:id="31" w:author="Vijay" w:date="2014-06-25T00:52:00Z">
          <w:pPr>
            <w:numPr>
              <w:numId w:val="8"/>
            </w:numPr>
            <w:tabs>
              <w:tab w:val="num" w:pos="1440"/>
            </w:tabs>
            <w:ind w:left="1440" w:hanging="360"/>
            <w:outlineLvl w:val="0"/>
          </w:pPr>
        </w:pPrChange>
      </w:pPr>
      <w:r w:rsidRPr="00B73700">
        <w:t>In any forcing auction (inclusive of 2/1 GF), principle of fast arrival, jump to game or quickly bidding to the level of force, shows min hand</w:t>
      </w:r>
      <w:r w:rsidR="00F71D1F" w:rsidRPr="00B73700">
        <w:t xml:space="preserve">. </w:t>
      </w:r>
      <w:r w:rsidR="004D0B10" w:rsidRPr="004D0B10">
        <w:rPr>
          <w:strike/>
          <w:rPrChange w:id="32" w:author="Vijay" w:date="2014-06-19T19:04:00Z">
            <w:rPr/>
          </w:rPrChange>
        </w:rPr>
        <w:t xml:space="preserve">Does </w:t>
      </w:r>
      <w:r w:rsidR="004D0B10" w:rsidRPr="004D0B10">
        <w:rPr>
          <w:strike/>
          <w:rPrChange w:id="33" w:author="Vijay" w:date="2014-06-19T19:04:00Z">
            <w:rPr/>
          </w:rPrChange>
        </w:rPr>
        <w:lastRenderedPageBreak/>
        <w:t>not apply to auctions where serious NT is available</w:t>
      </w:r>
    </w:p>
    <w:p w:rsidR="006B0050" w:rsidRPr="00B73700" w:rsidRDefault="006B0050" w:rsidP="00F95DB3">
      <w:pPr>
        <w:numPr>
          <w:ilvl w:val="0"/>
          <w:numId w:val="7"/>
        </w:numPr>
        <w:outlineLvl w:val="0"/>
        <w:pPrChange w:id="34" w:author="Vijay" w:date="2014-06-25T00:52:00Z">
          <w:pPr>
            <w:numPr>
              <w:numId w:val="8"/>
            </w:numPr>
            <w:tabs>
              <w:tab w:val="num" w:pos="1440"/>
            </w:tabs>
            <w:ind w:left="1440" w:hanging="360"/>
            <w:outlineLvl w:val="0"/>
          </w:pPr>
        </w:pPrChange>
      </w:pPr>
      <w:r w:rsidRPr="00B73700">
        <w:t xml:space="preserve">Avoid re-opening double by opener in </w:t>
      </w:r>
      <w:r w:rsidR="00AA2E57" w:rsidRPr="00B73700">
        <w:t>BAL</w:t>
      </w:r>
      <w:r w:rsidRPr="00B73700">
        <w:t xml:space="preserve"> seat with length in opps suit (3+cards) unless with sufficient extras</w:t>
      </w:r>
    </w:p>
    <w:p w:rsidR="006B0050" w:rsidRPr="00B73700" w:rsidRDefault="006B0050" w:rsidP="00F95DB3">
      <w:pPr>
        <w:numPr>
          <w:ilvl w:val="0"/>
          <w:numId w:val="7"/>
        </w:numPr>
        <w:outlineLvl w:val="0"/>
        <w:pPrChange w:id="35" w:author="Vijay" w:date="2014-06-25T00:52:00Z">
          <w:pPr>
            <w:numPr>
              <w:numId w:val="8"/>
            </w:numPr>
            <w:tabs>
              <w:tab w:val="num" w:pos="1440"/>
            </w:tabs>
            <w:ind w:left="1440" w:hanging="360"/>
            <w:outlineLvl w:val="0"/>
          </w:pPr>
        </w:pPrChange>
      </w:pPr>
      <w:r w:rsidRPr="00B73700">
        <w:t xml:space="preserve">After we open and opps interfere, prefer to re-open bidding with a overcall in the </w:t>
      </w:r>
      <w:r w:rsidR="00AA2E57" w:rsidRPr="00B73700">
        <w:t>BAL</w:t>
      </w:r>
      <w:r w:rsidRPr="00B73700">
        <w:t xml:space="preserve"> seat with 7+cards in one suit or 10+cards in 2 suits</w:t>
      </w:r>
    </w:p>
    <w:p w:rsidR="006B0050" w:rsidRPr="00B73700" w:rsidRDefault="006B0050" w:rsidP="00F95DB3">
      <w:pPr>
        <w:numPr>
          <w:ilvl w:val="0"/>
          <w:numId w:val="7"/>
        </w:numPr>
        <w:outlineLvl w:val="0"/>
        <w:pPrChange w:id="36" w:author="Vijay" w:date="2014-06-25T00:52:00Z">
          <w:pPr>
            <w:numPr>
              <w:numId w:val="8"/>
            </w:numPr>
            <w:tabs>
              <w:tab w:val="num" w:pos="1440"/>
            </w:tabs>
            <w:ind w:left="1440" w:hanging="360"/>
            <w:outlineLvl w:val="0"/>
          </w:pPr>
        </w:pPrChange>
      </w:pPr>
      <w:r w:rsidRPr="00B73700">
        <w:t>After we open and opps interfere, re-opening double by opener at 3 or 4 level shows one or 1 or 2 extra cards and tolerance for all other suits</w:t>
      </w:r>
    </w:p>
    <w:p w:rsidR="006B0050" w:rsidRPr="00B73700" w:rsidRDefault="006B0050" w:rsidP="00F95DB3">
      <w:pPr>
        <w:numPr>
          <w:ilvl w:val="0"/>
          <w:numId w:val="7"/>
        </w:numPr>
        <w:outlineLvl w:val="0"/>
        <w:pPrChange w:id="37" w:author="Vijay" w:date="2014-06-25T00:52:00Z">
          <w:pPr>
            <w:numPr>
              <w:numId w:val="8"/>
            </w:numPr>
            <w:tabs>
              <w:tab w:val="num" w:pos="1440"/>
            </w:tabs>
            <w:ind w:left="1440" w:hanging="360"/>
            <w:outlineLvl w:val="0"/>
          </w:pPr>
        </w:pPrChange>
      </w:pPr>
      <w:r w:rsidRPr="00B73700">
        <w:t>After opponents have opened, double with a 3 suiter hand even with 5 card suit (more flexible action)</w:t>
      </w:r>
    </w:p>
    <w:p w:rsidR="006B0050" w:rsidRPr="00B73700" w:rsidRDefault="006B0050" w:rsidP="00F95DB3">
      <w:pPr>
        <w:numPr>
          <w:ilvl w:val="0"/>
          <w:numId w:val="7"/>
        </w:numPr>
        <w:outlineLvl w:val="0"/>
        <w:pPrChange w:id="38" w:author="Vijay" w:date="2014-06-25T00:52:00Z">
          <w:pPr>
            <w:numPr>
              <w:numId w:val="8"/>
            </w:numPr>
            <w:tabs>
              <w:tab w:val="num" w:pos="1440"/>
            </w:tabs>
            <w:ind w:left="1440" w:hanging="360"/>
            <w:outlineLvl w:val="0"/>
          </w:pPr>
        </w:pPrChange>
      </w:pPr>
      <w:r w:rsidRPr="00B73700">
        <w:t>After opponents have opened, bid both the suits or conventional bid (Michaels) with 2 suiter hand (avoid double)</w:t>
      </w:r>
    </w:p>
    <w:p w:rsidR="006B0050" w:rsidRPr="00B73700" w:rsidRDefault="006B0050" w:rsidP="00F95DB3">
      <w:pPr>
        <w:numPr>
          <w:ilvl w:val="0"/>
          <w:numId w:val="7"/>
        </w:numPr>
        <w:outlineLvl w:val="0"/>
        <w:pPrChange w:id="39" w:author="Vijay" w:date="2014-06-25T00:52:00Z">
          <w:pPr>
            <w:numPr>
              <w:numId w:val="8"/>
            </w:numPr>
            <w:tabs>
              <w:tab w:val="num" w:pos="1440"/>
            </w:tabs>
            <w:ind w:left="1440" w:hanging="360"/>
            <w:outlineLvl w:val="0"/>
          </w:pPr>
        </w:pPrChange>
      </w:pPr>
      <w:r w:rsidRPr="00B73700">
        <w:t>Double and bidding a new suit shows 18+ or very good playing strength, else prefer a simple overcall with single suiter or 2 suiter hands upto 17hcp</w:t>
      </w:r>
    </w:p>
    <w:p w:rsidR="006B0050" w:rsidRPr="00B73700" w:rsidRDefault="006B0050" w:rsidP="00F95DB3">
      <w:pPr>
        <w:numPr>
          <w:ilvl w:val="0"/>
          <w:numId w:val="7"/>
        </w:numPr>
        <w:outlineLvl w:val="0"/>
        <w:pPrChange w:id="40" w:author="Vijay" w:date="2014-06-25T00:52:00Z">
          <w:pPr>
            <w:numPr>
              <w:numId w:val="8"/>
            </w:numPr>
            <w:tabs>
              <w:tab w:val="num" w:pos="1440"/>
            </w:tabs>
            <w:ind w:left="1440" w:hanging="360"/>
            <w:outlineLvl w:val="0"/>
          </w:pPr>
        </w:pPrChange>
      </w:pPr>
      <w:r w:rsidRPr="00B73700">
        <w:t xml:space="preserve">Double after opponents have bid and supported a suit is takeout (if partner has not bid) or responsive (showing other 2 suits if partner has bid shown a suit earlier) </w:t>
      </w:r>
    </w:p>
    <w:p w:rsidR="006B0050" w:rsidRPr="00B73700" w:rsidRDefault="006B0050" w:rsidP="00F95DB3">
      <w:pPr>
        <w:numPr>
          <w:ilvl w:val="0"/>
          <w:numId w:val="7"/>
        </w:numPr>
        <w:outlineLvl w:val="0"/>
        <w:pPrChange w:id="41" w:author="Vijay" w:date="2014-06-25T00:52:00Z">
          <w:pPr>
            <w:numPr>
              <w:numId w:val="8"/>
            </w:numPr>
            <w:tabs>
              <w:tab w:val="num" w:pos="1440"/>
            </w:tabs>
            <w:ind w:left="1440" w:hanging="360"/>
            <w:outlineLvl w:val="0"/>
          </w:pPr>
        </w:pPrChange>
      </w:pPr>
      <w:r w:rsidRPr="00B73700">
        <w:t>All doubles are penalty oriented after GF is established</w:t>
      </w:r>
      <w:r w:rsidR="00A24701" w:rsidRPr="00B73700">
        <w:t xml:space="preserve">. </w:t>
      </w:r>
      <w:r w:rsidRPr="00B73700">
        <w:t xml:space="preserve">All doubles are penalty oriented after </w:t>
      </w:r>
      <w:r w:rsidRPr="00B73700">
        <w:rPr>
          <w:b/>
          <w:bCs/>
        </w:rPr>
        <w:t>both</w:t>
      </w:r>
      <w:r w:rsidRPr="00B73700">
        <w:t xml:space="preserve"> sides of our partnership has limited the hand (within 3 point range)</w:t>
      </w:r>
      <w:r w:rsidR="005D05A1" w:rsidRPr="00B73700">
        <w:t xml:space="preserve"> if sitting over the bidder and t/o if sitting under the bidder</w:t>
      </w:r>
    </w:p>
    <w:p w:rsidR="006B0050" w:rsidRPr="00B73700" w:rsidRDefault="00B37468" w:rsidP="00F95DB3">
      <w:pPr>
        <w:numPr>
          <w:ilvl w:val="0"/>
          <w:numId w:val="7"/>
        </w:numPr>
        <w:outlineLvl w:val="0"/>
        <w:pPrChange w:id="42" w:author="Vijay" w:date="2014-06-25T00:52:00Z">
          <w:pPr>
            <w:numPr>
              <w:numId w:val="8"/>
            </w:numPr>
            <w:tabs>
              <w:tab w:val="num" w:pos="1440"/>
            </w:tabs>
            <w:ind w:left="1440" w:hanging="360"/>
            <w:outlineLvl w:val="0"/>
          </w:pPr>
        </w:pPrChange>
      </w:pPr>
      <w:r w:rsidRPr="00B73700">
        <w:t>All doubles are T/O</w:t>
      </w:r>
      <w:r w:rsidR="006B0050" w:rsidRPr="00B73700">
        <w:t xml:space="preserve"> or conventional (</w:t>
      </w:r>
      <w:r w:rsidRPr="00B73700">
        <w:t>S</w:t>
      </w:r>
      <w:r w:rsidR="006B0050" w:rsidRPr="00B73700">
        <w:t>tayman) in all other situations</w:t>
      </w:r>
    </w:p>
    <w:p w:rsidR="006B0050" w:rsidRPr="00B73700" w:rsidRDefault="006B0050" w:rsidP="00F95DB3">
      <w:pPr>
        <w:numPr>
          <w:ilvl w:val="0"/>
          <w:numId w:val="7"/>
        </w:numPr>
        <w:outlineLvl w:val="0"/>
        <w:pPrChange w:id="43" w:author="Vijay" w:date="2014-06-25T00:52:00Z">
          <w:pPr>
            <w:numPr>
              <w:numId w:val="8"/>
            </w:numPr>
            <w:tabs>
              <w:tab w:val="num" w:pos="1440"/>
            </w:tabs>
            <w:ind w:left="1440" w:hanging="360"/>
            <w:outlineLvl w:val="0"/>
          </w:pPr>
        </w:pPrChange>
      </w:pPr>
      <w:r w:rsidRPr="00B73700">
        <w:t xml:space="preserve">Forcing pass applies till the level of force, in any GF auction, after double or redouble showing balance of strength </w:t>
      </w:r>
    </w:p>
    <w:p w:rsidR="006B0050" w:rsidRPr="00B73700" w:rsidRDefault="006B0050" w:rsidP="00F95DB3">
      <w:pPr>
        <w:numPr>
          <w:ilvl w:val="0"/>
          <w:numId w:val="7"/>
        </w:numPr>
        <w:outlineLvl w:val="0"/>
        <w:pPrChange w:id="44" w:author="Vijay" w:date="2014-06-25T00:52:00Z">
          <w:pPr>
            <w:numPr>
              <w:numId w:val="8"/>
            </w:numPr>
            <w:tabs>
              <w:tab w:val="num" w:pos="1440"/>
            </w:tabs>
            <w:ind w:left="1440" w:hanging="360"/>
            <w:outlineLvl w:val="0"/>
          </w:pPr>
        </w:pPrChange>
      </w:pPr>
      <w:r w:rsidRPr="00B73700">
        <w:t>Jump to 4 of a major or 5 of a minor is always to play except for 1s-4h which is splinter</w:t>
      </w:r>
      <w:r w:rsidR="005D05A1" w:rsidRPr="00B73700">
        <w:t xml:space="preserve"> and Kickback after suit fit is found</w:t>
      </w:r>
    </w:p>
    <w:p w:rsidR="00777F62" w:rsidRPr="00B73700" w:rsidRDefault="00E54725" w:rsidP="00F95DB3">
      <w:pPr>
        <w:numPr>
          <w:ilvl w:val="0"/>
          <w:numId w:val="7"/>
        </w:numPr>
        <w:outlineLvl w:val="0"/>
        <w:pPrChange w:id="45" w:author="Vijay" w:date="2014-06-25T00:52:00Z">
          <w:pPr>
            <w:numPr>
              <w:numId w:val="8"/>
            </w:numPr>
            <w:tabs>
              <w:tab w:val="num" w:pos="1440"/>
            </w:tabs>
            <w:ind w:left="1440" w:hanging="360"/>
            <w:outlineLvl w:val="0"/>
          </w:pPr>
        </w:pPrChange>
      </w:pPr>
      <w:r w:rsidRPr="00B73700">
        <w:t>F</w:t>
      </w:r>
      <w:r w:rsidR="00777F62" w:rsidRPr="00B73700">
        <w:t>eatureless, bad 11 counts</w:t>
      </w:r>
      <w:r w:rsidRPr="00B73700">
        <w:t xml:space="preserve"> are not opening hands</w:t>
      </w:r>
      <w:r w:rsidR="00777F62" w:rsidRPr="00B73700">
        <w:t xml:space="preserve">. Especially if </w:t>
      </w:r>
      <w:r w:rsidRPr="00B73700">
        <w:t xml:space="preserve">majority of </w:t>
      </w:r>
      <w:r w:rsidR="00777F62" w:rsidRPr="00B73700">
        <w:t>points are in short suit</w:t>
      </w:r>
      <w:r w:rsidR="005D05A1" w:rsidRPr="00B73700">
        <w:t>(s)</w:t>
      </w:r>
    </w:p>
    <w:p w:rsidR="006B0050" w:rsidRPr="00B73700" w:rsidRDefault="006B0050" w:rsidP="00F95DB3">
      <w:pPr>
        <w:numPr>
          <w:ilvl w:val="0"/>
          <w:numId w:val="7"/>
        </w:numPr>
        <w:outlineLvl w:val="0"/>
        <w:pPrChange w:id="46" w:author="Vijay" w:date="2014-06-25T00:52:00Z">
          <w:pPr>
            <w:numPr>
              <w:numId w:val="8"/>
            </w:numPr>
            <w:tabs>
              <w:tab w:val="num" w:pos="1440"/>
            </w:tabs>
            <w:ind w:left="1440" w:hanging="360"/>
            <w:outlineLvl w:val="0"/>
          </w:pPr>
        </w:pPrChange>
      </w:pPr>
      <w:r w:rsidRPr="00B73700">
        <w:t>O/Cs are sound and rarely for lead direction, 2 level O/Cs mandates good suit (A</w:t>
      </w:r>
      <w:r w:rsidR="00B37468" w:rsidRPr="00B73700">
        <w:t>xxxx</w:t>
      </w:r>
      <w:r w:rsidRPr="00B73700">
        <w:t xml:space="preserve"> or KT</w:t>
      </w:r>
      <w:r w:rsidR="00B37468" w:rsidRPr="00B73700">
        <w:t>xxx</w:t>
      </w:r>
      <w:r w:rsidRPr="00B73700">
        <w:t xml:space="preserve"> not good enough) and playing tricks (high card points not very relevant)</w:t>
      </w:r>
    </w:p>
    <w:p w:rsidR="006B0050" w:rsidRPr="00B73700" w:rsidRDefault="006B0050" w:rsidP="00F95DB3">
      <w:pPr>
        <w:numPr>
          <w:ilvl w:val="0"/>
          <w:numId w:val="7"/>
        </w:numPr>
        <w:outlineLvl w:val="0"/>
        <w:pPrChange w:id="47" w:author="Vijay" w:date="2014-06-25T00:52:00Z">
          <w:pPr>
            <w:numPr>
              <w:numId w:val="8"/>
            </w:numPr>
            <w:tabs>
              <w:tab w:val="num" w:pos="1440"/>
            </w:tabs>
            <w:ind w:left="1440" w:hanging="360"/>
            <w:outlineLvl w:val="0"/>
          </w:pPr>
        </w:pPrChange>
      </w:pPr>
      <w:r w:rsidRPr="00B73700">
        <w:t>System On whenever opponents interference doesn’t disturb our bidding structure</w:t>
      </w:r>
    </w:p>
    <w:p w:rsidR="00AB10BA" w:rsidRPr="00B73700" w:rsidRDefault="00AB10BA" w:rsidP="00F95DB3">
      <w:pPr>
        <w:numPr>
          <w:ilvl w:val="0"/>
          <w:numId w:val="7"/>
        </w:numPr>
        <w:pPrChange w:id="48" w:author="Vijay" w:date="2014-06-25T00:52:00Z">
          <w:pPr>
            <w:numPr>
              <w:numId w:val="8"/>
            </w:numPr>
            <w:tabs>
              <w:tab w:val="num" w:pos="1440"/>
            </w:tabs>
            <w:ind w:left="1440" w:hanging="360"/>
          </w:pPr>
        </w:pPrChange>
      </w:pPr>
      <w:r w:rsidRPr="00B73700">
        <w:t>In any GF auction w/o fit or with minor fit, voluntarily crossing 3n shows extras</w:t>
      </w:r>
    </w:p>
    <w:p w:rsidR="00CF321F" w:rsidRPr="00B73700" w:rsidRDefault="00CF321F" w:rsidP="00F95DB3">
      <w:pPr>
        <w:numPr>
          <w:ilvl w:val="0"/>
          <w:numId w:val="7"/>
        </w:numPr>
        <w:outlineLvl w:val="0"/>
        <w:pPrChange w:id="49" w:author="Vijay" w:date="2014-06-25T00:52:00Z">
          <w:pPr>
            <w:numPr>
              <w:numId w:val="8"/>
            </w:numPr>
            <w:tabs>
              <w:tab w:val="num" w:pos="1440"/>
            </w:tabs>
            <w:ind w:left="1440" w:hanging="360"/>
            <w:outlineLvl w:val="0"/>
          </w:pPr>
        </w:pPrChange>
      </w:pPr>
      <w:r w:rsidRPr="00B73700">
        <w:t>When a fit and game force are established below the level of 3N, the following rules apply:</w:t>
      </w:r>
    </w:p>
    <w:p w:rsidR="00CF321F" w:rsidRPr="00B73700" w:rsidRDefault="00CF321F" w:rsidP="00F95DB3">
      <w:pPr>
        <w:numPr>
          <w:ilvl w:val="1"/>
          <w:numId w:val="7"/>
        </w:numPr>
        <w:outlineLvl w:val="0"/>
        <w:pPrChange w:id="50" w:author="Vijay" w:date="2014-06-25T00:52:00Z">
          <w:pPr>
            <w:numPr>
              <w:ilvl w:val="1"/>
              <w:numId w:val="8"/>
            </w:numPr>
            <w:tabs>
              <w:tab w:val="num" w:pos="1440"/>
            </w:tabs>
            <w:ind w:left="1440" w:hanging="360"/>
            <w:outlineLvl w:val="0"/>
          </w:pPr>
        </w:pPrChange>
      </w:pPr>
      <w:r w:rsidRPr="00B73700">
        <w:t>Rebidding trump suit shows good trumps (within the context of previous bidding)</w:t>
      </w:r>
    </w:p>
    <w:p w:rsidR="00CF321F" w:rsidRPr="00B73700" w:rsidRDefault="005D05A1" w:rsidP="00F95DB3">
      <w:pPr>
        <w:numPr>
          <w:ilvl w:val="1"/>
          <w:numId w:val="7"/>
        </w:numPr>
        <w:outlineLvl w:val="0"/>
        <w:pPrChange w:id="51" w:author="Vijay" w:date="2014-06-25T00:52:00Z">
          <w:pPr>
            <w:numPr>
              <w:ilvl w:val="1"/>
              <w:numId w:val="8"/>
            </w:numPr>
            <w:tabs>
              <w:tab w:val="num" w:pos="1440"/>
            </w:tabs>
            <w:ind w:left="1440" w:hanging="360"/>
            <w:outlineLvl w:val="0"/>
          </w:pPr>
        </w:pPrChange>
      </w:pPr>
      <w:r w:rsidRPr="00B73700">
        <w:lastRenderedPageBreak/>
        <w:t>3</w:t>
      </w:r>
      <w:r w:rsidR="0011415E" w:rsidRPr="00B73700">
        <w:t xml:space="preserve">NT shows </w:t>
      </w:r>
      <w:r w:rsidRPr="00B73700">
        <w:t>non-</w:t>
      </w:r>
      <w:r w:rsidR="0011415E" w:rsidRPr="00B73700">
        <w:t>serious interest in slam</w:t>
      </w:r>
    </w:p>
    <w:p w:rsidR="00CF321F" w:rsidRDefault="0011415E" w:rsidP="00F95DB3">
      <w:pPr>
        <w:numPr>
          <w:ilvl w:val="1"/>
          <w:numId w:val="7"/>
        </w:numPr>
        <w:outlineLvl w:val="0"/>
        <w:rPr>
          <w:ins w:id="52" w:author="Vijay" w:date="2014-06-19T19:05:00Z"/>
        </w:rPr>
        <w:pPrChange w:id="53" w:author="Vijay" w:date="2014-06-25T00:52:00Z">
          <w:pPr>
            <w:numPr>
              <w:ilvl w:val="1"/>
              <w:numId w:val="8"/>
            </w:numPr>
            <w:tabs>
              <w:tab w:val="num" w:pos="1440"/>
            </w:tabs>
            <w:ind w:left="1440" w:hanging="360"/>
            <w:outlineLvl w:val="0"/>
          </w:pPr>
        </w:pPrChange>
      </w:pPr>
      <w:r w:rsidRPr="00B73700">
        <w:t xml:space="preserve">By-passing </w:t>
      </w:r>
      <w:r w:rsidR="00CF321F" w:rsidRPr="00B73700">
        <w:t>N</w:t>
      </w:r>
      <w:r w:rsidRPr="00B73700">
        <w:t>T</w:t>
      </w:r>
      <w:r w:rsidR="00CF321F" w:rsidRPr="00B73700">
        <w:t xml:space="preserve"> for a cue-bid shows serious slam try</w:t>
      </w:r>
    </w:p>
    <w:p w:rsidR="00C15F74" w:rsidRPr="00B73700" w:rsidRDefault="00C15F74" w:rsidP="00F95DB3">
      <w:pPr>
        <w:numPr>
          <w:ilvl w:val="1"/>
          <w:numId w:val="7"/>
        </w:numPr>
        <w:outlineLvl w:val="0"/>
        <w:pPrChange w:id="54" w:author="Vijay" w:date="2014-06-25T00:52:00Z">
          <w:pPr>
            <w:numPr>
              <w:ilvl w:val="1"/>
              <w:numId w:val="8"/>
            </w:numPr>
            <w:tabs>
              <w:tab w:val="num" w:pos="1440"/>
            </w:tabs>
            <w:ind w:left="1440" w:hanging="360"/>
            <w:outlineLvl w:val="0"/>
          </w:pPr>
        </w:pPrChange>
      </w:pPr>
      <w:ins w:id="55" w:author="Vijay" w:date="2014-06-19T19:05:00Z">
        <w:r>
          <w:t>If H is the agreed trump suit, 3S is non-serious slam try and 3N = serious try with spade control</w:t>
        </w:r>
      </w:ins>
    </w:p>
    <w:p w:rsidR="00612F24" w:rsidRPr="00B73700" w:rsidRDefault="00612F24" w:rsidP="00F95DB3">
      <w:pPr>
        <w:numPr>
          <w:ilvl w:val="0"/>
          <w:numId w:val="7"/>
        </w:numPr>
        <w:outlineLvl w:val="0"/>
        <w:pPrChange w:id="56" w:author="Vijay" w:date="2014-06-25T00:52:00Z">
          <w:pPr>
            <w:numPr>
              <w:numId w:val="8"/>
            </w:numPr>
            <w:tabs>
              <w:tab w:val="num" w:pos="1440"/>
            </w:tabs>
            <w:ind w:left="1440" w:hanging="360"/>
            <w:outlineLvl w:val="0"/>
          </w:pPr>
        </w:pPrChange>
      </w:pPr>
      <w:r w:rsidRPr="00B73700">
        <w:t xml:space="preserve">When opponents double a </w:t>
      </w:r>
      <w:r w:rsidR="00CA4FDB" w:rsidRPr="00B73700">
        <w:t>Stayman (2C or 3C)</w:t>
      </w:r>
      <w:r w:rsidRPr="00B73700">
        <w:t xml:space="preserve"> bid, opener bids the appropriate suit only with a stopper in opponents’ suit. Otherwise, pass, forcing a redouble from responder</w:t>
      </w:r>
      <w:r w:rsidR="00B37468" w:rsidRPr="00B73700">
        <w:t>, E.g.:</w:t>
      </w:r>
    </w:p>
    <w:p w:rsidR="00612F24" w:rsidRPr="00B73700" w:rsidRDefault="00612F24" w:rsidP="00F95DB3">
      <w:pPr>
        <w:numPr>
          <w:ilvl w:val="1"/>
          <w:numId w:val="7"/>
        </w:numPr>
        <w:outlineLvl w:val="0"/>
        <w:pPrChange w:id="57" w:author="Vijay" w:date="2014-06-25T00:52:00Z">
          <w:pPr>
            <w:numPr>
              <w:ilvl w:val="1"/>
              <w:numId w:val="8"/>
            </w:numPr>
            <w:tabs>
              <w:tab w:val="num" w:pos="1440"/>
            </w:tabs>
            <w:ind w:left="1440" w:hanging="360"/>
            <w:outlineLvl w:val="0"/>
          </w:pPr>
        </w:pPrChange>
      </w:pPr>
      <w:r w:rsidRPr="00B73700">
        <w:t>1N-[P]-2C-[X]-2S: Shows 4 card S and C stopper</w:t>
      </w:r>
    </w:p>
    <w:p w:rsidR="00A24701" w:rsidRPr="00B73700" w:rsidRDefault="00612F24" w:rsidP="00F95DB3">
      <w:pPr>
        <w:numPr>
          <w:ilvl w:val="1"/>
          <w:numId w:val="7"/>
        </w:numPr>
        <w:outlineLvl w:val="0"/>
        <w:pPrChange w:id="58" w:author="Vijay" w:date="2014-06-25T00:52:00Z">
          <w:pPr>
            <w:numPr>
              <w:ilvl w:val="1"/>
              <w:numId w:val="8"/>
            </w:numPr>
            <w:tabs>
              <w:tab w:val="num" w:pos="1440"/>
            </w:tabs>
            <w:ind w:left="1440" w:hanging="360"/>
            <w:outlineLvl w:val="0"/>
          </w:pPr>
        </w:pPrChange>
      </w:pPr>
      <w:r w:rsidRPr="00B73700">
        <w:t>1N-[P]-2C-[X]-P-[P]-XX-[P]-2H: Shows 4 card H without C stopper</w:t>
      </w:r>
    </w:p>
    <w:p w:rsidR="00CA4FDB" w:rsidRPr="00B73700" w:rsidRDefault="00CA4FDB" w:rsidP="00F95DB3">
      <w:pPr>
        <w:numPr>
          <w:ilvl w:val="0"/>
          <w:numId w:val="7"/>
        </w:numPr>
        <w:outlineLvl w:val="0"/>
        <w:pPrChange w:id="59" w:author="Vijay" w:date="2014-06-25T00:52:00Z">
          <w:pPr>
            <w:numPr>
              <w:numId w:val="8"/>
            </w:numPr>
            <w:tabs>
              <w:tab w:val="num" w:pos="1440"/>
            </w:tabs>
            <w:ind w:left="1440" w:hanging="360"/>
            <w:outlineLvl w:val="0"/>
          </w:pPr>
        </w:pPrChange>
      </w:pPr>
      <w:r w:rsidRPr="00B73700">
        <w:t>When opponents double a transfer (2D/2H/2S/2N) bid, XX shows 3 card fit + stopper. Accepting transfer shows 3 cards without stopper</w:t>
      </w:r>
      <w:r w:rsidR="00B37468" w:rsidRPr="00B73700">
        <w:t>, E.g.:</w:t>
      </w:r>
    </w:p>
    <w:p w:rsidR="00CA4FDB" w:rsidRPr="00B73700" w:rsidRDefault="00CA4FDB" w:rsidP="00F95DB3">
      <w:pPr>
        <w:numPr>
          <w:ilvl w:val="1"/>
          <w:numId w:val="7"/>
        </w:numPr>
        <w:outlineLvl w:val="0"/>
        <w:pPrChange w:id="60" w:author="Vijay" w:date="2014-06-25T00:52:00Z">
          <w:pPr>
            <w:numPr>
              <w:ilvl w:val="1"/>
              <w:numId w:val="8"/>
            </w:numPr>
            <w:tabs>
              <w:tab w:val="num" w:pos="1440"/>
            </w:tabs>
            <w:ind w:left="1440" w:hanging="360"/>
            <w:outlineLvl w:val="0"/>
          </w:pPr>
        </w:pPrChange>
      </w:pPr>
      <w:r w:rsidRPr="00B73700">
        <w:t>1N-[P]-2D-[X]- XX: Shows 3 card H and D stopper</w:t>
      </w:r>
    </w:p>
    <w:p w:rsidR="00CA4FDB" w:rsidRPr="00B73700" w:rsidRDefault="00CA4FDB" w:rsidP="00F95DB3">
      <w:pPr>
        <w:numPr>
          <w:ilvl w:val="1"/>
          <w:numId w:val="7"/>
        </w:numPr>
        <w:outlineLvl w:val="0"/>
        <w:pPrChange w:id="61" w:author="Vijay" w:date="2014-06-25T00:52:00Z">
          <w:pPr>
            <w:numPr>
              <w:ilvl w:val="1"/>
              <w:numId w:val="8"/>
            </w:numPr>
            <w:tabs>
              <w:tab w:val="num" w:pos="1440"/>
            </w:tabs>
            <w:ind w:left="1440" w:hanging="360"/>
            <w:outlineLvl w:val="0"/>
          </w:pPr>
        </w:pPrChange>
      </w:pPr>
      <w:r w:rsidRPr="00B73700">
        <w:t>1N-[P]-2H-[X]-2S: Shows 3 card S without H stopper</w:t>
      </w:r>
    </w:p>
    <w:p w:rsidR="00A534E0" w:rsidRPr="00B73700" w:rsidRDefault="00A24701" w:rsidP="00F95DB3">
      <w:pPr>
        <w:numPr>
          <w:ilvl w:val="0"/>
          <w:numId w:val="7"/>
        </w:numPr>
        <w:outlineLvl w:val="0"/>
        <w:pPrChange w:id="62" w:author="Vijay" w:date="2014-06-25T00:52:00Z">
          <w:pPr>
            <w:numPr>
              <w:numId w:val="8"/>
            </w:numPr>
            <w:tabs>
              <w:tab w:val="num" w:pos="1440"/>
            </w:tabs>
            <w:ind w:left="1440" w:hanging="360"/>
            <w:outlineLvl w:val="0"/>
          </w:pPr>
        </w:pPrChange>
      </w:pPr>
      <w:r w:rsidRPr="00B73700">
        <w:t>In relay sequences, when a singleton has been shown in 1 of 2</w:t>
      </w:r>
      <w:r w:rsidR="005D05A1" w:rsidRPr="00B73700">
        <w:t xml:space="preserve"> or 3</w:t>
      </w:r>
      <w:r w:rsidRPr="00B73700">
        <w:t xml:space="preserve"> suits (e.g. “stiff major”), cheapest response to the relay shows stiff in </w:t>
      </w:r>
      <w:r w:rsidR="005D05A1" w:rsidRPr="00B73700">
        <w:t>lowest</w:t>
      </w:r>
      <w:r w:rsidRPr="00B73700">
        <w:t xml:space="preserve"> ranking suit, next response shows stiff in </w:t>
      </w:r>
      <w:r w:rsidR="005D05A1" w:rsidRPr="00B73700">
        <w:t>next higher</w:t>
      </w:r>
      <w:r w:rsidRPr="00B73700">
        <w:t xml:space="preserve"> ranking suit</w:t>
      </w:r>
      <w:r w:rsidR="005D05A1" w:rsidRPr="00B73700">
        <w:t xml:space="preserve"> and so on</w:t>
      </w:r>
    </w:p>
    <w:p w:rsidR="00A534E0" w:rsidRPr="00B73700" w:rsidRDefault="00CA4FDB" w:rsidP="00F95DB3">
      <w:pPr>
        <w:numPr>
          <w:ilvl w:val="0"/>
          <w:numId w:val="7"/>
        </w:numPr>
        <w:outlineLvl w:val="0"/>
        <w:pPrChange w:id="63" w:author="Vijay" w:date="2014-06-25T00:52:00Z">
          <w:pPr>
            <w:numPr>
              <w:numId w:val="8"/>
            </w:numPr>
            <w:tabs>
              <w:tab w:val="num" w:pos="1440"/>
            </w:tabs>
            <w:ind w:left="1440" w:hanging="360"/>
            <w:outlineLvl w:val="0"/>
          </w:pPr>
        </w:pPrChange>
      </w:pPr>
      <w:r w:rsidRPr="00B73700">
        <w:t>Minorwood</w:t>
      </w:r>
      <w:r w:rsidR="00A534E0" w:rsidRPr="00B73700">
        <w:t xml:space="preserve"> RKC after explicit or s</w:t>
      </w:r>
      <w:r w:rsidRPr="00B73700">
        <w:t>plinter minor suit agreement (4C</w:t>
      </w:r>
      <w:r w:rsidR="00A534E0" w:rsidRPr="00B73700">
        <w:t xml:space="preserve"> </w:t>
      </w:r>
      <w:r w:rsidRPr="00B73700">
        <w:t>for Clubs and 4D</w:t>
      </w:r>
      <w:r w:rsidR="00263043" w:rsidRPr="00B73700">
        <w:t xml:space="preserve"> for Diamonds)</w:t>
      </w:r>
    </w:p>
    <w:p w:rsidR="00997DEE" w:rsidRPr="00B73700" w:rsidRDefault="00997DEE" w:rsidP="00F95DB3">
      <w:pPr>
        <w:numPr>
          <w:ilvl w:val="0"/>
          <w:numId w:val="7"/>
        </w:numPr>
        <w:outlineLvl w:val="0"/>
        <w:pPrChange w:id="64" w:author="Vijay" w:date="2014-06-25T00:52:00Z">
          <w:pPr>
            <w:numPr>
              <w:numId w:val="8"/>
            </w:numPr>
            <w:tabs>
              <w:tab w:val="num" w:pos="1440"/>
            </w:tabs>
            <w:ind w:left="1440" w:hanging="360"/>
            <w:outlineLvl w:val="0"/>
          </w:pPr>
        </w:pPrChange>
      </w:pPr>
      <w:r w:rsidRPr="00B73700">
        <w:t xml:space="preserve">Double Keycard applies </w:t>
      </w:r>
      <w:r w:rsidR="00BC7584" w:rsidRPr="00B73700">
        <w:t xml:space="preserve">only when </w:t>
      </w:r>
      <w:r w:rsidRPr="00B73700">
        <w:t xml:space="preserve">2 suits </w:t>
      </w:r>
      <w:r w:rsidR="00BC7584" w:rsidRPr="00B73700">
        <w:t xml:space="preserve">are </w:t>
      </w:r>
      <w:r w:rsidRPr="00B73700">
        <w:t>agreed in 1</w:t>
      </w:r>
      <w:r w:rsidRPr="00B73700">
        <w:rPr>
          <w:vertAlign w:val="superscript"/>
        </w:rPr>
        <w:t>st</w:t>
      </w:r>
      <w:r w:rsidRPr="00B73700">
        <w:t xml:space="preserve"> 4 bids of auction (1H-2D-3D-3H)</w:t>
      </w:r>
    </w:p>
    <w:p w:rsidR="00EB38B2" w:rsidRPr="00B73700" w:rsidRDefault="00EB38B2" w:rsidP="00F95DB3">
      <w:pPr>
        <w:numPr>
          <w:ilvl w:val="0"/>
          <w:numId w:val="7"/>
        </w:numPr>
        <w:pPrChange w:id="65" w:author="Vijay" w:date="2014-06-25T00:52:00Z">
          <w:pPr>
            <w:numPr>
              <w:numId w:val="8"/>
            </w:numPr>
            <w:tabs>
              <w:tab w:val="num" w:pos="1440"/>
            </w:tabs>
            <w:ind w:left="1440" w:hanging="360"/>
          </w:pPr>
        </w:pPrChange>
      </w:pPr>
      <w:r w:rsidRPr="00B73700">
        <w:t>If opps have shown 1 suit, cue bid asks for stopper. If  opps have shown 2 suits, cue bid shows stopper</w:t>
      </w:r>
    </w:p>
    <w:p w:rsidR="00EB38B2" w:rsidRPr="00B73700" w:rsidRDefault="00EB38B2" w:rsidP="00F95DB3">
      <w:pPr>
        <w:numPr>
          <w:ilvl w:val="0"/>
          <w:numId w:val="7"/>
        </w:numPr>
        <w:outlineLvl w:val="0"/>
        <w:pPrChange w:id="66" w:author="Vijay" w:date="2014-06-25T00:52:00Z">
          <w:pPr>
            <w:numPr>
              <w:numId w:val="8"/>
            </w:numPr>
            <w:tabs>
              <w:tab w:val="num" w:pos="1440"/>
            </w:tabs>
            <w:ind w:left="1440" w:hanging="360"/>
            <w:outlineLvl w:val="0"/>
          </w:pPr>
        </w:pPrChange>
      </w:pPr>
      <w:r w:rsidRPr="00B73700">
        <w:t>Passing a redouble by opps at 1 level means you have nothing to choose or say, at higher level it means you want to play in redoubled contract</w:t>
      </w:r>
    </w:p>
    <w:p w:rsidR="00EB38B2" w:rsidRPr="00B73700" w:rsidRDefault="00EB38B2" w:rsidP="00F95DB3">
      <w:pPr>
        <w:numPr>
          <w:ilvl w:val="0"/>
          <w:numId w:val="7"/>
        </w:numPr>
        <w:outlineLvl w:val="0"/>
        <w:pPrChange w:id="67" w:author="Vijay" w:date="2014-06-25T00:52:00Z">
          <w:pPr>
            <w:numPr>
              <w:numId w:val="8"/>
            </w:numPr>
            <w:tabs>
              <w:tab w:val="num" w:pos="1440"/>
            </w:tabs>
            <w:ind w:left="1440" w:hanging="360"/>
            <w:outlineLvl w:val="0"/>
          </w:pPr>
        </w:pPrChange>
      </w:pPr>
      <w:r w:rsidRPr="00B73700">
        <w:t>Double of a 3</w:t>
      </w:r>
      <w:r w:rsidRPr="00B73700">
        <w:rPr>
          <w:vertAlign w:val="superscript"/>
        </w:rPr>
        <w:t>rd</w:t>
      </w:r>
      <w:r w:rsidRPr="00B73700">
        <w:t xml:space="preserve"> suit bid by opps upto 2M level is snapdragon (shows 4</w:t>
      </w:r>
      <w:r w:rsidRPr="00B73700">
        <w:rPr>
          <w:vertAlign w:val="superscript"/>
        </w:rPr>
        <w:t>th</w:t>
      </w:r>
      <w:r w:rsidRPr="00B73700">
        <w:t xml:space="preserve"> suit and tolerance for partner’s opened or O/Ced suit). Corollary: Bidding the 4</w:t>
      </w:r>
      <w:r w:rsidRPr="00B73700">
        <w:rPr>
          <w:vertAlign w:val="superscript"/>
        </w:rPr>
        <w:t>th</w:t>
      </w:r>
      <w:r w:rsidRPr="00B73700">
        <w:t xml:space="preserve"> suit implies no tolerance for partner’s suit</w:t>
      </w:r>
    </w:p>
    <w:p w:rsidR="00EB38B2" w:rsidRPr="00B73700" w:rsidRDefault="00EB38B2" w:rsidP="00F95DB3">
      <w:pPr>
        <w:numPr>
          <w:ilvl w:val="0"/>
          <w:numId w:val="7"/>
        </w:numPr>
        <w:outlineLvl w:val="0"/>
        <w:pPrChange w:id="68" w:author="Vijay" w:date="2014-06-25T00:52:00Z">
          <w:pPr>
            <w:numPr>
              <w:numId w:val="8"/>
            </w:numPr>
            <w:tabs>
              <w:tab w:val="num" w:pos="1440"/>
            </w:tabs>
            <w:ind w:left="1440" w:hanging="360"/>
            <w:outlineLvl w:val="0"/>
          </w:pPr>
        </w:pPrChange>
      </w:pPr>
      <w:r w:rsidRPr="00B73700">
        <w:t xml:space="preserve">Double of NT bid by opps is t/o and definitely shows unbid major if our side has only O/Ced (ex) (1c)-1h-(1n) double by advancer shows spades and diamonds </w:t>
      </w:r>
    </w:p>
    <w:p w:rsidR="00EB38B2" w:rsidRPr="00B73700" w:rsidRDefault="00EB38B2" w:rsidP="00F95DB3">
      <w:pPr>
        <w:numPr>
          <w:ilvl w:val="0"/>
          <w:numId w:val="7"/>
        </w:numPr>
        <w:outlineLvl w:val="0"/>
        <w:pPrChange w:id="69" w:author="Vijay" w:date="2014-06-25T00:52:00Z">
          <w:pPr>
            <w:numPr>
              <w:numId w:val="8"/>
            </w:numPr>
            <w:tabs>
              <w:tab w:val="num" w:pos="1440"/>
            </w:tabs>
            <w:ind w:left="1440" w:hanging="360"/>
            <w:outlineLvl w:val="0"/>
          </w:pPr>
        </w:pPrChange>
      </w:pPr>
      <w:r w:rsidRPr="00B73700">
        <w:t>After t/o X or XX from our side, any further double of a new suit is penalty</w:t>
      </w:r>
    </w:p>
    <w:p w:rsidR="00EB38B2" w:rsidRPr="00B73700" w:rsidRDefault="00EB38B2" w:rsidP="00F95DB3">
      <w:pPr>
        <w:numPr>
          <w:ilvl w:val="0"/>
          <w:numId w:val="7"/>
        </w:numPr>
        <w:pPrChange w:id="70" w:author="Vijay" w:date="2014-06-25T00:52:00Z">
          <w:pPr>
            <w:numPr>
              <w:numId w:val="8"/>
            </w:numPr>
            <w:tabs>
              <w:tab w:val="num" w:pos="1440"/>
            </w:tabs>
            <w:ind w:left="1440" w:hanging="360"/>
          </w:pPr>
        </w:pPrChange>
      </w:pPr>
      <w:r w:rsidRPr="00B73700">
        <w:t>After pass of a suit bid by opps in earlier round, subsequent double of new suit shows some length in first bid suit and good hand (14+)</w:t>
      </w:r>
    </w:p>
    <w:p w:rsidR="00BC32BB" w:rsidRPr="00B73700" w:rsidRDefault="00BC32BB" w:rsidP="00F95DB3">
      <w:pPr>
        <w:numPr>
          <w:ilvl w:val="0"/>
          <w:numId w:val="7"/>
        </w:numPr>
        <w:pPrChange w:id="71" w:author="Vijay" w:date="2014-06-25T00:52:00Z">
          <w:pPr>
            <w:numPr>
              <w:numId w:val="8"/>
            </w:numPr>
            <w:tabs>
              <w:tab w:val="num" w:pos="1440"/>
            </w:tabs>
            <w:ind w:left="1440" w:hanging="360"/>
          </w:pPr>
        </w:pPrChange>
      </w:pPr>
      <w:r w:rsidRPr="00B73700">
        <w:t>After pass of a suit bid by opps in earlier round, subsequent double of same suit shows weaker take-out</w:t>
      </w:r>
    </w:p>
    <w:p w:rsidR="00EB38B2" w:rsidRPr="00B73700" w:rsidRDefault="00EB38B2" w:rsidP="00F95DB3">
      <w:pPr>
        <w:numPr>
          <w:ilvl w:val="0"/>
          <w:numId w:val="7"/>
        </w:numPr>
        <w:pPrChange w:id="72" w:author="Vijay" w:date="2014-06-25T00:52:00Z">
          <w:pPr>
            <w:numPr>
              <w:numId w:val="8"/>
            </w:numPr>
            <w:tabs>
              <w:tab w:val="num" w:pos="1440"/>
            </w:tabs>
            <w:ind w:left="1440" w:hanging="360"/>
          </w:pPr>
        </w:pPrChange>
      </w:pPr>
      <w:r w:rsidRPr="00B73700">
        <w:t>After pass of a suit bid by opps in earlier round, subsequent double of NT shows length in original suit and good hand (good 14+)</w:t>
      </w:r>
    </w:p>
    <w:p w:rsidR="00EB38B2" w:rsidRPr="00B73700" w:rsidRDefault="00EB38B2" w:rsidP="00F95DB3">
      <w:pPr>
        <w:numPr>
          <w:ilvl w:val="0"/>
          <w:numId w:val="9"/>
        </w:numPr>
        <w:pPrChange w:id="73" w:author="Vijay" w:date="2014-06-25T00:52:00Z">
          <w:pPr>
            <w:numPr>
              <w:numId w:val="10"/>
            </w:numPr>
            <w:tabs>
              <w:tab w:val="num" w:pos="720"/>
            </w:tabs>
            <w:ind w:left="720" w:hanging="360"/>
          </w:pPr>
        </w:pPrChange>
      </w:pPr>
      <w:r w:rsidRPr="00B73700">
        <w:lastRenderedPageBreak/>
        <w:t>Double of a suit bid by us naturally asks partner not to lead that suit (good alternate lead is available)</w:t>
      </w:r>
    </w:p>
    <w:p w:rsidR="00EB38B2" w:rsidRPr="00B73700" w:rsidRDefault="00EB38B2" w:rsidP="00F95DB3">
      <w:pPr>
        <w:numPr>
          <w:ilvl w:val="0"/>
          <w:numId w:val="9"/>
        </w:numPr>
        <w:pPrChange w:id="74" w:author="Vijay" w:date="2014-06-25T00:52:00Z">
          <w:pPr>
            <w:numPr>
              <w:numId w:val="10"/>
            </w:numPr>
            <w:tabs>
              <w:tab w:val="num" w:pos="720"/>
            </w:tabs>
            <w:ind w:left="720" w:hanging="360"/>
          </w:pPr>
        </w:pPrChange>
      </w:pPr>
      <w:r w:rsidRPr="00B73700">
        <w:t>Double of 3N after we have bid a suit asks partner to find an alternate lead</w:t>
      </w:r>
    </w:p>
    <w:p w:rsidR="00EB38B2" w:rsidRPr="00B73700" w:rsidRDefault="00EB38B2" w:rsidP="00F95DB3">
      <w:pPr>
        <w:numPr>
          <w:ilvl w:val="0"/>
          <w:numId w:val="9"/>
        </w:numPr>
        <w:pPrChange w:id="75" w:author="Vijay" w:date="2014-06-25T00:52:00Z">
          <w:pPr>
            <w:numPr>
              <w:numId w:val="10"/>
            </w:numPr>
            <w:tabs>
              <w:tab w:val="num" w:pos="720"/>
            </w:tabs>
            <w:ind w:left="720" w:hanging="360"/>
          </w:pPr>
        </w:pPrChange>
      </w:pPr>
      <w:r w:rsidRPr="00B73700">
        <w:t>Double by pre-emptor or limited hand after we have found a fit is save suggesting with more shape (exception is lightner at 5M and above level)</w:t>
      </w:r>
    </w:p>
    <w:p w:rsidR="00EB38B2" w:rsidRPr="00B73700" w:rsidRDefault="00EB38B2" w:rsidP="00F95DB3">
      <w:pPr>
        <w:numPr>
          <w:ilvl w:val="0"/>
          <w:numId w:val="9"/>
        </w:numPr>
        <w:pPrChange w:id="76" w:author="Vijay" w:date="2014-06-25T00:52:00Z">
          <w:pPr>
            <w:numPr>
              <w:numId w:val="10"/>
            </w:numPr>
            <w:tabs>
              <w:tab w:val="num" w:pos="720"/>
            </w:tabs>
            <w:ind w:left="720" w:hanging="360"/>
          </w:pPr>
        </w:pPrChange>
      </w:pPr>
      <w:r w:rsidRPr="00B73700">
        <w:t>Double of 3n when we have not bid a suit is to ask pa</w:t>
      </w:r>
      <w:r w:rsidR="00BC7584" w:rsidRPr="00B73700">
        <w:t>rtner to lead his weakest major</w:t>
      </w:r>
    </w:p>
    <w:p w:rsidR="00EB38B2" w:rsidRPr="00B73700" w:rsidRDefault="00EB38B2" w:rsidP="00F95DB3">
      <w:pPr>
        <w:numPr>
          <w:ilvl w:val="0"/>
          <w:numId w:val="9"/>
        </w:numPr>
        <w:outlineLvl w:val="0"/>
        <w:pPrChange w:id="77" w:author="Vijay" w:date="2014-06-25T00:52:00Z">
          <w:pPr>
            <w:numPr>
              <w:numId w:val="10"/>
            </w:numPr>
            <w:tabs>
              <w:tab w:val="num" w:pos="720"/>
            </w:tabs>
            <w:ind w:left="720" w:hanging="360"/>
            <w:outlineLvl w:val="0"/>
          </w:pPr>
        </w:pPrChange>
      </w:pPr>
      <w:r w:rsidRPr="00B73700">
        <w:t>Double in any other non-lightner situation asks partner to lead lowest unbid suit</w:t>
      </w:r>
    </w:p>
    <w:p w:rsidR="00EB38B2" w:rsidRPr="00B73700" w:rsidRDefault="00EB38B2" w:rsidP="00F95DB3">
      <w:pPr>
        <w:numPr>
          <w:ilvl w:val="0"/>
          <w:numId w:val="9"/>
        </w:numPr>
        <w:pPrChange w:id="78" w:author="Vijay" w:date="2014-06-25T00:52:00Z">
          <w:pPr>
            <w:numPr>
              <w:numId w:val="10"/>
            </w:numPr>
            <w:tabs>
              <w:tab w:val="num" w:pos="720"/>
            </w:tabs>
            <w:ind w:left="720" w:hanging="360"/>
          </w:pPr>
        </w:pPrChange>
      </w:pPr>
      <w:r w:rsidRPr="00B73700">
        <w:t>In any GF Forcing pass situation, bidding agreed suit is competitive, double shows defensive hand, pass shows offensive hand, pass and pull show</w:t>
      </w:r>
      <w:r w:rsidR="00CA4FDB" w:rsidRPr="00B73700">
        <w:t>s extras and / or slam interest. This applies only when a fit has been found</w:t>
      </w:r>
      <w:r w:rsidRPr="00B73700">
        <w:t xml:space="preserve"> </w:t>
      </w:r>
    </w:p>
    <w:p w:rsidR="00EB38B2" w:rsidRPr="00B73700" w:rsidRDefault="00EB38B2" w:rsidP="00F95DB3">
      <w:pPr>
        <w:numPr>
          <w:ilvl w:val="0"/>
          <w:numId w:val="9"/>
        </w:numPr>
        <w:outlineLvl w:val="0"/>
        <w:pPrChange w:id="79" w:author="Vijay" w:date="2014-06-25T00:52:00Z">
          <w:pPr>
            <w:numPr>
              <w:numId w:val="10"/>
            </w:numPr>
            <w:tabs>
              <w:tab w:val="num" w:pos="720"/>
            </w:tabs>
            <w:ind w:left="720" w:hanging="360"/>
            <w:outlineLvl w:val="0"/>
          </w:pPr>
        </w:pPrChange>
      </w:pPr>
      <w:r w:rsidRPr="00B73700">
        <w:t>In any other forcing pass situation at lower levels, pass shows some interest and bidding suit to the level of force shows no interest in competing further</w:t>
      </w:r>
    </w:p>
    <w:p w:rsidR="00EB38B2" w:rsidRPr="00B73700" w:rsidRDefault="00EB38B2" w:rsidP="00F95DB3">
      <w:pPr>
        <w:numPr>
          <w:ilvl w:val="0"/>
          <w:numId w:val="10"/>
        </w:numPr>
        <w:pPrChange w:id="80" w:author="Vijay" w:date="2014-06-25T00:52:00Z">
          <w:pPr>
            <w:numPr>
              <w:numId w:val="11"/>
            </w:numPr>
            <w:tabs>
              <w:tab w:val="num" w:pos="720"/>
            </w:tabs>
            <w:ind w:left="720" w:hanging="360"/>
          </w:pPr>
        </w:pPrChange>
      </w:pPr>
      <w:r w:rsidRPr="00B73700">
        <w:t>Responder to answer Aces (Roman blackwood-14, 03, 2) if he accepts</w:t>
      </w:r>
      <w:r w:rsidR="00CA4FDB" w:rsidRPr="00B73700">
        <w:t xml:space="preserve"> any Quantitative 4n on which 5N</w:t>
      </w:r>
      <w:r w:rsidRPr="00B73700">
        <w:t xml:space="preserve"> by ace asker is to play </w:t>
      </w:r>
      <w:r w:rsidR="00CA4FDB" w:rsidRPr="00B73700">
        <w:t>and 5S</w:t>
      </w:r>
      <w:r w:rsidRPr="00B73700">
        <w:t xml:space="preserve"> </w:t>
      </w:r>
      <w:r w:rsidR="00CA4FDB" w:rsidRPr="00B73700">
        <w:t>asks responder to bid a 5 card suit failing which responder should bid 5N after which each player can show 4 card suit</w:t>
      </w:r>
    </w:p>
    <w:p w:rsidR="00EB38B2" w:rsidRPr="00B73700" w:rsidRDefault="00E11829" w:rsidP="00F95DB3">
      <w:pPr>
        <w:numPr>
          <w:ilvl w:val="0"/>
          <w:numId w:val="10"/>
        </w:numPr>
        <w:pPrChange w:id="81" w:author="Vijay" w:date="2014-06-25T00:52:00Z">
          <w:pPr>
            <w:numPr>
              <w:numId w:val="11"/>
            </w:numPr>
            <w:tabs>
              <w:tab w:val="num" w:pos="720"/>
            </w:tabs>
            <w:ind w:left="720" w:hanging="360"/>
          </w:pPr>
        </w:pPrChange>
      </w:pPr>
      <w:r w:rsidRPr="00B73700">
        <w:t>5N</w:t>
      </w:r>
      <w:r w:rsidR="00EB38B2" w:rsidRPr="00B73700">
        <w:t xml:space="preserve"> is pick a slam in most situations and GSF only if fit is explicitly agreed</w:t>
      </w:r>
    </w:p>
    <w:p w:rsidR="00FB4BF6" w:rsidRPr="00B73700" w:rsidRDefault="00EB38B2" w:rsidP="00F95DB3">
      <w:pPr>
        <w:numPr>
          <w:ilvl w:val="0"/>
          <w:numId w:val="10"/>
        </w:numPr>
        <w:pPrChange w:id="82" w:author="Vijay" w:date="2014-06-25T00:52:00Z">
          <w:pPr>
            <w:numPr>
              <w:numId w:val="11"/>
            </w:numPr>
            <w:tabs>
              <w:tab w:val="num" w:pos="720"/>
            </w:tabs>
            <w:ind w:left="720" w:hanging="360"/>
          </w:pPr>
        </w:pPrChange>
      </w:pPr>
      <w:r w:rsidRPr="00B73700">
        <w:t>Any 6+cards in a suit after NT opening or jump rebid of suit in any GF auction s</w:t>
      </w:r>
      <w:r w:rsidR="00E11829" w:rsidRPr="00B73700">
        <w:t>ets the suit and subsequently 4N</w:t>
      </w:r>
      <w:r w:rsidRPr="00B73700">
        <w:t xml:space="preserve"> is </w:t>
      </w:r>
      <w:r w:rsidR="00E11829" w:rsidRPr="00B73700">
        <w:t>RKC for this suit and 5N</w:t>
      </w:r>
      <w:r w:rsidR="00FB4BF6" w:rsidRPr="00B73700">
        <w:t xml:space="preserve"> is GSF</w:t>
      </w:r>
    </w:p>
    <w:p w:rsidR="00FB4BF6" w:rsidRPr="00B73700" w:rsidRDefault="00FB4BF6" w:rsidP="00F95DB3">
      <w:pPr>
        <w:numPr>
          <w:ilvl w:val="0"/>
          <w:numId w:val="10"/>
        </w:numPr>
        <w:pPrChange w:id="83" w:author="Vijay" w:date="2014-06-25T00:52:00Z">
          <w:pPr>
            <w:numPr>
              <w:numId w:val="11"/>
            </w:numPr>
            <w:tabs>
              <w:tab w:val="num" w:pos="720"/>
            </w:tabs>
            <w:ind w:left="720" w:hanging="360"/>
          </w:pPr>
        </w:pPrChange>
      </w:pPr>
      <w:r w:rsidRPr="00B73700">
        <w:t>After a pre-empt by either side (</w:t>
      </w:r>
      <w:r w:rsidR="00E11829" w:rsidRPr="00B73700">
        <w:t>[3H]-3S-P-4N OR 3S-P</w:t>
      </w:r>
      <w:r w:rsidRPr="00B73700">
        <w:t xml:space="preserve">-4N) or on the very first round of bidding (1S-4N), 4N = RKC for last bid suit </w:t>
      </w:r>
    </w:p>
    <w:p w:rsidR="00FB4BF6" w:rsidRPr="00B73700" w:rsidRDefault="00FB4BF6" w:rsidP="00F95DB3">
      <w:pPr>
        <w:numPr>
          <w:ilvl w:val="0"/>
          <w:numId w:val="10"/>
        </w:numPr>
        <w:pPrChange w:id="84" w:author="Vijay" w:date="2014-06-25T00:52:00Z">
          <w:pPr>
            <w:numPr>
              <w:numId w:val="11"/>
            </w:numPr>
            <w:tabs>
              <w:tab w:val="num" w:pos="720"/>
            </w:tabs>
            <w:ind w:left="720" w:hanging="360"/>
          </w:pPr>
        </w:pPrChange>
      </w:pPr>
      <w:r w:rsidRPr="00B73700">
        <w:t>Jumps in the balancing seat are Intermediate (Opening bid with one extra card and good suit e.g.</w:t>
      </w:r>
      <w:r w:rsidR="00E11829" w:rsidRPr="00B73700">
        <w:t xml:space="preserve"> </w:t>
      </w:r>
      <w:r w:rsidRPr="00B73700">
        <w:t>AQJ9x)</w:t>
      </w:r>
    </w:p>
    <w:p w:rsidR="00FC06A2" w:rsidRPr="00B73700" w:rsidRDefault="00FC06A2" w:rsidP="00F95DB3">
      <w:pPr>
        <w:numPr>
          <w:ilvl w:val="0"/>
          <w:numId w:val="11"/>
        </w:numPr>
        <w:pPrChange w:id="85" w:author="Vijay" w:date="2014-06-25T00:52:00Z">
          <w:pPr>
            <w:numPr>
              <w:numId w:val="13"/>
            </w:numPr>
            <w:ind w:left="1440" w:hanging="360"/>
          </w:pPr>
        </w:pPrChange>
      </w:pPr>
      <w:r w:rsidRPr="00B73700">
        <w:t>In Slam try auctions, first bid new suit by strong hand is long suit slam try and subsequently cue bidding starts. Bids by limited/weaker hand are always cue after fit is shown. If both hands are about equal strength (ex 2/1 followed by support), opener bids out shape first, responder starts cue-ing at 3 level</w:t>
      </w:r>
    </w:p>
    <w:p w:rsidR="00FC06A2" w:rsidRPr="00B73700" w:rsidRDefault="00FC06A2" w:rsidP="00F95DB3">
      <w:pPr>
        <w:numPr>
          <w:ilvl w:val="0"/>
          <w:numId w:val="11"/>
        </w:numPr>
        <w:pPrChange w:id="86" w:author="Vijay" w:date="2014-06-25T00:52:00Z">
          <w:pPr>
            <w:numPr>
              <w:numId w:val="13"/>
            </w:numPr>
            <w:ind w:left="1440" w:hanging="360"/>
          </w:pPr>
        </w:pPrChange>
      </w:pPr>
      <w:commentRangeStart w:id="87"/>
      <w:r w:rsidRPr="00B73700">
        <w:t>In GF auctions, where 2 suits are shown w/o fit established, responder bids the first suit to show fit and cue bids to show support for second suit. If mild slam try is already established, responder’s support of opener’s first suit even at game level is forcing (only for majors) and opener is expected to RKC</w:t>
      </w:r>
      <w:r w:rsidR="00E11829" w:rsidRPr="00B73700">
        <w:t>, E.g.:  2D-2H-2N-3D-3H-4C, 4D shows is club fit</w:t>
      </w:r>
      <w:r w:rsidRPr="00B73700">
        <w:t xml:space="preserve"> and 4</w:t>
      </w:r>
      <w:r w:rsidR="00E11829" w:rsidRPr="00B73700">
        <w:t xml:space="preserve">H is </w:t>
      </w:r>
      <w:r w:rsidR="00E11829" w:rsidRPr="00B73700">
        <w:lastRenderedPageBreak/>
        <w:t xml:space="preserve">heart fit, </w:t>
      </w:r>
      <w:r w:rsidRPr="00B73700">
        <w:t>1</w:t>
      </w:r>
      <w:r w:rsidR="00E11829" w:rsidRPr="00B73700">
        <w:t>N-2S-2N-3H, 4C</w:t>
      </w:r>
      <w:r w:rsidRPr="00B73700">
        <w:t xml:space="preserve"> shows cl</w:t>
      </w:r>
      <w:r w:rsidR="00E11829" w:rsidRPr="00B73700">
        <w:t>ub fit and 3S/4D is</w:t>
      </w:r>
      <w:r w:rsidRPr="00B73700">
        <w:t xml:space="preserve"> h</w:t>
      </w:r>
      <w:r w:rsidR="00E11829" w:rsidRPr="00B73700">
        <w:t>ea</w:t>
      </w:r>
      <w:r w:rsidRPr="00B73700">
        <w:t>rt fit</w:t>
      </w:r>
      <w:commentRangeEnd w:id="87"/>
      <w:r w:rsidR="00C15F74">
        <w:rPr>
          <w:rStyle w:val="CommentReference"/>
        </w:rPr>
        <w:commentReference w:id="87"/>
      </w:r>
    </w:p>
    <w:p w:rsidR="009B3F96" w:rsidRPr="00B73700" w:rsidRDefault="009B3F96" w:rsidP="00F95DB3">
      <w:pPr>
        <w:numPr>
          <w:ilvl w:val="0"/>
          <w:numId w:val="11"/>
        </w:numPr>
        <w:rPr>
          <w:rFonts w:cs="Courier New"/>
          <w:color w:val="auto"/>
        </w:rPr>
        <w:pPrChange w:id="88" w:author="Vijay" w:date="2014-06-25T00:52:00Z">
          <w:pPr>
            <w:numPr>
              <w:numId w:val="13"/>
            </w:numPr>
            <w:ind w:left="1440" w:hanging="360"/>
          </w:pPr>
        </w:pPrChange>
      </w:pPr>
      <w:r w:rsidRPr="00B73700">
        <w:rPr>
          <w:rFonts w:cs="Courier New"/>
          <w:color w:val="auto"/>
        </w:rPr>
        <w:t>Inv sequence opps interfere – rebid of our suit is weaker than pass.</w:t>
      </w:r>
    </w:p>
    <w:p w:rsidR="009B3F96" w:rsidRPr="00B73700" w:rsidRDefault="009B3F96" w:rsidP="00F95DB3">
      <w:pPr>
        <w:numPr>
          <w:ilvl w:val="0"/>
          <w:numId w:val="11"/>
        </w:numPr>
        <w:rPr>
          <w:rFonts w:cs="Courier New"/>
          <w:color w:val="auto"/>
        </w:rPr>
        <w:pPrChange w:id="89" w:author="Vijay" w:date="2014-06-25T00:52:00Z">
          <w:pPr>
            <w:numPr>
              <w:numId w:val="13"/>
            </w:numPr>
            <w:ind w:left="1440" w:hanging="360"/>
          </w:pPr>
        </w:pPrChange>
      </w:pPr>
      <w:r w:rsidRPr="00B73700">
        <w:rPr>
          <w:rFonts w:cs="Courier New"/>
          <w:color w:val="auto"/>
        </w:rPr>
        <w:t>Invitational auction, pass is no extras, X is cooperative.</w:t>
      </w:r>
    </w:p>
    <w:p w:rsidR="009B3F96" w:rsidRPr="00B73700" w:rsidRDefault="009B3F96" w:rsidP="00F95DB3">
      <w:pPr>
        <w:numPr>
          <w:ilvl w:val="0"/>
          <w:numId w:val="11"/>
        </w:numPr>
        <w:rPr>
          <w:rFonts w:cs="Courier New"/>
          <w:color w:val="auto"/>
        </w:rPr>
        <w:pPrChange w:id="90" w:author="Vijay" w:date="2014-06-25T00:52:00Z">
          <w:pPr>
            <w:numPr>
              <w:numId w:val="13"/>
            </w:numPr>
            <w:ind w:left="1440" w:hanging="360"/>
          </w:pPr>
        </w:pPrChange>
      </w:pPr>
      <w:r w:rsidRPr="00B73700">
        <w:rPr>
          <w:rFonts w:cs="Courier New"/>
          <w:color w:val="auto"/>
        </w:rPr>
        <w:t>When 5 of agreed trump suit is bid without 4N (RKC), show following</w:t>
      </w:r>
    </w:p>
    <w:p w:rsidR="009B3F96" w:rsidRPr="00B73700" w:rsidRDefault="009B3F96" w:rsidP="00F95DB3">
      <w:pPr>
        <w:numPr>
          <w:ilvl w:val="1"/>
          <w:numId w:val="11"/>
        </w:numPr>
        <w:rPr>
          <w:rFonts w:cs="Courier New"/>
          <w:color w:val="auto"/>
        </w:rPr>
        <w:pPrChange w:id="91" w:author="Vijay" w:date="2014-06-25T00:52:00Z">
          <w:pPr>
            <w:numPr>
              <w:ilvl w:val="1"/>
              <w:numId w:val="13"/>
            </w:numPr>
            <w:ind w:left="2160" w:hanging="360"/>
          </w:pPr>
        </w:pPrChange>
      </w:pPr>
      <w:r w:rsidRPr="00B73700">
        <w:rPr>
          <w:rFonts w:cs="Courier New"/>
          <w:color w:val="auto"/>
        </w:rPr>
        <w:t>If opps have bid a suit and we have not show control then asks for control in that suit–pass with no control, bid 6 of agreed suit with second round control, bid something else with first round control.</w:t>
      </w:r>
    </w:p>
    <w:p w:rsidR="009B3F96" w:rsidRPr="00B73700" w:rsidRDefault="009B3F96" w:rsidP="00F95DB3">
      <w:pPr>
        <w:numPr>
          <w:ilvl w:val="1"/>
          <w:numId w:val="11"/>
        </w:numPr>
        <w:rPr>
          <w:rFonts w:cs="Courier New"/>
          <w:color w:val="auto"/>
        </w:rPr>
        <w:pPrChange w:id="92" w:author="Vijay" w:date="2014-06-25T00:52:00Z">
          <w:pPr>
            <w:numPr>
              <w:ilvl w:val="1"/>
              <w:numId w:val="13"/>
            </w:numPr>
            <w:ind w:left="2160" w:hanging="360"/>
          </w:pPr>
        </w:pPrChange>
      </w:pPr>
      <w:r w:rsidRPr="00B73700">
        <w:rPr>
          <w:rFonts w:cs="Courier New"/>
          <w:color w:val="auto"/>
        </w:rPr>
        <w:t>If only one unbid suit then asks for control in that suit and as above.</w:t>
      </w:r>
    </w:p>
    <w:p w:rsidR="009B3F96" w:rsidRPr="00B73700" w:rsidRDefault="009B3F96" w:rsidP="00F95DB3">
      <w:pPr>
        <w:numPr>
          <w:ilvl w:val="1"/>
          <w:numId w:val="11"/>
        </w:numPr>
        <w:rPr>
          <w:rFonts w:cs="Courier New"/>
          <w:color w:val="auto"/>
        </w:rPr>
        <w:pPrChange w:id="93" w:author="Vijay" w:date="2014-06-25T00:52:00Z">
          <w:pPr>
            <w:numPr>
              <w:ilvl w:val="1"/>
              <w:numId w:val="13"/>
            </w:numPr>
            <w:ind w:left="2160" w:hanging="360"/>
          </w:pPr>
        </w:pPrChange>
      </w:pPr>
      <w:r w:rsidRPr="00B73700">
        <w:rPr>
          <w:rFonts w:cs="Courier New"/>
          <w:color w:val="auto"/>
        </w:rPr>
        <w:t>Otherwise asks for trump quality, pass shows bad, 6 of agreed suit shows decent, anything else shows exceptional.</w:t>
      </w:r>
    </w:p>
    <w:p w:rsidR="009B3F96" w:rsidRPr="00B73700" w:rsidRDefault="009B3F96" w:rsidP="00F95DB3">
      <w:pPr>
        <w:numPr>
          <w:ilvl w:val="0"/>
          <w:numId w:val="11"/>
        </w:numPr>
        <w:rPr>
          <w:rFonts w:cs="Courier New"/>
          <w:color w:val="auto"/>
        </w:rPr>
        <w:pPrChange w:id="94" w:author="Vijay" w:date="2014-06-25T00:52:00Z">
          <w:pPr>
            <w:numPr>
              <w:numId w:val="13"/>
            </w:numPr>
            <w:ind w:left="1440" w:hanging="360"/>
          </w:pPr>
        </w:pPrChange>
      </w:pPr>
      <w:r w:rsidRPr="00B73700">
        <w:rPr>
          <w:rFonts w:cs="Courier New"/>
          <w:color w:val="auto"/>
        </w:rPr>
        <w:t>In GF auctions, 4N is Quantitative (not RKC for last bid suit) if 4N bidder can show support for last bid suit below game. For example 1S–2C–2S–4N. For RKC in S responder should first bid 3S.</w:t>
      </w:r>
    </w:p>
    <w:p w:rsidR="00FC06A2" w:rsidRPr="00B73700" w:rsidRDefault="00FC06A2" w:rsidP="00F95DB3">
      <w:pPr>
        <w:numPr>
          <w:ilvl w:val="0"/>
          <w:numId w:val="10"/>
        </w:numPr>
        <w:pPrChange w:id="95" w:author="Vijay" w:date="2014-06-25T00:52:00Z">
          <w:pPr>
            <w:numPr>
              <w:numId w:val="11"/>
            </w:numPr>
            <w:tabs>
              <w:tab w:val="num" w:pos="720"/>
            </w:tabs>
            <w:ind w:left="720" w:hanging="360"/>
          </w:pPr>
        </w:pPrChange>
      </w:pPr>
      <w:r w:rsidRPr="00B73700">
        <w:t>In any GF auction which doesn’t start with 1C, jump to 3N by responder shows 15-17 (non fast-arrival). E.g.: 1H-2C-2H-3N. 2N is either 12-14 or 18+.</w:t>
      </w:r>
    </w:p>
    <w:p w:rsidR="00625092" w:rsidRPr="00B73700" w:rsidRDefault="00625092" w:rsidP="003F2861">
      <w:pPr>
        <w:pStyle w:val="Heading1"/>
      </w:pPr>
      <w:bookmarkStart w:id="96" w:name="_Toc294652514"/>
      <w:r w:rsidRPr="00B73700">
        <w:t>General conventions adopted</w:t>
      </w:r>
      <w:bookmarkEnd w:id="96"/>
      <w:r w:rsidRPr="00B73700">
        <w:br/>
      </w:r>
    </w:p>
    <w:p w:rsidR="008B71C3" w:rsidRPr="00B73700" w:rsidRDefault="008B71C3" w:rsidP="00F95DB3">
      <w:pPr>
        <w:numPr>
          <w:ilvl w:val="0"/>
          <w:numId w:val="6"/>
        </w:numPr>
        <w:pPrChange w:id="97" w:author="Vijay" w:date="2014-06-25T00:52:00Z">
          <w:pPr>
            <w:numPr>
              <w:numId w:val="7"/>
            </w:numPr>
            <w:tabs>
              <w:tab w:val="num" w:pos="720"/>
            </w:tabs>
            <w:ind w:left="720" w:hanging="360"/>
          </w:pPr>
        </w:pPrChange>
      </w:pPr>
      <w:r w:rsidRPr="00B73700">
        <w:t>Fit showing jumps always by PH</w:t>
      </w:r>
    </w:p>
    <w:p w:rsidR="008B71C3" w:rsidRPr="00B73700" w:rsidRDefault="008B71C3" w:rsidP="00F95DB3">
      <w:pPr>
        <w:numPr>
          <w:ilvl w:val="0"/>
          <w:numId w:val="6"/>
        </w:numPr>
        <w:pPrChange w:id="98" w:author="Vijay" w:date="2014-06-25T00:52:00Z">
          <w:pPr>
            <w:numPr>
              <w:numId w:val="7"/>
            </w:numPr>
            <w:tabs>
              <w:tab w:val="num" w:pos="720"/>
            </w:tabs>
            <w:ind w:left="720" w:hanging="360"/>
          </w:pPr>
        </w:pPrChange>
      </w:pPr>
      <w:r w:rsidRPr="00B73700">
        <w:t>Fit showing jumps after any interference PH and UH</w:t>
      </w:r>
    </w:p>
    <w:p w:rsidR="008B71C3" w:rsidRPr="00B73700" w:rsidRDefault="008B71C3" w:rsidP="00F95DB3">
      <w:pPr>
        <w:numPr>
          <w:ilvl w:val="0"/>
          <w:numId w:val="6"/>
        </w:numPr>
        <w:pPrChange w:id="99" w:author="Vijay" w:date="2014-06-25T00:52:00Z">
          <w:pPr>
            <w:numPr>
              <w:numId w:val="7"/>
            </w:numPr>
            <w:tabs>
              <w:tab w:val="num" w:pos="720"/>
            </w:tabs>
            <w:ind w:left="720" w:hanging="360"/>
          </w:pPr>
        </w:pPrChange>
      </w:pPr>
      <w:r w:rsidRPr="00B73700">
        <w:t>2-way Drury</w:t>
      </w:r>
    </w:p>
    <w:p w:rsidR="008B71C3" w:rsidRPr="00B73700" w:rsidRDefault="008B71C3" w:rsidP="00F95DB3">
      <w:pPr>
        <w:numPr>
          <w:ilvl w:val="0"/>
          <w:numId w:val="6"/>
        </w:numPr>
        <w:pPrChange w:id="100" w:author="Vijay" w:date="2014-06-25T00:52:00Z">
          <w:pPr>
            <w:numPr>
              <w:numId w:val="7"/>
            </w:numPr>
            <w:tabs>
              <w:tab w:val="num" w:pos="720"/>
            </w:tabs>
            <w:ind w:left="720" w:hanging="360"/>
          </w:pPr>
        </w:pPrChange>
      </w:pPr>
      <w:r w:rsidRPr="00B73700">
        <w:t>Rumpelsohl in many competitive situations</w:t>
      </w:r>
    </w:p>
    <w:p w:rsidR="008B71C3" w:rsidRPr="00B73700" w:rsidRDefault="008B71C3" w:rsidP="00F95DB3">
      <w:pPr>
        <w:numPr>
          <w:ilvl w:val="0"/>
          <w:numId w:val="6"/>
        </w:numPr>
        <w:pPrChange w:id="101" w:author="Vijay" w:date="2014-06-25T00:52:00Z">
          <w:pPr>
            <w:numPr>
              <w:numId w:val="7"/>
            </w:numPr>
            <w:tabs>
              <w:tab w:val="num" w:pos="720"/>
            </w:tabs>
            <w:ind w:left="720" w:hanging="360"/>
          </w:pPr>
        </w:pPrChange>
      </w:pPr>
      <w:r w:rsidRPr="00B73700">
        <w:t>Woolsey over NT</w:t>
      </w:r>
    </w:p>
    <w:p w:rsidR="008B71C3" w:rsidRPr="00B73700" w:rsidRDefault="008B71C3" w:rsidP="00F95DB3">
      <w:pPr>
        <w:numPr>
          <w:ilvl w:val="0"/>
          <w:numId w:val="6"/>
        </w:numPr>
        <w:pPrChange w:id="102" w:author="Vijay" w:date="2014-06-25T00:52:00Z">
          <w:pPr>
            <w:numPr>
              <w:numId w:val="7"/>
            </w:numPr>
            <w:tabs>
              <w:tab w:val="num" w:pos="720"/>
            </w:tabs>
            <w:ind w:left="720" w:hanging="360"/>
          </w:pPr>
        </w:pPrChange>
      </w:pPr>
      <w:r w:rsidRPr="00B73700">
        <w:t>Michaels (Weak or Strong)</w:t>
      </w:r>
    </w:p>
    <w:p w:rsidR="008B71C3" w:rsidRPr="00B73700" w:rsidRDefault="008B71C3" w:rsidP="00F95DB3">
      <w:pPr>
        <w:numPr>
          <w:ilvl w:val="0"/>
          <w:numId w:val="6"/>
        </w:numPr>
        <w:pPrChange w:id="103" w:author="Vijay" w:date="2014-06-25T00:52:00Z">
          <w:pPr>
            <w:numPr>
              <w:numId w:val="7"/>
            </w:numPr>
            <w:tabs>
              <w:tab w:val="num" w:pos="720"/>
            </w:tabs>
            <w:ind w:left="720" w:hanging="360"/>
          </w:pPr>
        </w:pPrChange>
      </w:pPr>
      <w:r w:rsidRPr="00B73700">
        <w:t>Multi 2D, Muiderberg 2H/2S/2N</w:t>
      </w:r>
    </w:p>
    <w:p w:rsidR="008B71C3" w:rsidRPr="00B73700" w:rsidRDefault="008B71C3" w:rsidP="00F95DB3">
      <w:pPr>
        <w:numPr>
          <w:ilvl w:val="0"/>
          <w:numId w:val="6"/>
        </w:numPr>
        <w:pPrChange w:id="104" w:author="Vijay" w:date="2014-06-25T00:52:00Z">
          <w:pPr>
            <w:numPr>
              <w:numId w:val="7"/>
            </w:numPr>
            <w:tabs>
              <w:tab w:val="num" w:pos="720"/>
            </w:tabs>
            <w:ind w:left="720" w:hanging="360"/>
          </w:pPr>
        </w:pPrChange>
      </w:pPr>
      <w:r w:rsidRPr="00B73700">
        <w:t>1H-2S and 1S-2N variety of raises</w:t>
      </w:r>
    </w:p>
    <w:p w:rsidR="008B71C3" w:rsidRPr="00B73700" w:rsidRDefault="008B71C3" w:rsidP="00F95DB3">
      <w:pPr>
        <w:numPr>
          <w:ilvl w:val="0"/>
          <w:numId w:val="6"/>
        </w:numPr>
        <w:pPrChange w:id="105" w:author="Vijay" w:date="2014-06-25T00:52:00Z">
          <w:pPr>
            <w:numPr>
              <w:numId w:val="7"/>
            </w:numPr>
            <w:tabs>
              <w:tab w:val="num" w:pos="720"/>
            </w:tabs>
            <w:ind w:left="720" w:hanging="360"/>
          </w:pPr>
        </w:pPrChange>
      </w:pPr>
      <w:r w:rsidRPr="00B73700">
        <w:t>Transfers after opps X our 1M opening</w:t>
      </w:r>
    </w:p>
    <w:p w:rsidR="008B71C3" w:rsidRPr="00B73700" w:rsidRDefault="008B71C3" w:rsidP="00F95DB3">
      <w:pPr>
        <w:numPr>
          <w:ilvl w:val="0"/>
          <w:numId w:val="6"/>
        </w:numPr>
        <w:pPrChange w:id="106" w:author="Vijay" w:date="2014-06-25T00:52:00Z">
          <w:pPr>
            <w:numPr>
              <w:numId w:val="7"/>
            </w:numPr>
            <w:tabs>
              <w:tab w:val="num" w:pos="720"/>
            </w:tabs>
            <w:ind w:left="720" w:hanging="360"/>
          </w:pPr>
        </w:pPrChange>
      </w:pPr>
      <w:r w:rsidRPr="00B73700">
        <w:t>Namyats in 1</w:t>
      </w:r>
      <w:r w:rsidRPr="00B73700">
        <w:rPr>
          <w:vertAlign w:val="superscript"/>
        </w:rPr>
        <w:t>st</w:t>
      </w:r>
      <w:r w:rsidRPr="00B73700">
        <w:t>/2</w:t>
      </w:r>
      <w:r w:rsidRPr="00B73700">
        <w:rPr>
          <w:vertAlign w:val="superscript"/>
        </w:rPr>
        <w:t>nd</w:t>
      </w:r>
      <w:r w:rsidRPr="00B73700">
        <w:t xml:space="preserve"> seat</w:t>
      </w:r>
    </w:p>
    <w:p w:rsidR="008B71C3" w:rsidRPr="00B73700" w:rsidRDefault="008B71C3" w:rsidP="00F95DB3">
      <w:pPr>
        <w:numPr>
          <w:ilvl w:val="0"/>
          <w:numId w:val="6"/>
        </w:numPr>
        <w:pPrChange w:id="107" w:author="Vijay" w:date="2014-06-25T00:52:00Z">
          <w:pPr>
            <w:numPr>
              <w:numId w:val="7"/>
            </w:numPr>
            <w:tabs>
              <w:tab w:val="num" w:pos="720"/>
            </w:tabs>
            <w:ind w:left="720" w:hanging="360"/>
          </w:pPr>
        </w:pPrChange>
      </w:pPr>
      <w:r w:rsidRPr="00B73700">
        <w:t>Minorwood/Kickback after explicit or splinter fit</w:t>
      </w:r>
    </w:p>
    <w:p w:rsidR="008B71C3" w:rsidRPr="00B73700" w:rsidRDefault="008B71C3" w:rsidP="00F95DB3">
      <w:pPr>
        <w:numPr>
          <w:ilvl w:val="0"/>
          <w:numId w:val="6"/>
        </w:numPr>
        <w:pPrChange w:id="108" w:author="Vijay" w:date="2014-06-25T00:52:00Z">
          <w:pPr>
            <w:numPr>
              <w:numId w:val="7"/>
            </w:numPr>
            <w:tabs>
              <w:tab w:val="num" w:pos="720"/>
            </w:tabs>
            <w:ind w:left="720" w:hanging="360"/>
          </w:pPr>
        </w:pPrChange>
      </w:pPr>
      <w:r w:rsidRPr="00B73700">
        <w:t>Beta (on over interference only at 1N level)</w:t>
      </w:r>
    </w:p>
    <w:p w:rsidR="008B71C3" w:rsidRPr="00B73700" w:rsidRDefault="008B71C3" w:rsidP="00F95DB3">
      <w:pPr>
        <w:numPr>
          <w:ilvl w:val="0"/>
          <w:numId w:val="6"/>
        </w:numPr>
        <w:pPrChange w:id="109" w:author="Vijay" w:date="2014-06-25T00:52:00Z">
          <w:pPr>
            <w:numPr>
              <w:numId w:val="7"/>
            </w:numPr>
            <w:tabs>
              <w:tab w:val="num" w:pos="720"/>
            </w:tabs>
            <w:ind w:left="720" w:hanging="360"/>
          </w:pPr>
        </w:pPrChange>
      </w:pPr>
      <w:r w:rsidRPr="00B73700">
        <w:t>Gamma (only on after Beta, on over interference if at same level)</w:t>
      </w:r>
    </w:p>
    <w:p w:rsidR="008B71C3" w:rsidRPr="00B73700" w:rsidRDefault="008B71C3" w:rsidP="00F95DB3">
      <w:pPr>
        <w:numPr>
          <w:ilvl w:val="0"/>
          <w:numId w:val="6"/>
        </w:numPr>
        <w:pPrChange w:id="110" w:author="Vijay" w:date="2014-06-25T00:52:00Z">
          <w:pPr>
            <w:numPr>
              <w:numId w:val="7"/>
            </w:numPr>
            <w:tabs>
              <w:tab w:val="num" w:pos="720"/>
            </w:tabs>
            <w:ind w:left="720" w:hanging="360"/>
          </w:pPr>
        </w:pPrChange>
      </w:pPr>
      <w:r w:rsidRPr="00B73700">
        <w:t>Epsilon and Repeat Epsilon (always on over Gamma, on over interference if at same level)</w:t>
      </w:r>
    </w:p>
    <w:p w:rsidR="008B71C3" w:rsidRPr="00B73700" w:rsidRDefault="008B71C3" w:rsidP="00F95DB3">
      <w:pPr>
        <w:numPr>
          <w:ilvl w:val="0"/>
          <w:numId w:val="6"/>
        </w:numPr>
        <w:pPrChange w:id="111" w:author="Vijay" w:date="2014-06-25T00:52:00Z">
          <w:pPr>
            <w:numPr>
              <w:numId w:val="7"/>
            </w:numPr>
            <w:tabs>
              <w:tab w:val="num" w:pos="720"/>
            </w:tabs>
            <w:ind w:left="720" w:hanging="360"/>
          </w:pPr>
        </w:pPrChange>
      </w:pPr>
      <w:r w:rsidRPr="00B73700">
        <w:t>Delta (off over interference)</w:t>
      </w:r>
    </w:p>
    <w:p w:rsidR="008B71C3" w:rsidRPr="00B73700" w:rsidRDefault="008B71C3" w:rsidP="00F95DB3">
      <w:pPr>
        <w:numPr>
          <w:ilvl w:val="0"/>
          <w:numId w:val="6"/>
        </w:numPr>
        <w:pPrChange w:id="112" w:author="Vijay" w:date="2014-06-25T00:52:00Z">
          <w:pPr>
            <w:numPr>
              <w:numId w:val="7"/>
            </w:numPr>
            <w:tabs>
              <w:tab w:val="num" w:pos="720"/>
            </w:tabs>
            <w:ind w:left="720" w:hanging="360"/>
          </w:pPr>
        </w:pPrChange>
      </w:pPr>
      <w:r w:rsidRPr="00B73700">
        <w:t>Smolen</w:t>
      </w:r>
    </w:p>
    <w:p w:rsidR="008B71C3" w:rsidRPr="00B73700" w:rsidRDefault="008B71C3" w:rsidP="00F95DB3">
      <w:pPr>
        <w:numPr>
          <w:ilvl w:val="0"/>
          <w:numId w:val="6"/>
        </w:numPr>
        <w:pPrChange w:id="113" w:author="Vijay" w:date="2014-06-25T00:52:00Z">
          <w:pPr>
            <w:numPr>
              <w:numId w:val="7"/>
            </w:numPr>
            <w:tabs>
              <w:tab w:val="num" w:pos="720"/>
            </w:tabs>
            <w:ind w:left="720" w:hanging="360"/>
          </w:pPr>
        </w:pPrChange>
      </w:pPr>
      <w:r w:rsidRPr="00B73700">
        <w:t>2 way checkback after 1D-1M-1N or 1D-1H-1S</w:t>
      </w:r>
    </w:p>
    <w:p w:rsidR="008B71C3" w:rsidRPr="00B73700" w:rsidRDefault="008B71C3" w:rsidP="00F95DB3">
      <w:pPr>
        <w:numPr>
          <w:ilvl w:val="0"/>
          <w:numId w:val="6"/>
        </w:numPr>
        <w:pPrChange w:id="114" w:author="Vijay" w:date="2014-06-25T00:52:00Z">
          <w:pPr>
            <w:numPr>
              <w:numId w:val="7"/>
            </w:numPr>
            <w:tabs>
              <w:tab w:val="num" w:pos="720"/>
            </w:tabs>
            <w:ind w:left="720" w:hanging="360"/>
          </w:pPr>
        </w:pPrChange>
      </w:pPr>
      <w:r w:rsidRPr="00B73700">
        <w:t>2 suit Transfers over NT, 2S and 2N are special bids</w:t>
      </w:r>
    </w:p>
    <w:p w:rsidR="008B71C3" w:rsidRPr="00B73700" w:rsidRDefault="008B71C3" w:rsidP="00F95DB3">
      <w:pPr>
        <w:numPr>
          <w:ilvl w:val="0"/>
          <w:numId w:val="6"/>
        </w:numPr>
        <w:pPrChange w:id="115" w:author="Vijay" w:date="2014-06-25T00:52:00Z">
          <w:pPr>
            <w:numPr>
              <w:numId w:val="7"/>
            </w:numPr>
            <w:tabs>
              <w:tab w:val="num" w:pos="720"/>
            </w:tabs>
            <w:ind w:left="720" w:hanging="360"/>
          </w:pPr>
        </w:pPrChange>
      </w:pPr>
      <w:r w:rsidRPr="00B73700">
        <w:t>Unusual NT showing lower 2 suits</w:t>
      </w:r>
    </w:p>
    <w:p w:rsidR="008B71C3" w:rsidRPr="00B73700" w:rsidRDefault="008B71C3" w:rsidP="00F95DB3">
      <w:pPr>
        <w:numPr>
          <w:ilvl w:val="0"/>
          <w:numId w:val="6"/>
        </w:numPr>
        <w:pPrChange w:id="116" w:author="Vijay" w:date="2014-06-25T00:52:00Z">
          <w:pPr>
            <w:numPr>
              <w:numId w:val="7"/>
            </w:numPr>
            <w:tabs>
              <w:tab w:val="num" w:pos="720"/>
            </w:tabs>
            <w:ind w:left="720" w:hanging="360"/>
          </w:pPr>
        </w:pPrChange>
      </w:pPr>
      <w:r w:rsidRPr="00B73700">
        <w:t>Modified Alpha after 1C-1N-2D/2H/2S</w:t>
      </w:r>
    </w:p>
    <w:p w:rsidR="008B71C3" w:rsidRPr="00B73700" w:rsidRDefault="008B71C3" w:rsidP="00F95DB3">
      <w:pPr>
        <w:numPr>
          <w:ilvl w:val="0"/>
          <w:numId w:val="6"/>
        </w:numPr>
        <w:pPrChange w:id="117" w:author="Vijay" w:date="2014-06-25T00:52:00Z">
          <w:pPr>
            <w:numPr>
              <w:numId w:val="7"/>
            </w:numPr>
            <w:tabs>
              <w:tab w:val="num" w:pos="720"/>
            </w:tabs>
            <w:ind w:left="720" w:hanging="360"/>
          </w:pPr>
        </w:pPrChange>
      </w:pPr>
      <w:r w:rsidRPr="00B73700">
        <w:lastRenderedPageBreak/>
        <w:t>Take-out doubles after our NT opening is overcalled at 2 level</w:t>
      </w:r>
    </w:p>
    <w:p w:rsidR="008B71C3" w:rsidRPr="00B73700" w:rsidRDefault="008B71C3" w:rsidP="00F95DB3">
      <w:pPr>
        <w:numPr>
          <w:ilvl w:val="0"/>
          <w:numId w:val="6"/>
        </w:numPr>
        <w:pPrChange w:id="118" w:author="Vijay" w:date="2014-06-25T00:52:00Z">
          <w:pPr>
            <w:numPr>
              <w:numId w:val="7"/>
            </w:numPr>
            <w:tabs>
              <w:tab w:val="num" w:pos="720"/>
            </w:tabs>
            <w:ind w:left="720" w:hanging="360"/>
          </w:pPr>
        </w:pPrChange>
      </w:pPr>
      <w:r w:rsidRPr="00B73700">
        <w:t>Sandwich NT by passed hand only</w:t>
      </w:r>
    </w:p>
    <w:p w:rsidR="008B71C3" w:rsidRPr="00B73700" w:rsidRDefault="008B71C3" w:rsidP="00F95DB3">
      <w:pPr>
        <w:numPr>
          <w:ilvl w:val="0"/>
          <w:numId w:val="6"/>
        </w:numPr>
        <w:pPrChange w:id="119" w:author="Vijay" w:date="2014-06-25T00:52:00Z">
          <w:pPr>
            <w:numPr>
              <w:numId w:val="7"/>
            </w:numPr>
            <w:tabs>
              <w:tab w:val="num" w:pos="720"/>
            </w:tabs>
            <w:ind w:left="720" w:hanging="360"/>
          </w:pPr>
        </w:pPrChange>
      </w:pPr>
      <w:r w:rsidRPr="00B73700">
        <w:t>Transfer advances after we overcall</w:t>
      </w:r>
    </w:p>
    <w:p w:rsidR="00625092" w:rsidRPr="00B73700" w:rsidRDefault="008B71C3" w:rsidP="00F95DB3">
      <w:pPr>
        <w:numPr>
          <w:ilvl w:val="0"/>
          <w:numId w:val="6"/>
        </w:numPr>
        <w:pPrChange w:id="120" w:author="Vijay" w:date="2014-06-25T00:52:00Z">
          <w:pPr>
            <w:numPr>
              <w:numId w:val="7"/>
            </w:numPr>
            <w:tabs>
              <w:tab w:val="num" w:pos="720"/>
            </w:tabs>
            <w:ind w:left="720" w:hanging="360"/>
          </w:pPr>
        </w:pPrChange>
      </w:pPr>
      <w:r w:rsidRPr="00B73700">
        <w:t>4N RKC only in special cases (listed in notes)</w:t>
      </w:r>
      <w:r w:rsidR="00625092" w:rsidRPr="00B73700">
        <w:br/>
      </w:r>
    </w:p>
    <w:p w:rsidR="00C243E6" w:rsidRPr="00B73700" w:rsidRDefault="00C243E6" w:rsidP="003F2861">
      <w:pPr>
        <w:pStyle w:val="Heading1"/>
      </w:pPr>
      <w:bookmarkStart w:id="121" w:name="_1C_Opening"/>
      <w:bookmarkStart w:id="122" w:name="_Toc294652513"/>
      <w:bookmarkEnd w:id="121"/>
      <w:r w:rsidRPr="00B73700">
        <w:t>Opening bids</w:t>
      </w:r>
      <w:bookmarkEnd w:id="122"/>
    </w:p>
    <w:p w:rsidR="00C243E6" w:rsidRPr="00B73700" w:rsidRDefault="004D0B10" w:rsidP="00C243E6">
      <w:hyperlink w:anchor="_1C_Opening" w:history="1">
        <w:r w:rsidR="00C243E6" w:rsidRPr="00B73700">
          <w:rPr>
            <w:rStyle w:val="Hyperlink"/>
          </w:rPr>
          <w:t>1C</w:t>
        </w:r>
      </w:hyperlink>
      <w:r w:rsidR="00C243E6" w:rsidRPr="00B73700">
        <w:t xml:space="preserve"> = Any 16+ HCP except 22-23 BAL</w:t>
      </w:r>
    </w:p>
    <w:p w:rsidR="00C243E6" w:rsidRPr="00B73700" w:rsidRDefault="004D0B10" w:rsidP="00C243E6">
      <w:hyperlink w:anchor="_1D_Opening" w:history="1">
        <w:r w:rsidR="00C243E6" w:rsidRPr="00B73700">
          <w:rPr>
            <w:rStyle w:val="Hyperlink"/>
          </w:rPr>
          <w:t>1D</w:t>
        </w:r>
      </w:hyperlink>
      <w:r w:rsidR="00C243E6" w:rsidRPr="00B73700">
        <w:t xml:space="preserve"> = 11-15 HCP, 1+D</w:t>
      </w:r>
    </w:p>
    <w:p w:rsidR="00C243E6" w:rsidRPr="00B73700" w:rsidRDefault="004D0B10" w:rsidP="00C243E6">
      <w:hyperlink w:anchor="_1H/1S_Opening" w:history="1">
        <w:r w:rsidR="00C243E6" w:rsidRPr="00B73700">
          <w:rPr>
            <w:rStyle w:val="Hyperlink"/>
          </w:rPr>
          <w:t>1M</w:t>
        </w:r>
      </w:hyperlink>
      <w:r w:rsidR="00C243E6" w:rsidRPr="00B73700">
        <w:t xml:space="preserve"> = 11-15, 5+ cards</w:t>
      </w:r>
    </w:p>
    <w:p w:rsidR="00C243E6" w:rsidRPr="00B73700" w:rsidRDefault="004D0B10" w:rsidP="00C243E6">
      <w:hyperlink w:anchor="_1NT_Opening" w:history="1">
        <w:r w:rsidR="00C243E6" w:rsidRPr="00B73700">
          <w:rPr>
            <w:rStyle w:val="Hyperlink"/>
          </w:rPr>
          <w:t>1N</w:t>
        </w:r>
      </w:hyperlink>
      <w:r w:rsidR="00C243E6" w:rsidRPr="00B73700">
        <w:t xml:space="preserve"> = 13-15 BAL, no 5M</w:t>
      </w:r>
    </w:p>
    <w:p w:rsidR="00C243E6" w:rsidRPr="00B73700" w:rsidRDefault="004D0B10" w:rsidP="00C243E6">
      <w:hyperlink w:anchor="_2C_Opening" w:history="1">
        <w:r w:rsidR="00C243E6" w:rsidRPr="00B73700">
          <w:rPr>
            <w:rStyle w:val="Hyperlink"/>
          </w:rPr>
          <w:t>2C</w:t>
        </w:r>
      </w:hyperlink>
      <w:r w:rsidR="00C243E6" w:rsidRPr="00B73700">
        <w:t xml:space="preserve"> = 11-15 HCP, 6+C</w:t>
      </w:r>
    </w:p>
    <w:p w:rsidR="00C243E6" w:rsidRPr="00B73700" w:rsidRDefault="004D0B10" w:rsidP="00C243E6">
      <w:hyperlink w:anchor="_2D_=_Weak" w:history="1">
        <w:r w:rsidR="00C243E6" w:rsidRPr="00B73700">
          <w:rPr>
            <w:rStyle w:val="Hyperlink"/>
          </w:rPr>
          <w:t>2D</w:t>
        </w:r>
      </w:hyperlink>
      <w:r w:rsidR="00C243E6" w:rsidRPr="00B73700">
        <w:t xml:space="preserve"> = Multi, </w:t>
      </w:r>
      <w:r w:rsidR="00C243E6" w:rsidRPr="00B73700">
        <w:rPr>
          <w:rStyle w:val="StyleRed"/>
          <w:b w:val="0"/>
          <w:i w:val="0"/>
          <w:color w:val="auto"/>
        </w:rPr>
        <w:t>Weak 2M or 22-23 BAL</w:t>
      </w:r>
    </w:p>
    <w:p w:rsidR="00C243E6" w:rsidRPr="00B73700" w:rsidRDefault="004D0B10" w:rsidP="00C243E6">
      <w:hyperlink w:anchor="_2H_=_5H" w:history="1">
        <w:r w:rsidR="00C243E6" w:rsidRPr="00B73700">
          <w:rPr>
            <w:rStyle w:val="Hyperlink"/>
          </w:rPr>
          <w:t>2H</w:t>
        </w:r>
      </w:hyperlink>
      <w:r w:rsidR="00C243E6" w:rsidRPr="00B73700">
        <w:t xml:space="preserve"> = 5-5 in H + m, 8-11 HCP</w:t>
      </w:r>
    </w:p>
    <w:p w:rsidR="00C243E6" w:rsidRPr="00B73700" w:rsidRDefault="004D0B10" w:rsidP="00C243E6">
      <w:hyperlink w:anchor="_2S_=_5S+5m," w:history="1">
        <w:r w:rsidR="00C243E6" w:rsidRPr="00B73700">
          <w:rPr>
            <w:rStyle w:val="Hyperlink"/>
          </w:rPr>
          <w:t>2S</w:t>
        </w:r>
      </w:hyperlink>
      <w:r w:rsidR="00C243E6" w:rsidRPr="00B73700">
        <w:t xml:space="preserve"> = 5-5 in S + another, 8-11 HCP</w:t>
      </w:r>
    </w:p>
    <w:p w:rsidR="00C243E6" w:rsidRPr="00B73700" w:rsidRDefault="004D0B10" w:rsidP="00C243E6">
      <w:pPr>
        <w:ind w:left="1440" w:hanging="1440"/>
      </w:pPr>
      <w:hyperlink w:anchor="_2N_=_5C+5D," w:history="1">
        <w:r w:rsidR="00C243E6" w:rsidRPr="00B73700">
          <w:rPr>
            <w:rStyle w:val="Hyperlink"/>
          </w:rPr>
          <w:t>2N</w:t>
        </w:r>
      </w:hyperlink>
      <w:r w:rsidR="00C243E6" w:rsidRPr="00B73700">
        <w:t xml:space="preserve"> = 5-5 minors, 8-11 HCP</w:t>
      </w:r>
    </w:p>
    <w:p w:rsidR="00C243E6" w:rsidRPr="00B73700" w:rsidRDefault="004D0B10" w:rsidP="00C243E6">
      <w:pPr>
        <w:ind w:left="1440" w:hanging="1440"/>
      </w:pPr>
      <w:hyperlink w:anchor="_3C_=_Weak" w:history="1">
        <w:r w:rsidR="00C243E6" w:rsidRPr="00B73700">
          <w:rPr>
            <w:rStyle w:val="Hyperlink"/>
          </w:rPr>
          <w:t>3Y</w:t>
        </w:r>
      </w:hyperlink>
      <w:r w:rsidR="00C243E6" w:rsidRPr="00B73700">
        <w:t xml:space="preserve"> = Weak</w:t>
      </w:r>
    </w:p>
    <w:p w:rsidR="00C243E6" w:rsidRPr="00B73700" w:rsidRDefault="004D0B10" w:rsidP="00C243E6">
      <w:pPr>
        <w:ind w:left="1440" w:hanging="1440"/>
      </w:pPr>
      <w:hyperlink w:anchor="_3N_=_Minor" w:history="1">
        <w:r w:rsidR="00C243E6" w:rsidRPr="00B73700">
          <w:rPr>
            <w:rStyle w:val="Hyperlink"/>
          </w:rPr>
          <w:t>3N</w:t>
        </w:r>
      </w:hyperlink>
      <w:r w:rsidR="00C243E6" w:rsidRPr="00B73700">
        <w:t xml:space="preserve"> = Minor suit preempt in 1st and 2nd, </w:t>
      </w:r>
      <w:r w:rsidR="007D208C" w:rsidRPr="00B73700">
        <w:t>to</w:t>
      </w:r>
      <w:r w:rsidR="00C243E6" w:rsidRPr="00B73700">
        <w:t xml:space="preserve"> play in 3rd and 4th seat</w:t>
      </w:r>
    </w:p>
    <w:p w:rsidR="00C243E6" w:rsidRPr="00B73700" w:rsidRDefault="004D0B10" w:rsidP="00C243E6">
      <w:pPr>
        <w:ind w:left="1440" w:hanging="1440"/>
      </w:pPr>
      <w:hyperlink w:anchor="_4C_=_Namyats" w:history="1">
        <w:r w:rsidR="00C243E6" w:rsidRPr="00B73700">
          <w:rPr>
            <w:rStyle w:val="Hyperlink"/>
          </w:rPr>
          <w:t>4C</w:t>
        </w:r>
      </w:hyperlink>
      <w:r w:rsidR="00C243E6" w:rsidRPr="00B73700">
        <w:t xml:space="preserve"> = Namyats in 1st/2nd, Pre in 3rd/4th</w:t>
      </w:r>
    </w:p>
    <w:p w:rsidR="00C243E6" w:rsidRPr="00B73700" w:rsidRDefault="004D0B10" w:rsidP="00C243E6">
      <w:pPr>
        <w:ind w:left="1440" w:hanging="1440"/>
      </w:pPr>
      <w:hyperlink w:anchor="_4D_=_Namyats" w:history="1">
        <w:r w:rsidR="00C243E6" w:rsidRPr="00B73700">
          <w:rPr>
            <w:rStyle w:val="Hyperlink"/>
          </w:rPr>
          <w:t>4D</w:t>
        </w:r>
      </w:hyperlink>
      <w:r w:rsidR="00C243E6" w:rsidRPr="00B73700">
        <w:t xml:space="preserve"> = Namyats in 1st/2nd, Pre in 3rd/4th</w:t>
      </w:r>
    </w:p>
    <w:p w:rsidR="00C243E6" w:rsidRPr="00B73700" w:rsidRDefault="004D0B10" w:rsidP="00C243E6">
      <w:pPr>
        <w:ind w:left="1440" w:hanging="1440"/>
      </w:pPr>
      <w:hyperlink w:anchor="_4H/4S_=_Weak" w:history="1">
        <w:r w:rsidR="00C243E6" w:rsidRPr="00B73700">
          <w:rPr>
            <w:rStyle w:val="Hyperlink"/>
          </w:rPr>
          <w:t>4M</w:t>
        </w:r>
      </w:hyperlink>
      <w:r w:rsidR="00C243E6" w:rsidRPr="00B73700">
        <w:t xml:space="preserve"> = Weak pre-empt in 1st/2nd, unlimited in 3rd/4th</w:t>
      </w:r>
    </w:p>
    <w:p w:rsidR="00C243E6" w:rsidRPr="00B73700" w:rsidRDefault="004D0B10" w:rsidP="00C243E6">
      <w:pPr>
        <w:ind w:left="1440" w:hanging="1440"/>
      </w:pPr>
      <w:hyperlink w:anchor="_4N_=_Specific" w:history="1">
        <w:r w:rsidR="00C243E6" w:rsidRPr="00B73700">
          <w:rPr>
            <w:rStyle w:val="Hyperlink"/>
          </w:rPr>
          <w:t>4N</w:t>
        </w:r>
      </w:hyperlink>
      <w:r w:rsidR="00C243E6" w:rsidRPr="00B73700">
        <w:t xml:space="preserve"> = Specific A asking</w:t>
      </w:r>
    </w:p>
    <w:p w:rsidR="00C243E6" w:rsidRPr="00B73700" w:rsidRDefault="004D0B10" w:rsidP="00C243E6">
      <w:pPr>
        <w:ind w:left="1440" w:hanging="1440"/>
      </w:pPr>
      <w:hyperlink w:anchor="_5C/5D_=_Pre" w:history="1">
        <w:r w:rsidR="00C243E6" w:rsidRPr="00B73700">
          <w:rPr>
            <w:rStyle w:val="Hyperlink"/>
          </w:rPr>
          <w:t>5m</w:t>
        </w:r>
      </w:hyperlink>
      <w:r w:rsidR="00C243E6" w:rsidRPr="00B73700">
        <w:t xml:space="preserve"> = Preempt</w:t>
      </w:r>
    </w:p>
    <w:p w:rsidR="00C243E6" w:rsidRPr="00B73700" w:rsidRDefault="004D0B10" w:rsidP="00C243E6">
      <w:pPr>
        <w:ind w:left="1440" w:hanging="1440"/>
      </w:pPr>
      <w:hyperlink w:anchor="_5H/5S_=_Asking" w:history="1">
        <w:r w:rsidR="00C243E6" w:rsidRPr="00B73700">
          <w:rPr>
            <w:rStyle w:val="Hyperlink"/>
          </w:rPr>
          <w:t>5M</w:t>
        </w:r>
      </w:hyperlink>
      <w:r w:rsidR="00C243E6" w:rsidRPr="00B73700">
        <w:t xml:space="preserve"> = Ace and King asking in bid suit</w:t>
      </w:r>
    </w:p>
    <w:p w:rsidR="00EA59AD" w:rsidRDefault="00EA59AD" w:rsidP="003F2861">
      <w:pPr>
        <w:pStyle w:val="Heading1"/>
      </w:pPr>
    </w:p>
    <w:p w:rsidR="004676D9" w:rsidRPr="00B73700" w:rsidRDefault="00DC08C9" w:rsidP="003F2861">
      <w:pPr>
        <w:pStyle w:val="Heading1"/>
      </w:pPr>
      <w:r w:rsidRPr="00B73700">
        <w:br w:type="page"/>
      </w:r>
      <w:bookmarkStart w:id="123" w:name="_Toc294652515"/>
      <w:r w:rsidR="004676D9" w:rsidRPr="00B73700">
        <w:lastRenderedPageBreak/>
        <w:t>1C Opening</w:t>
      </w:r>
      <w:bookmarkEnd w:id="123"/>
    </w:p>
    <w:p w:rsidR="004676D9" w:rsidRPr="00B73700" w:rsidRDefault="004676D9" w:rsidP="00D96125">
      <w:pPr>
        <w:pStyle w:val="Heading2"/>
      </w:pPr>
      <w:bookmarkStart w:id="124" w:name="_Toc294652516"/>
      <w:r w:rsidRPr="00B73700">
        <w:t>No Interference</w:t>
      </w:r>
      <w:bookmarkEnd w:id="124"/>
    </w:p>
    <w:p w:rsidR="006C609C" w:rsidRPr="00B73700" w:rsidRDefault="006C609C" w:rsidP="006C609C">
      <w:pPr>
        <w:pStyle w:val="Subheading"/>
      </w:pPr>
      <w:bookmarkStart w:id="125" w:name="_1C_=_Any"/>
      <w:bookmarkStart w:id="126" w:name="_Toc294652517"/>
      <w:bookmarkEnd w:id="125"/>
      <w:r w:rsidRPr="00B73700">
        <w:t>Responses</w:t>
      </w:r>
      <w:bookmarkEnd w:id="126"/>
    </w:p>
    <w:p w:rsidR="006A2673" w:rsidRPr="00B73700" w:rsidRDefault="006A2673" w:rsidP="00463D4D">
      <w:pPr>
        <w:pStyle w:val="Heading3"/>
        <w:rPr>
          <w:lang w:val="en-US"/>
        </w:rPr>
      </w:pPr>
      <w:bookmarkStart w:id="127" w:name="_1C_=_Any_"/>
      <w:bookmarkEnd w:id="127"/>
      <w:r w:rsidRPr="00B73700">
        <w:rPr>
          <w:lang w:val="en-US"/>
        </w:rPr>
        <w:t>1</w:t>
      </w:r>
      <w:r w:rsidR="00C062AA" w:rsidRPr="00B73700">
        <w:rPr>
          <w:lang w:val="en-US"/>
        </w:rPr>
        <w:t>C = Any 16+ HCP except 22</w:t>
      </w:r>
      <w:r w:rsidR="00FF17CB" w:rsidRPr="00B73700">
        <w:rPr>
          <w:lang w:val="en-US"/>
        </w:rPr>
        <w:t>-23</w:t>
      </w:r>
      <w:r w:rsidRPr="00B73700">
        <w:rPr>
          <w:lang w:val="en-US"/>
        </w:rPr>
        <w:t xml:space="preserve"> </w:t>
      </w:r>
      <w:r w:rsidR="00AA2E57" w:rsidRPr="00B73700">
        <w:rPr>
          <w:lang w:val="en-US"/>
        </w:rPr>
        <w:t>BAL</w:t>
      </w:r>
    </w:p>
    <w:p w:rsidR="006A2673" w:rsidRPr="00B73700" w:rsidRDefault="006A2673" w:rsidP="006A2673">
      <w:pPr>
        <w:rPr>
          <w:rFonts w:cs="Courier New"/>
        </w:rPr>
      </w:pPr>
      <w:r w:rsidRPr="00B73700">
        <w:rPr>
          <w:rFonts w:cs="Courier New"/>
        </w:rPr>
        <w:tab/>
      </w:r>
      <w:hyperlink w:anchor="_1C_–_1D" w:history="1">
        <w:r w:rsidRPr="00B73700">
          <w:rPr>
            <w:rStyle w:val="Hyperlink"/>
            <w:rFonts w:cs="Courier New"/>
          </w:rPr>
          <w:t xml:space="preserve">1D = Any 0-7 </w:t>
        </w:r>
      </w:hyperlink>
    </w:p>
    <w:p w:rsidR="006A2673" w:rsidRPr="00B73700" w:rsidRDefault="006A2673" w:rsidP="006A2673">
      <w:pPr>
        <w:rPr>
          <w:rFonts w:cs="Courier New"/>
        </w:rPr>
      </w:pPr>
      <w:r w:rsidRPr="00B73700">
        <w:rPr>
          <w:rFonts w:cs="Courier New"/>
        </w:rPr>
        <w:tab/>
      </w:r>
      <w:hyperlink w:anchor="_1C_–_1H" w:history="1">
        <w:r w:rsidR="00AC171E" w:rsidRPr="00B73700">
          <w:rPr>
            <w:rStyle w:val="Hyperlink"/>
            <w:rFonts w:cs="Courier New"/>
          </w:rPr>
          <w:t>1H = 5+H</w:t>
        </w:r>
        <w:r w:rsidRPr="00B73700">
          <w:rPr>
            <w:rStyle w:val="Hyperlink"/>
            <w:rFonts w:cs="Courier New"/>
          </w:rPr>
          <w:t>, 8+</w:t>
        </w:r>
      </w:hyperlink>
      <w:r w:rsidRPr="00B73700">
        <w:rPr>
          <w:rFonts w:cs="Courier New"/>
        </w:rPr>
        <w:tab/>
      </w:r>
      <w:r w:rsidRPr="00B73700">
        <w:rPr>
          <w:rFonts w:cs="Courier New"/>
        </w:rPr>
        <w:tab/>
      </w:r>
    </w:p>
    <w:p w:rsidR="00AC171E" w:rsidRPr="00B73700" w:rsidRDefault="00AC171E" w:rsidP="006A2673">
      <w:pPr>
        <w:rPr>
          <w:rFonts w:cs="Courier New"/>
        </w:rPr>
      </w:pPr>
      <w:r w:rsidRPr="00B73700">
        <w:rPr>
          <w:rFonts w:cs="Courier New"/>
        </w:rPr>
        <w:tab/>
      </w:r>
      <w:hyperlink w:anchor="_1C_–_1S" w:history="1">
        <w:r w:rsidRPr="00B73700">
          <w:rPr>
            <w:rStyle w:val="Hyperlink"/>
            <w:rFonts w:cs="Courier New"/>
          </w:rPr>
          <w:t>1S = 5+S, 8+</w:t>
        </w:r>
      </w:hyperlink>
    </w:p>
    <w:p w:rsidR="006A2673" w:rsidRPr="00B73700" w:rsidRDefault="006A2673" w:rsidP="006A2673">
      <w:pPr>
        <w:rPr>
          <w:rFonts w:cs="Courier New"/>
        </w:rPr>
      </w:pPr>
      <w:r w:rsidRPr="00B73700">
        <w:rPr>
          <w:rFonts w:cs="Courier New"/>
        </w:rPr>
        <w:tab/>
      </w:r>
      <w:hyperlink w:anchor="_1C_–_1N_= 8-13HCP, Balanced" w:history="1">
        <w:r w:rsidRPr="00B73700">
          <w:rPr>
            <w:rStyle w:val="Hyperlink"/>
            <w:rFonts w:cs="Courier New"/>
          </w:rPr>
          <w:t>1N = 8-13</w:t>
        </w:r>
        <w:r w:rsidR="00E97E0E">
          <w:rPr>
            <w:rStyle w:val="Hyperlink"/>
            <w:rFonts w:cs="Courier New"/>
          </w:rPr>
          <w:t xml:space="preserve"> or 16+</w:t>
        </w:r>
        <w:r w:rsidRPr="00B73700">
          <w:rPr>
            <w:rStyle w:val="Hyperlink"/>
            <w:rFonts w:cs="Courier New"/>
          </w:rPr>
          <w:t xml:space="preserve">, </w:t>
        </w:r>
        <w:r w:rsidR="00AA2E57" w:rsidRPr="00B73700">
          <w:rPr>
            <w:rStyle w:val="Hyperlink"/>
            <w:rFonts w:cs="Courier New"/>
          </w:rPr>
          <w:t>BAL</w:t>
        </w:r>
      </w:hyperlink>
    </w:p>
    <w:p w:rsidR="006A2673" w:rsidRPr="00B73700" w:rsidRDefault="006A2673" w:rsidP="006A2673">
      <w:pPr>
        <w:rPr>
          <w:rFonts w:cs="Courier New"/>
        </w:rPr>
      </w:pPr>
      <w:r w:rsidRPr="00B73700">
        <w:rPr>
          <w:rFonts w:cs="Courier New"/>
        </w:rPr>
        <w:tab/>
      </w:r>
      <w:hyperlink w:anchor="_1C_–_2C_= 5+C, 8+HCP" w:history="1">
        <w:r w:rsidRPr="00B73700">
          <w:rPr>
            <w:rStyle w:val="Hyperlink"/>
            <w:rFonts w:cs="Courier New"/>
          </w:rPr>
          <w:t>2m = 5+m, 8+</w:t>
        </w:r>
      </w:hyperlink>
    </w:p>
    <w:p w:rsidR="006A2673" w:rsidRPr="003D1E5E" w:rsidRDefault="004D0B10" w:rsidP="006A2673">
      <w:pPr>
        <w:ind w:left="720"/>
        <w:rPr>
          <w:rFonts w:cs="Courier New"/>
          <w:color w:val="FF0000"/>
          <w:highlight w:val="yellow"/>
        </w:rPr>
      </w:pPr>
      <w:hyperlink w:anchor="_1C–2H_=_4-7" w:history="1">
        <w:r w:rsidR="0017468C" w:rsidRPr="0017468C">
          <w:rPr>
            <w:rStyle w:val="Hyperlink"/>
            <w:rFonts w:cs="Courier New"/>
            <w:highlight w:val="yellow"/>
          </w:rPr>
          <w:t xml:space="preserve">2H = </w:t>
        </w:r>
        <w:r w:rsidR="0017468C" w:rsidRPr="0017468C">
          <w:rPr>
            <w:rStyle w:val="Hyperlink"/>
            <w:highlight w:val="yellow"/>
          </w:rPr>
          <w:t>4-7 5H 4S</w:t>
        </w:r>
      </w:hyperlink>
    </w:p>
    <w:p w:rsidR="006A2673" w:rsidRPr="003D1E5E" w:rsidRDefault="0017468C" w:rsidP="006A2673">
      <w:pPr>
        <w:rPr>
          <w:rFonts w:cs="Courier New"/>
          <w:color w:val="FF0000"/>
          <w:highlight w:val="yellow"/>
        </w:rPr>
      </w:pPr>
      <w:r w:rsidRPr="0017468C">
        <w:rPr>
          <w:rFonts w:cs="Courier New"/>
          <w:color w:val="FF0000"/>
          <w:highlight w:val="yellow"/>
        </w:rPr>
        <w:tab/>
      </w:r>
      <w:r w:rsidR="004D0B10">
        <w:fldChar w:fldCharType="begin"/>
      </w:r>
      <w:r w:rsidR="00AC34D3">
        <w:instrText>HYPERLINK \l "_1C–2S_=_8+"</w:instrText>
      </w:r>
      <w:r w:rsidR="004D0B10">
        <w:fldChar w:fldCharType="separate"/>
      </w:r>
      <w:r w:rsidRPr="0017468C">
        <w:rPr>
          <w:rStyle w:val="Hyperlink"/>
          <w:rFonts w:cs="Courier New"/>
          <w:color w:val="FF0000"/>
          <w:highlight w:val="yellow"/>
        </w:rPr>
        <w:t xml:space="preserve">2S = </w:t>
      </w:r>
      <w:ins w:id="128" w:author="Vijay" w:date="2014-06-23T11:43:00Z">
        <w:r w:rsidR="00AA51F2">
          <w:rPr>
            <w:rStyle w:val="Hyperlink"/>
            <w:rFonts w:cs="Courier New"/>
            <w:color w:val="FF0000"/>
            <w:highlight w:val="yellow"/>
          </w:rPr>
          <w:t>13</w:t>
        </w:r>
      </w:ins>
      <w:r w:rsidRPr="0017468C">
        <w:rPr>
          <w:rStyle w:val="Hyperlink"/>
          <w:rFonts w:cs="Courier New"/>
          <w:color w:val="FF0000"/>
          <w:highlight w:val="yellow"/>
        </w:rPr>
        <w:t xml:space="preserve">+ 4441 </w:t>
      </w:r>
      <w:r w:rsidR="004D0B10">
        <w:fldChar w:fldCharType="end"/>
      </w:r>
    </w:p>
    <w:p w:rsidR="006A2673" w:rsidRPr="00B73700" w:rsidRDefault="0017468C" w:rsidP="006A2673">
      <w:pPr>
        <w:rPr>
          <w:rFonts w:cs="Courier New"/>
          <w:color w:val="FF0000"/>
        </w:rPr>
      </w:pPr>
      <w:r w:rsidRPr="0017468C">
        <w:rPr>
          <w:rFonts w:cs="Courier New"/>
          <w:color w:val="FF0000"/>
          <w:highlight w:val="yellow"/>
        </w:rPr>
        <w:tab/>
      </w:r>
      <w:hyperlink w:anchor="_1C–2N_=_14+" w:history="1">
        <w:r w:rsidRPr="0017468C">
          <w:rPr>
            <w:rStyle w:val="Hyperlink"/>
            <w:rFonts w:cs="Courier New"/>
            <w:highlight w:val="yellow"/>
          </w:rPr>
          <w:t xml:space="preserve">2N = </w:t>
        </w:r>
        <w:r w:rsidRPr="0017468C">
          <w:rPr>
            <w:rStyle w:val="Hyperlink"/>
            <w:highlight w:val="yellow"/>
          </w:rPr>
          <w:t>14</w:t>
        </w:r>
        <w:r w:rsidR="00D20C17">
          <w:rPr>
            <w:rStyle w:val="Hyperlink"/>
            <w:highlight w:val="yellow"/>
          </w:rPr>
          <w:t>-15</w:t>
        </w:r>
        <w:r w:rsidRPr="0017468C">
          <w:rPr>
            <w:rStyle w:val="Hyperlink"/>
            <w:highlight w:val="yellow"/>
          </w:rPr>
          <w:t xml:space="preserve"> BAL</w:t>
        </w:r>
      </w:hyperlink>
    </w:p>
    <w:p w:rsidR="00191CAE" w:rsidRPr="00B73700" w:rsidRDefault="00B538F2" w:rsidP="00B538F2">
      <w:pPr>
        <w:rPr>
          <w:rFonts w:cs="Courier New"/>
        </w:rPr>
      </w:pPr>
      <w:r w:rsidRPr="00B73700">
        <w:rPr>
          <w:rFonts w:cs="Courier New"/>
        </w:rPr>
        <w:tab/>
      </w:r>
      <w:r w:rsidR="004D0B10">
        <w:fldChar w:fldCharType="begin"/>
      </w:r>
      <w:r w:rsidR="00AC34D3">
        <w:instrText>HYPERLINK \l "_1C_–_1D_15"</w:instrText>
      </w:r>
      <w:r w:rsidR="004D0B10">
        <w:fldChar w:fldCharType="separate"/>
      </w:r>
      <w:r w:rsidR="00416190" w:rsidRPr="00B73700">
        <w:rPr>
          <w:rStyle w:val="Hyperlink"/>
          <w:rFonts w:cs="Courier New"/>
        </w:rPr>
        <w:t>3X</w:t>
      </w:r>
      <w:r w:rsidRPr="00B73700">
        <w:rPr>
          <w:rStyle w:val="Hyperlink"/>
          <w:rFonts w:cs="Courier New"/>
        </w:rPr>
        <w:t xml:space="preserve"> = </w:t>
      </w:r>
      <w:r w:rsidR="00416190" w:rsidRPr="00B73700">
        <w:rPr>
          <w:rStyle w:val="Hyperlink"/>
          <w:rFonts w:cs="Courier New"/>
        </w:rPr>
        <w:t>4</w:t>
      </w:r>
      <w:ins w:id="129" w:author="Vijay" w:date="2014-06-23T11:42:00Z">
        <w:r w:rsidR="00CA4F79">
          <w:rPr>
            <w:rStyle w:val="Hyperlink"/>
            <w:rFonts w:cs="Courier New"/>
          </w:rPr>
          <w:t>441</w:t>
        </w:r>
      </w:ins>
      <w:r w:rsidR="004D0B10">
        <w:fldChar w:fldCharType="end"/>
      </w:r>
      <w:ins w:id="130" w:author="Vijay" w:date="2014-06-23T11:42:00Z">
        <w:r w:rsidR="00CA4F79">
          <w:t xml:space="preserve"> stiff in bid suit</w:t>
        </w:r>
      </w:ins>
      <w:ins w:id="131" w:author="Vijay" w:date="2014-06-23T11:43:00Z">
        <w:r w:rsidR="00AA51F2">
          <w:t>, 8-12 hcp</w:t>
        </w:r>
      </w:ins>
      <w:r w:rsidRPr="00B73700">
        <w:rPr>
          <w:rFonts w:cs="Courier New"/>
        </w:rPr>
        <w:tab/>
      </w:r>
    </w:p>
    <w:bookmarkStart w:id="132" w:name="_1C_–_1D"/>
    <w:bookmarkStart w:id="133" w:name="_1C_–_1D_=_Any_0-7_HCP"/>
    <w:bookmarkEnd w:id="132"/>
    <w:bookmarkEnd w:id="133"/>
    <w:p w:rsidR="00191CAE" w:rsidRPr="00B73700" w:rsidRDefault="004D0B10"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191CAE" w:rsidRPr="00B73700">
        <w:rPr>
          <w:rStyle w:val="Hyperlink"/>
          <w:lang w:val="en-US"/>
        </w:rPr>
        <w:t>1C</w:t>
      </w:r>
      <w:r w:rsidRPr="00B73700">
        <w:rPr>
          <w:lang w:val="en-US"/>
        </w:rPr>
        <w:fldChar w:fldCharType="end"/>
      </w:r>
      <w:r w:rsidR="00AA0D4D" w:rsidRPr="00B73700">
        <w:rPr>
          <w:lang w:val="en-US"/>
        </w:rPr>
        <w:t>–</w:t>
      </w:r>
      <w:r w:rsidR="00191CAE" w:rsidRPr="00B73700">
        <w:rPr>
          <w:lang w:val="en-US"/>
        </w:rPr>
        <w:t>1D = Any 0-7 HCP</w:t>
      </w:r>
    </w:p>
    <w:p w:rsidR="00191CAE" w:rsidRPr="00B73700" w:rsidRDefault="00191CAE" w:rsidP="00191CAE">
      <w:pPr>
        <w:rPr>
          <w:rFonts w:cs="Courier New"/>
        </w:rPr>
      </w:pPr>
      <w:r w:rsidRPr="00B73700">
        <w:rPr>
          <w:rFonts w:cs="Courier New"/>
        </w:rPr>
        <w:tab/>
      </w:r>
      <w:hyperlink w:anchor="_1C_–_1D_– 1H = 5+H Any or 18-19HCP " w:history="1">
        <w:r w:rsidRPr="00B73700">
          <w:rPr>
            <w:rStyle w:val="Hyperlink"/>
            <w:rFonts w:cs="Courier New"/>
          </w:rPr>
          <w:t>1H = 5+H</w:t>
        </w:r>
        <w:r w:rsidR="00416190" w:rsidRPr="00B73700">
          <w:rPr>
            <w:rStyle w:val="Hyperlink"/>
            <w:rFonts w:cs="Courier New"/>
          </w:rPr>
          <w:t xml:space="preserve"> Any or 18-19</w:t>
        </w:r>
        <w:r w:rsidRPr="00B73700">
          <w:rPr>
            <w:rStyle w:val="Hyperlink"/>
            <w:rFonts w:cs="Courier New"/>
          </w:rPr>
          <w:t xml:space="preserve"> </w:t>
        </w:r>
        <w:r w:rsidR="00AA2E57" w:rsidRPr="00B73700">
          <w:rPr>
            <w:rStyle w:val="Hyperlink"/>
            <w:rFonts w:cs="Courier New"/>
          </w:rPr>
          <w:t>BAL</w:t>
        </w:r>
      </w:hyperlink>
    </w:p>
    <w:p w:rsidR="00191CAE" w:rsidRPr="00B73700" w:rsidRDefault="00191CAE" w:rsidP="00191CAE">
      <w:pPr>
        <w:rPr>
          <w:rFonts w:cs="Courier New"/>
        </w:rPr>
      </w:pPr>
      <w:r w:rsidRPr="00B73700">
        <w:rPr>
          <w:rFonts w:cs="Courier New"/>
        </w:rPr>
        <w:tab/>
      </w:r>
      <w:hyperlink w:anchor="_1C_–_1D_– 1S = 5+S Any or GF Any" w:history="1">
        <w:r w:rsidRPr="00B73700">
          <w:rPr>
            <w:rStyle w:val="Hyperlink"/>
            <w:rFonts w:cs="Courier New"/>
          </w:rPr>
          <w:t xml:space="preserve">1S = 5+S Any or </w:t>
        </w:r>
        <w:r w:rsidR="008D7994" w:rsidRPr="00B73700">
          <w:rPr>
            <w:rStyle w:val="Hyperlink"/>
            <w:rFonts w:cs="Courier New"/>
          </w:rPr>
          <w:t xml:space="preserve">any </w:t>
        </w:r>
        <w:r w:rsidRPr="00B73700">
          <w:rPr>
            <w:rStyle w:val="Hyperlink"/>
            <w:rFonts w:cs="Courier New"/>
          </w:rPr>
          <w:t>GF</w:t>
        </w:r>
        <w:r w:rsidR="008D7994" w:rsidRPr="00B73700">
          <w:rPr>
            <w:rStyle w:val="Hyperlink"/>
            <w:rFonts w:cs="Courier New"/>
          </w:rPr>
          <w:t xml:space="preserve"> </w:t>
        </w:r>
      </w:hyperlink>
    </w:p>
    <w:p w:rsidR="00191CAE" w:rsidRPr="00B73700" w:rsidRDefault="00191CAE" w:rsidP="00191CAE">
      <w:pPr>
        <w:rPr>
          <w:rFonts w:cs="Courier New"/>
        </w:rPr>
      </w:pPr>
      <w:r w:rsidRPr="00B73700">
        <w:rPr>
          <w:rFonts w:cs="Courier New"/>
        </w:rPr>
        <w:tab/>
      </w:r>
      <w:hyperlink w:anchor="_1C_–_1D_– 1N =16-17 Balanced" w:history="1">
        <w:r w:rsidR="00416190" w:rsidRPr="00B73700">
          <w:rPr>
            <w:rStyle w:val="Hyperlink"/>
            <w:rFonts w:cs="Courier New"/>
          </w:rPr>
          <w:t>1N = 16-17</w:t>
        </w:r>
        <w:r w:rsidRPr="00B73700">
          <w:rPr>
            <w:rStyle w:val="Hyperlink"/>
            <w:rFonts w:cs="Courier New"/>
          </w:rPr>
          <w:t xml:space="preserve"> </w:t>
        </w:r>
        <w:r w:rsidR="00AA2E57" w:rsidRPr="00B73700">
          <w:rPr>
            <w:rStyle w:val="Hyperlink"/>
            <w:rFonts w:cs="Courier New"/>
          </w:rPr>
          <w:t>BAL</w:t>
        </w:r>
      </w:hyperlink>
      <w:r w:rsidR="00DA1984" w:rsidRPr="00B73700">
        <w:rPr>
          <w:rFonts w:cs="Courier New"/>
        </w:rPr>
        <w:t xml:space="preserve"> </w:t>
      </w:r>
      <w:r w:rsidR="00DA1984" w:rsidRPr="00B73700">
        <w:rPr>
          <w:rFonts w:cs="Courier New"/>
          <w:color w:val="FF0000"/>
        </w:rPr>
        <w:t>(can have 5H)</w:t>
      </w:r>
    </w:p>
    <w:p w:rsidR="00191CAE" w:rsidRPr="00B73700" w:rsidRDefault="00191CAE" w:rsidP="00191CAE">
      <w:pPr>
        <w:rPr>
          <w:rFonts w:cs="Courier New"/>
        </w:rPr>
      </w:pPr>
      <w:r w:rsidRPr="00B73700">
        <w:rPr>
          <w:rFonts w:cs="Courier New"/>
        </w:rPr>
        <w:tab/>
      </w:r>
      <w:hyperlink w:anchor="_1C_–_1D_– 2C = 5+C" w:history="1">
        <w:r w:rsidR="00AC171E" w:rsidRPr="00B73700">
          <w:rPr>
            <w:rStyle w:val="Hyperlink"/>
            <w:rFonts w:cs="Courier New"/>
          </w:rPr>
          <w:t>2C = 5+C</w:t>
        </w:r>
        <w:r w:rsidRPr="00B73700">
          <w:rPr>
            <w:rStyle w:val="Hyperlink"/>
            <w:rFonts w:cs="Courier New"/>
          </w:rPr>
          <w:t>, Any</w:t>
        </w:r>
      </w:hyperlink>
    </w:p>
    <w:p w:rsidR="00AC171E" w:rsidRPr="00B73700" w:rsidRDefault="00AC171E" w:rsidP="00191CAE">
      <w:pPr>
        <w:rPr>
          <w:rFonts w:cs="Courier New"/>
        </w:rPr>
      </w:pPr>
      <w:r w:rsidRPr="00B73700">
        <w:rPr>
          <w:rFonts w:cs="Courier New"/>
        </w:rPr>
        <w:tab/>
      </w:r>
      <w:hyperlink w:anchor="_1C_–_1D_18" w:history="1">
        <w:r w:rsidRPr="00B73700">
          <w:rPr>
            <w:rStyle w:val="Hyperlink"/>
            <w:rFonts w:cs="Courier New"/>
          </w:rPr>
          <w:t>2D = 5+D, Any</w:t>
        </w:r>
      </w:hyperlink>
    </w:p>
    <w:p w:rsidR="00191CAE" w:rsidRPr="0002211B" w:rsidRDefault="004D0B10" w:rsidP="00191CAE">
      <w:pPr>
        <w:ind w:left="720"/>
        <w:rPr>
          <w:rStyle w:val="Hyperlink"/>
          <w:rFonts w:cs="Courier New"/>
          <w:color w:val="FF0000"/>
          <w:highlight w:val="yellow"/>
        </w:rPr>
      </w:pPr>
      <w:r w:rsidRPr="0017468C">
        <w:rPr>
          <w:rFonts w:cs="Courier New"/>
          <w:color w:val="FF0000"/>
          <w:highlight w:val="yellow"/>
        </w:rPr>
        <w:fldChar w:fldCharType="begin"/>
      </w:r>
      <w:r w:rsidR="0017468C" w:rsidRPr="0017468C">
        <w:rPr>
          <w:rFonts w:cs="Courier New"/>
          <w:color w:val="FF0000"/>
          <w:highlight w:val="yellow"/>
        </w:rPr>
        <w:instrText xml:space="preserve"> HYPERLINK  \l "_1C_–_1D_20" </w:instrText>
      </w:r>
      <w:r w:rsidRPr="0017468C">
        <w:rPr>
          <w:rFonts w:cs="Courier New"/>
          <w:color w:val="FF0000"/>
          <w:highlight w:val="yellow"/>
        </w:rPr>
        <w:fldChar w:fldCharType="separate"/>
      </w:r>
      <w:r w:rsidR="0017468C" w:rsidRPr="0017468C">
        <w:rPr>
          <w:rStyle w:val="Hyperlink"/>
          <w:rFonts w:cs="Courier New"/>
          <w:color w:val="FF0000"/>
          <w:highlight w:val="yellow"/>
        </w:rPr>
        <w:t>2H = 16-18 5H 4S</w:t>
      </w:r>
    </w:p>
    <w:p w:rsidR="00191CAE" w:rsidRPr="0002211B" w:rsidRDefault="004D0B10" w:rsidP="00191CAE">
      <w:pPr>
        <w:rPr>
          <w:rFonts w:cs="Courier New"/>
          <w:color w:val="FF0000"/>
          <w:highlight w:val="yellow"/>
        </w:rPr>
      </w:pPr>
      <w:r w:rsidRPr="0017468C">
        <w:rPr>
          <w:rFonts w:cs="Courier New"/>
          <w:color w:val="FF0000"/>
          <w:highlight w:val="yellow"/>
        </w:rPr>
        <w:fldChar w:fldCharType="end"/>
      </w:r>
      <w:r w:rsidR="0017468C" w:rsidRPr="0017468C">
        <w:rPr>
          <w:rFonts w:cs="Courier New"/>
          <w:color w:val="FF0000"/>
          <w:highlight w:val="yellow"/>
        </w:rPr>
        <w:tab/>
      </w:r>
      <w:hyperlink w:anchor="_1C_–_1D_– 2S =" w:history="1">
        <w:r w:rsidR="0017468C" w:rsidRPr="0017468C">
          <w:rPr>
            <w:rStyle w:val="Hyperlink"/>
            <w:rFonts w:cs="Courier New"/>
            <w:color w:val="FF0000"/>
            <w:highlight w:val="yellow"/>
          </w:rPr>
          <w:t>2S = 19+ 4441</w:t>
        </w:r>
      </w:hyperlink>
    </w:p>
    <w:p w:rsidR="00191CAE" w:rsidRPr="00B73700" w:rsidRDefault="004D0B10" w:rsidP="00191CAE">
      <w:pPr>
        <w:ind w:firstLine="720"/>
        <w:rPr>
          <w:rFonts w:cs="Courier New"/>
          <w:color w:val="FF0000"/>
        </w:rPr>
      </w:pPr>
      <w:hyperlink w:anchor="_1C–1D–2N_=_20+" w:history="1">
        <w:r w:rsidR="0017468C" w:rsidRPr="0017468C">
          <w:rPr>
            <w:rStyle w:val="Hyperlink"/>
            <w:rFonts w:cs="Courier New"/>
            <w:highlight w:val="yellow"/>
          </w:rPr>
          <w:t>2N = 20</w:t>
        </w:r>
        <w:r w:rsidR="0017468C" w:rsidRPr="0017468C">
          <w:rPr>
            <w:rStyle w:val="Hyperlink"/>
            <w:highlight w:val="yellow"/>
          </w:rPr>
          <w:t>-21 BAL no 5M</w:t>
        </w:r>
      </w:hyperlink>
    </w:p>
    <w:p w:rsidR="00191CAE" w:rsidRPr="00B73700" w:rsidRDefault="004D0B10" w:rsidP="00191CAE">
      <w:pPr>
        <w:ind w:firstLine="720"/>
        <w:rPr>
          <w:rFonts w:cs="Courier New"/>
        </w:rPr>
      </w:pPr>
      <w:hyperlink w:anchor="_1C_–_1D_– 3C = 6+C, Short of GF" w:history="1">
        <w:r w:rsidR="00191CAE" w:rsidRPr="00B73700">
          <w:rPr>
            <w:rStyle w:val="Hyperlink"/>
            <w:rFonts w:cs="Courier New"/>
          </w:rPr>
          <w:t xml:space="preserve">3X = </w:t>
        </w:r>
        <w:r w:rsidR="00416190" w:rsidRPr="00B73700">
          <w:rPr>
            <w:rStyle w:val="Hyperlink"/>
            <w:rFonts w:cs="Courier New"/>
          </w:rPr>
          <w:t>20+, 6</w:t>
        </w:r>
        <w:r w:rsidR="00191CAE" w:rsidRPr="00B73700">
          <w:rPr>
            <w:rStyle w:val="Hyperlink"/>
            <w:rFonts w:cs="Courier New"/>
          </w:rPr>
          <w:t>+X</w:t>
        </w:r>
      </w:hyperlink>
    </w:p>
    <w:p w:rsidR="00191CAE" w:rsidRPr="00B73700" w:rsidRDefault="00191CAE" w:rsidP="00191CAE">
      <w:pPr>
        <w:rPr>
          <w:rFonts w:cs="Courier New"/>
        </w:rPr>
      </w:pPr>
      <w:r w:rsidRPr="00B73700">
        <w:rPr>
          <w:rFonts w:cs="Courier New"/>
        </w:rPr>
        <w:tab/>
      </w:r>
      <w:hyperlink w:anchor="_1C_–_1D_– 3N = Long Solid Minor" w:history="1">
        <w:r w:rsidRPr="00B73700">
          <w:rPr>
            <w:rStyle w:val="Hyperlink"/>
            <w:rFonts w:cs="Courier New"/>
          </w:rPr>
          <w:t xml:space="preserve">3N = </w:t>
        </w:r>
        <w:r w:rsidR="00263D21">
          <w:rPr>
            <w:rStyle w:val="Hyperlink"/>
            <w:rFonts w:cs="Courier New"/>
          </w:rPr>
          <w:t>To</w:t>
        </w:r>
      </w:hyperlink>
      <w:r w:rsidR="00263D21">
        <w:t xml:space="preserve"> Play (usually long m)</w:t>
      </w:r>
    </w:p>
    <w:p w:rsidR="00191CAE" w:rsidRPr="00B73700" w:rsidRDefault="0017468C" w:rsidP="00E56D47">
      <w:pPr>
        <w:pStyle w:val="Heading3"/>
        <w:rPr>
          <w:lang w:val="en-US"/>
        </w:rPr>
      </w:pPr>
      <w:bookmarkStart w:id="134" w:name="_1C_–_1H"/>
      <w:bookmarkEnd w:id="134"/>
      <w:r w:rsidRPr="0017468C">
        <w:t>1C</w:t>
      </w:r>
      <w:r w:rsidR="00221ED7" w:rsidRPr="00B73700">
        <w:rPr>
          <w:lang w:val="en-US"/>
        </w:rPr>
        <w:t>–1H = 5+H, 8+HCP</w:t>
      </w:r>
    </w:p>
    <w:p w:rsidR="0097523F" w:rsidRPr="00B73700" w:rsidRDefault="00221ED7" w:rsidP="00B538F2">
      <w:pPr>
        <w:rPr>
          <w:color w:val="auto"/>
        </w:rPr>
      </w:pPr>
      <w:r w:rsidRPr="00B73700">
        <w:rPr>
          <w:color w:val="auto"/>
        </w:rPr>
        <w:tab/>
        <w:t>1S = 5+S</w:t>
      </w:r>
    </w:p>
    <w:p w:rsidR="0097523F" w:rsidRPr="00B73700" w:rsidRDefault="0097523F" w:rsidP="00B538F2">
      <w:pPr>
        <w:rPr>
          <w:color w:val="auto"/>
        </w:rPr>
      </w:pPr>
      <w:r w:rsidRPr="00B73700">
        <w:rPr>
          <w:color w:val="auto"/>
        </w:rPr>
        <w:tab/>
      </w:r>
      <w:r w:rsidRPr="00B73700">
        <w:rPr>
          <w:color w:val="auto"/>
        </w:rPr>
        <w:tab/>
        <w:t xml:space="preserve">1N = 8-13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 xml:space="preserve">2X = </w:t>
      </w:r>
      <w:r w:rsidR="002241EF" w:rsidRPr="00B73700">
        <w:rPr>
          <w:color w:val="auto"/>
        </w:rPr>
        <w:t>NAT</w:t>
      </w:r>
    </w:p>
    <w:p w:rsidR="0097523F" w:rsidRPr="00B73700" w:rsidRDefault="0097523F" w:rsidP="00B538F2">
      <w:pPr>
        <w:rPr>
          <w:color w:val="auto"/>
        </w:rPr>
      </w:pPr>
      <w:r w:rsidRPr="00B73700">
        <w:rPr>
          <w:color w:val="auto"/>
        </w:rPr>
        <w:tab/>
      </w:r>
      <w:r w:rsidRPr="00B73700">
        <w:rPr>
          <w:color w:val="auto"/>
        </w:rPr>
        <w:tab/>
        <w:t xml:space="preserve">2N = 14+, </w:t>
      </w:r>
      <w:r w:rsidR="00AA2E57" w:rsidRPr="00B73700">
        <w:rPr>
          <w:color w:val="auto"/>
        </w:rPr>
        <w:t>BAL</w:t>
      </w:r>
    </w:p>
    <w:p w:rsidR="0097523F" w:rsidRPr="00B73700" w:rsidRDefault="0097523F" w:rsidP="00B538F2">
      <w:pPr>
        <w:rPr>
          <w:color w:val="auto"/>
        </w:rPr>
      </w:pPr>
      <w:r w:rsidRPr="00B73700">
        <w:rPr>
          <w:color w:val="auto"/>
        </w:rPr>
        <w:tab/>
      </w:r>
      <w:r w:rsidRPr="00B73700">
        <w:rPr>
          <w:color w:val="auto"/>
        </w:rPr>
        <w:tab/>
        <w:t>3m = Splinter</w:t>
      </w:r>
    </w:p>
    <w:p w:rsidR="0097523F" w:rsidRPr="00B73700" w:rsidRDefault="0097523F" w:rsidP="00B538F2">
      <w:pPr>
        <w:rPr>
          <w:color w:val="auto"/>
        </w:rPr>
      </w:pPr>
      <w:r w:rsidRPr="00B73700">
        <w:rPr>
          <w:color w:val="auto"/>
        </w:rPr>
        <w:tab/>
      </w:r>
      <w:r w:rsidRPr="00B73700">
        <w:rPr>
          <w:color w:val="auto"/>
        </w:rPr>
        <w:tab/>
        <w:t>3H = Solid Suit</w:t>
      </w:r>
    </w:p>
    <w:p w:rsidR="0097523F" w:rsidRPr="00B73700" w:rsidRDefault="0097523F" w:rsidP="00B538F2">
      <w:pPr>
        <w:rPr>
          <w:color w:val="auto"/>
        </w:rPr>
      </w:pPr>
      <w:r w:rsidRPr="00B73700">
        <w:rPr>
          <w:color w:val="auto"/>
        </w:rPr>
        <w:tab/>
      </w:r>
      <w:r w:rsidRPr="00B73700">
        <w:rPr>
          <w:color w:val="auto"/>
        </w:rPr>
        <w:tab/>
        <w:t>3S = All values in H&amp;S</w:t>
      </w:r>
    </w:p>
    <w:p w:rsidR="00221ED7" w:rsidRPr="00B73700" w:rsidRDefault="00221ED7" w:rsidP="00B538F2">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2H = Gamma</w:t>
        </w:r>
      </w:hyperlink>
      <w:r w:rsidR="007B315F" w:rsidRPr="00B73700">
        <w:t>)</w:t>
      </w:r>
    </w:p>
    <w:p w:rsidR="00221ED7" w:rsidRPr="00B73700" w:rsidRDefault="00221ED7" w:rsidP="00B538F2">
      <w:pPr>
        <w:rPr>
          <w:color w:val="auto"/>
        </w:rPr>
      </w:pPr>
      <w:r w:rsidRPr="00B73700">
        <w:rPr>
          <w:color w:val="auto"/>
        </w:rPr>
        <w:tab/>
        <w:t>2m = 5+m</w:t>
      </w:r>
    </w:p>
    <w:p w:rsidR="0097523F" w:rsidRPr="00B73700" w:rsidRDefault="0097523F" w:rsidP="00B538F2">
      <w:pPr>
        <w:rPr>
          <w:color w:val="auto"/>
        </w:rPr>
      </w:pPr>
      <w:r w:rsidRPr="00B73700">
        <w:rPr>
          <w:color w:val="auto"/>
        </w:rPr>
        <w:tab/>
      </w:r>
      <w:r w:rsidRPr="00B73700">
        <w:rPr>
          <w:color w:val="auto"/>
        </w:rPr>
        <w:tab/>
        <w:t>Jump New Suit = Splinter</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221ED7" w:rsidP="00B538F2">
      <w:pPr>
        <w:rPr>
          <w:color w:val="auto"/>
        </w:rPr>
      </w:pPr>
      <w:r w:rsidRPr="00B73700">
        <w:rPr>
          <w:color w:val="auto"/>
        </w:rPr>
        <w:tab/>
        <w:t>2H = 3+H</w:t>
      </w:r>
      <w:r w:rsidR="008D7994" w:rsidRPr="00B73700">
        <w:rPr>
          <w:color w:val="auto"/>
        </w:rPr>
        <w:t xml:space="preserve"> (Not Gamma)</w:t>
      </w:r>
    </w:p>
    <w:p w:rsidR="0097523F" w:rsidRPr="00B73700" w:rsidRDefault="0097523F" w:rsidP="00B538F2">
      <w:pPr>
        <w:rPr>
          <w:color w:val="auto"/>
        </w:rPr>
      </w:pPr>
      <w:r w:rsidRPr="00B73700">
        <w:rPr>
          <w:color w:val="auto"/>
        </w:rPr>
        <w:tab/>
      </w:r>
      <w:r w:rsidRPr="00B73700">
        <w:rPr>
          <w:color w:val="auto"/>
        </w:rPr>
        <w:tab/>
        <w:t>2N = Bad Hearts</w:t>
      </w:r>
    </w:p>
    <w:p w:rsidR="0097523F" w:rsidRPr="00B73700" w:rsidRDefault="0097523F" w:rsidP="00B538F2">
      <w:pPr>
        <w:rPr>
          <w:color w:val="auto"/>
        </w:rPr>
      </w:pPr>
      <w:r w:rsidRPr="00B73700">
        <w:rPr>
          <w:color w:val="auto"/>
        </w:rPr>
        <w:tab/>
      </w:r>
      <w:r w:rsidRPr="00B73700">
        <w:rPr>
          <w:color w:val="auto"/>
        </w:rPr>
        <w:tab/>
        <w:t xml:space="preserve">Rest = </w:t>
      </w:r>
      <w:r w:rsidR="002241EF" w:rsidRPr="00B73700">
        <w:rPr>
          <w:color w:val="auto"/>
        </w:rPr>
        <w:t>NAT</w:t>
      </w:r>
    </w:p>
    <w:p w:rsidR="00221ED7" w:rsidRPr="00B73700" w:rsidRDefault="007A301E" w:rsidP="00B538F2">
      <w:r w:rsidRPr="00B73700">
        <w:tab/>
      </w:r>
      <w:hyperlink w:anchor="_Delta_=_Honor" w:history="1">
        <w:r w:rsidRPr="00B73700">
          <w:rPr>
            <w:rStyle w:val="Hyperlink"/>
          </w:rPr>
          <w:t>2S/3m = Delta</w:t>
        </w:r>
      </w:hyperlink>
    </w:p>
    <w:p w:rsidR="00955FD3" w:rsidRPr="00B73700" w:rsidRDefault="00955FD3" w:rsidP="00B538F2">
      <w:pPr>
        <w:rPr>
          <w:color w:val="auto"/>
        </w:rPr>
      </w:pPr>
      <w:r w:rsidRPr="00B73700">
        <w:rPr>
          <w:color w:val="auto"/>
        </w:rPr>
        <w:tab/>
        <w:t>2N = 1-2H, 16-17</w:t>
      </w:r>
    </w:p>
    <w:p w:rsidR="00221ED7" w:rsidRPr="00B73700" w:rsidRDefault="00221ED7" w:rsidP="00B538F2">
      <w:pPr>
        <w:rPr>
          <w:color w:val="auto"/>
        </w:rPr>
      </w:pPr>
      <w:r w:rsidRPr="00B73700">
        <w:rPr>
          <w:color w:val="auto"/>
        </w:rPr>
        <w:tab/>
        <w:t>3H = 4+H, Slam try</w:t>
      </w:r>
    </w:p>
    <w:p w:rsidR="00221ED7" w:rsidRPr="00B73700" w:rsidRDefault="00221ED7" w:rsidP="00B538F2">
      <w:pPr>
        <w:rPr>
          <w:color w:val="auto"/>
        </w:rPr>
      </w:pPr>
      <w:r w:rsidRPr="00B73700">
        <w:rPr>
          <w:color w:val="auto"/>
        </w:rPr>
        <w:tab/>
        <w:t>3S/4m = Splinter</w:t>
      </w:r>
      <w:r w:rsidR="00B62B9E" w:rsidRPr="00B73700">
        <w:rPr>
          <w:color w:val="auto"/>
        </w:rPr>
        <w:t>, H is longest suit</w:t>
      </w:r>
    </w:p>
    <w:p w:rsidR="00221ED7" w:rsidRPr="00B73700" w:rsidRDefault="00221ED7" w:rsidP="00B538F2">
      <w:pPr>
        <w:rPr>
          <w:color w:val="auto"/>
        </w:rPr>
      </w:pPr>
      <w:r w:rsidRPr="00B73700">
        <w:rPr>
          <w:color w:val="auto"/>
        </w:rPr>
        <w:tab/>
        <w:t xml:space="preserve">4H = </w:t>
      </w:r>
      <w:r w:rsidR="005F39CD" w:rsidRPr="00B73700">
        <w:rPr>
          <w:color w:val="auto"/>
        </w:rPr>
        <w:t>4333</w:t>
      </w:r>
      <w:r w:rsidR="0024588A" w:rsidRPr="00B73700">
        <w:rPr>
          <w:color w:val="auto"/>
        </w:rPr>
        <w:t xml:space="preserve"> without 4H</w:t>
      </w:r>
      <w:r w:rsidR="005F39CD" w:rsidRPr="00B73700">
        <w:rPr>
          <w:color w:val="auto"/>
        </w:rPr>
        <w:t>, 16-17</w:t>
      </w:r>
    </w:p>
    <w:p w:rsidR="00955FD3" w:rsidRPr="00B73700" w:rsidRDefault="005F39CD" w:rsidP="00B538F2">
      <w:pPr>
        <w:rPr>
          <w:color w:val="auto"/>
        </w:rPr>
      </w:pPr>
      <w:r w:rsidRPr="00B73700">
        <w:rPr>
          <w:color w:val="auto"/>
        </w:rPr>
        <w:tab/>
        <w:t>3N = 3.4.3.3</w:t>
      </w:r>
      <w:r w:rsidR="00955FD3" w:rsidRPr="00B73700">
        <w:rPr>
          <w:color w:val="auto"/>
        </w:rPr>
        <w:t>, 16-17</w:t>
      </w:r>
    </w:p>
    <w:p w:rsidR="00221ED7" w:rsidRPr="00B73700" w:rsidRDefault="00221ED7" w:rsidP="00B538F2">
      <w:r w:rsidRPr="00B73700">
        <w:tab/>
      </w:r>
      <w:hyperlink w:anchor="_EKC_=_Exclusion" w:history="1">
        <w:r w:rsidRPr="00B73700">
          <w:rPr>
            <w:rStyle w:val="Hyperlink"/>
          </w:rPr>
          <w:t xml:space="preserve">4S/5m = </w:t>
        </w:r>
        <w:r w:rsidR="00942DE7" w:rsidRPr="00B73700">
          <w:rPr>
            <w:rStyle w:val="Hyperlink"/>
          </w:rPr>
          <w:t>EKC</w:t>
        </w:r>
      </w:hyperlink>
    </w:p>
    <w:p w:rsidR="00955FD3" w:rsidRPr="00B73700" w:rsidRDefault="00955FD3" w:rsidP="00B538F2">
      <w:pPr>
        <w:rPr>
          <w:rFonts w:cs="Courier New"/>
        </w:rPr>
      </w:pPr>
      <w:r w:rsidRPr="00B73700">
        <w:tab/>
      </w:r>
      <w:hyperlink w:anchor="_RKC_=_Keycard" w:history="1">
        <w:r w:rsidRPr="00B73700">
          <w:rPr>
            <w:rStyle w:val="Hyperlink"/>
          </w:rPr>
          <w:t>4N = RKC</w:t>
        </w:r>
      </w:hyperlink>
    </w:p>
    <w:bookmarkStart w:id="135" w:name="_1C_–_1S"/>
    <w:bookmarkEnd w:id="135"/>
    <w:p w:rsidR="00955FD3" w:rsidRPr="00B73700" w:rsidRDefault="004D0B10"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55FD3" w:rsidRPr="00B73700">
        <w:rPr>
          <w:rStyle w:val="Hyperlink"/>
          <w:lang w:val="en-US"/>
        </w:rPr>
        <w:t>1C</w:t>
      </w:r>
      <w:r w:rsidRPr="00B73700">
        <w:rPr>
          <w:lang w:val="en-US"/>
        </w:rPr>
        <w:fldChar w:fldCharType="end"/>
      </w:r>
      <w:r w:rsidR="00AA0D4D" w:rsidRPr="00B73700">
        <w:rPr>
          <w:lang w:val="en-US"/>
        </w:rPr>
        <w:t>–</w:t>
      </w:r>
      <w:r w:rsidR="00955FD3" w:rsidRPr="00B73700">
        <w:rPr>
          <w:lang w:val="en-US"/>
        </w:rPr>
        <w:t>1S = 5+S, 8+HCP</w:t>
      </w:r>
    </w:p>
    <w:p w:rsidR="00955FD3" w:rsidRPr="00B73700" w:rsidRDefault="00955FD3" w:rsidP="00955FD3">
      <w:r w:rsidRPr="00B73700">
        <w:tab/>
      </w:r>
      <w:hyperlink w:anchor="_Beta_=_Control_1" w:history="1">
        <w:r w:rsidRPr="00B73700">
          <w:rPr>
            <w:rStyle w:val="Hyperlink"/>
          </w:rPr>
          <w:t>1N = Beta</w:t>
        </w:r>
      </w:hyperlink>
      <w:r w:rsidR="007B315F" w:rsidRPr="00B73700">
        <w:t xml:space="preserve"> (</w:t>
      </w:r>
      <w:hyperlink w:anchor="_Gamma_=_Trump" w:history="1">
        <w:r w:rsidR="007B315F" w:rsidRPr="00B73700">
          <w:rPr>
            <w:rStyle w:val="Hyperlink"/>
          </w:rPr>
          <w:t>Followed by 2S = Gamma</w:t>
        </w:r>
      </w:hyperlink>
      <w:r w:rsidR="007B315F" w:rsidRPr="00B73700">
        <w:t>)</w:t>
      </w:r>
    </w:p>
    <w:p w:rsidR="00955FD3" w:rsidRPr="00B73700" w:rsidRDefault="00955FD3" w:rsidP="00955FD3">
      <w:pPr>
        <w:rPr>
          <w:color w:val="auto"/>
        </w:rPr>
      </w:pPr>
      <w:r w:rsidRPr="00B73700">
        <w:tab/>
      </w:r>
      <w:r w:rsidRPr="00B73700">
        <w:rPr>
          <w:color w:val="auto"/>
        </w:rPr>
        <w:t>2m = 5+m</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auto"/>
        </w:rPr>
        <w:tab/>
        <w:t>2H = 5+H</w:t>
      </w:r>
    </w:p>
    <w:p w:rsidR="002D7ECF" w:rsidRPr="00B73700" w:rsidRDefault="002D7ECF" w:rsidP="002D7ECF">
      <w:pPr>
        <w:rPr>
          <w:color w:val="auto"/>
        </w:rPr>
      </w:pPr>
      <w:r w:rsidRPr="00B73700">
        <w:rPr>
          <w:color w:val="auto"/>
        </w:rPr>
        <w:tab/>
      </w:r>
      <w:r w:rsidRPr="00B73700">
        <w:rPr>
          <w:color w:val="auto"/>
        </w:rPr>
        <w:tab/>
        <w:t>Jump New Suit = Splinter</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pPr>
        <w:rPr>
          <w:color w:val="auto"/>
        </w:rPr>
      </w:pPr>
      <w:r w:rsidRPr="00B73700">
        <w:rPr>
          <w:color w:val="008000"/>
        </w:rPr>
        <w:lastRenderedPageBreak/>
        <w:tab/>
      </w:r>
      <w:r w:rsidRPr="00B73700">
        <w:rPr>
          <w:color w:val="auto"/>
        </w:rPr>
        <w:t>2S = 3+S</w:t>
      </w:r>
    </w:p>
    <w:p w:rsidR="002D7ECF" w:rsidRPr="00B73700" w:rsidRDefault="002D7ECF" w:rsidP="002D7ECF">
      <w:pPr>
        <w:rPr>
          <w:color w:val="auto"/>
        </w:rPr>
      </w:pPr>
      <w:r w:rsidRPr="00B73700">
        <w:rPr>
          <w:color w:val="auto"/>
        </w:rPr>
        <w:tab/>
      </w:r>
      <w:r w:rsidRPr="00B73700">
        <w:rPr>
          <w:color w:val="auto"/>
        </w:rPr>
        <w:tab/>
        <w:t>2N = Bad Spades</w:t>
      </w:r>
    </w:p>
    <w:p w:rsidR="002D7ECF" w:rsidRPr="00B73700" w:rsidRDefault="002D7ECF" w:rsidP="002D7ECF">
      <w:pPr>
        <w:rPr>
          <w:color w:val="auto"/>
        </w:rPr>
      </w:pPr>
      <w:r w:rsidRPr="00B73700">
        <w:rPr>
          <w:color w:val="auto"/>
        </w:rPr>
        <w:tab/>
      </w:r>
      <w:r w:rsidRPr="00B73700">
        <w:rPr>
          <w:color w:val="auto"/>
        </w:rPr>
        <w:tab/>
        <w:t xml:space="preserve">Rest = </w:t>
      </w:r>
      <w:r w:rsidR="002241EF" w:rsidRPr="00B73700">
        <w:rPr>
          <w:color w:val="auto"/>
        </w:rPr>
        <w:t>NAT</w:t>
      </w:r>
    </w:p>
    <w:p w:rsidR="00955FD3" w:rsidRPr="00B73700" w:rsidRDefault="00955FD3" w:rsidP="00955FD3">
      <w:r w:rsidRPr="00B73700">
        <w:tab/>
      </w:r>
      <w:hyperlink w:anchor="_Delta_=_Honor" w:history="1">
        <w:r w:rsidRPr="00B73700">
          <w:rPr>
            <w:rStyle w:val="Hyperlink"/>
          </w:rPr>
          <w:t xml:space="preserve">3m/3H = </w:t>
        </w:r>
        <w:r w:rsidR="00610C1C" w:rsidRPr="00B73700">
          <w:rPr>
            <w:rStyle w:val="Hyperlink"/>
          </w:rPr>
          <w:t>Delta</w:t>
        </w:r>
      </w:hyperlink>
    </w:p>
    <w:p w:rsidR="00955FD3" w:rsidRPr="00B73700" w:rsidRDefault="00955FD3" w:rsidP="00955FD3">
      <w:pPr>
        <w:rPr>
          <w:color w:val="auto"/>
        </w:rPr>
      </w:pPr>
      <w:r w:rsidRPr="00B73700">
        <w:rPr>
          <w:color w:val="auto"/>
        </w:rPr>
        <w:tab/>
        <w:t>2N = 1-2S, 16-17</w:t>
      </w:r>
    </w:p>
    <w:p w:rsidR="00955FD3" w:rsidRPr="00B73700" w:rsidRDefault="00955FD3" w:rsidP="00955FD3">
      <w:pPr>
        <w:rPr>
          <w:color w:val="auto"/>
        </w:rPr>
      </w:pPr>
      <w:r w:rsidRPr="00B73700">
        <w:rPr>
          <w:color w:val="auto"/>
        </w:rPr>
        <w:tab/>
        <w:t>3S = 4+S, Slam try</w:t>
      </w:r>
    </w:p>
    <w:p w:rsidR="00955FD3" w:rsidRPr="00B73700" w:rsidRDefault="0024588A" w:rsidP="00955FD3">
      <w:pPr>
        <w:rPr>
          <w:color w:val="auto"/>
        </w:rPr>
      </w:pPr>
      <w:r w:rsidRPr="00B73700">
        <w:rPr>
          <w:color w:val="auto"/>
        </w:rPr>
        <w:tab/>
        <w:t>3N = 4.3.3.3</w:t>
      </w:r>
      <w:r w:rsidR="00955FD3" w:rsidRPr="00B73700">
        <w:rPr>
          <w:color w:val="auto"/>
        </w:rPr>
        <w:t>, 16-17</w:t>
      </w:r>
    </w:p>
    <w:p w:rsidR="00955FD3" w:rsidRPr="00B73700" w:rsidRDefault="00955FD3" w:rsidP="00955FD3">
      <w:pPr>
        <w:rPr>
          <w:color w:val="auto"/>
        </w:rPr>
      </w:pPr>
      <w:r w:rsidRPr="00B73700">
        <w:rPr>
          <w:color w:val="auto"/>
        </w:rPr>
        <w:tab/>
        <w:t>4m/4H = Splinter</w:t>
      </w:r>
    </w:p>
    <w:p w:rsidR="00955FD3" w:rsidRPr="00B73700" w:rsidRDefault="00955FD3" w:rsidP="00955FD3">
      <w:pPr>
        <w:rPr>
          <w:color w:val="auto"/>
        </w:rPr>
      </w:pPr>
      <w:r w:rsidRPr="00B73700">
        <w:rPr>
          <w:color w:val="auto"/>
        </w:rPr>
        <w:tab/>
        <w:t xml:space="preserve">4S = </w:t>
      </w:r>
      <w:r w:rsidR="0024588A" w:rsidRPr="00B73700">
        <w:rPr>
          <w:color w:val="auto"/>
        </w:rPr>
        <w:t>4333 without 4 spades, 16-17</w:t>
      </w:r>
    </w:p>
    <w:p w:rsidR="00955FD3" w:rsidRPr="00B73700" w:rsidRDefault="004D0B10" w:rsidP="00955FD3">
      <w:pPr>
        <w:ind w:firstLine="720"/>
      </w:pPr>
      <w:hyperlink w:anchor="_RKC_=_Keycard" w:history="1">
        <w:r w:rsidR="00955FD3" w:rsidRPr="00B73700">
          <w:rPr>
            <w:rStyle w:val="Hyperlink"/>
          </w:rPr>
          <w:t>4N = RKC</w:t>
        </w:r>
      </w:hyperlink>
    </w:p>
    <w:p w:rsidR="00955FD3" w:rsidRPr="00B73700" w:rsidRDefault="00955FD3" w:rsidP="00955FD3">
      <w:r w:rsidRPr="00B73700">
        <w:tab/>
      </w:r>
      <w:hyperlink w:anchor="_EKC_=_Exclusion" w:history="1">
        <w:r w:rsidRPr="00B73700">
          <w:rPr>
            <w:rStyle w:val="Hyperlink"/>
          </w:rPr>
          <w:t xml:space="preserve">5m/5H = </w:t>
        </w:r>
        <w:r w:rsidR="002D7ECF" w:rsidRPr="00B73700">
          <w:rPr>
            <w:rStyle w:val="Hyperlink"/>
          </w:rPr>
          <w:t>EKC</w:t>
        </w:r>
      </w:hyperlink>
    </w:p>
    <w:bookmarkStart w:id="136" w:name="_1C_–_1N_=_8-13HCP,_Balanced"/>
    <w:bookmarkStart w:id="137" w:name="_1C_–_1N"/>
    <w:bookmarkEnd w:id="136"/>
    <w:bookmarkEnd w:id="137"/>
    <w:p w:rsidR="00A80003" w:rsidRPr="00B73700" w:rsidRDefault="004D0B10" w:rsidP="00E56D47">
      <w:pPr>
        <w:pStyle w:val="Heading3"/>
        <w:rPr>
          <w:lang w:val="en-US"/>
        </w:rPr>
      </w:pPr>
      <w:r w:rsidRPr="00B73700">
        <w:rPr>
          <w:lang w:val="en-US"/>
        </w:rPr>
        <w:fldChar w:fldCharType="begin"/>
      </w:r>
      <w:r w:rsidR="00A80003" w:rsidRPr="00B73700">
        <w:rPr>
          <w:lang w:val="en-US"/>
        </w:rPr>
        <w:instrText xml:space="preserve"> HYPERLINK  \l "_1C_=_Any_16+ HCP except 20-21 balan" </w:instrText>
      </w:r>
      <w:r w:rsidRPr="00B73700">
        <w:rPr>
          <w:lang w:val="en-US"/>
        </w:rPr>
        <w:fldChar w:fldCharType="separate"/>
      </w:r>
      <w:r w:rsidR="00A80003" w:rsidRPr="00B73700">
        <w:rPr>
          <w:rStyle w:val="Hyperlink"/>
          <w:lang w:val="en-US"/>
        </w:rPr>
        <w:t>1C</w:t>
      </w:r>
      <w:r w:rsidRPr="00B73700">
        <w:rPr>
          <w:lang w:val="en-US"/>
        </w:rPr>
        <w:fldChar w:fldCharType="end"/>
      </w:r>
      <w:r w:rsidR="00AA0D4D" w:rsidRPr="00B73700">
        <w:rPr>
          <w:lang w:val="en-US"/>
        </w:rPr>
        <w:t>–</w:t>
      </w:r>
      <w:r w:rsidR="00A80003" w:rsidRPr="00B73700">
        <w:rPr>
          <w:lang w:val="en-US"/>
        </w:rPr>
        <w:t xml:space="preserve">1N = 8-13HCP, </w:t>
      </w:r>
      <w:r w:rsidR="00AA2E57" w:rsidRPr="00B73700">
        <w:rPr>
          <w:lang w:val="en-US"/>
        </w:rPr>
        <w:t>BAL</w:t>
      </w:r>
    </w:p>
    <w:p w:rsidR="00463D4D" w:rsidRPr="00B73700" w:rsidRDefault="00A80003" w:rsidP="00A80003">
      <w:r w:rsidRPr="00B73700">
        <w:tab/>
      </w:r>
      <w:hyperlink w:anchor="_1C_–_1N_1" w:history="1">
        <w:r w:rsidRPr="00B73700">
          <w:rPr>
            <w:rStyle w:val="Hyperlink"/>
          </w:rPr>
          <w:t>2C = Relay</w:t>
        </w:r>
      </w:hyperlink>
    </w:p>
    <w:p w:rsidR="00A80003" w:rsidRPr="00B73700" w:rsidRDefault="00463D4D" w:rsidP="00A80003">
      <w:pPr>
        <w:rPr>
          <w:color w:val="FF0000"/>
        </w:rPr>
      </w:pPr>
      <w:r w:rsidRPr="00B73700">
        <w:rPr>
          <w:color w:val="FF0000"/>
        </w:rPr>
        <w:tab/>
        <w:t>2X</w:t>
      </w:r>
      <w:r w:rsidR="00A80003" w:rsidRPr="00B73700">
        <w:rPr>
          <w:color w:val="FF0000"/>
        </w:rPr>
        <w:t xml:space="preserve"> =</w:t>
      </w:r>
      <w:r w:rsidRPr="00B73700">
        <w:rPr>
          <w:color w:val="FF0000"/>
        </w:rPr>
        <w:t xml:space="preserve"> 5+X</w:t>
      </w:r>
    </w:p>
    <w:p w:rsidR="009E038C" w:rsidRPr="00B73700" w:rsidRDefault="009E038C" w:rsidP="00463D4D">
      <w:pPr>
        <w:ind w:left="720"/>
        <w:rPr>
          <w:color w:val="FF0000"/>
        </w:rPr>
      </w:pPr>
      <w:r w:rsidRPr="00B73700">
        <w:rPr>
          <w:color w:val="FF0000"/>
        </w:rPr>
        <w:tab/>
        <w:t>1</w:t>
      </w:r>
      <w:r w:rsidRPr="00B73700">
        <w:rPr>
          <w:color w:val="FF0000"/>
          <w:vertAlign w:val="superscript"/>
        </w:rPr>
        <w:t>st</w:t>
      </w:r>
      <w:r w:rsidRPr="00B73700">
        <w:rPr>
          <w:color w:val="FF0000"/>
        </w:rPr>
        <w:t xml:space="preserve"> step: 8-10, no fit</w:t>
      </w:r>
    </w:p>
    <w:p w:rsidR="009E038C" w:rsidRPr="00B73700" w:rsidRDefault="009E038C" w:rsidP="00463D4D">
      <w:pPr>
        <w:ind w:left="720"/>
        <w:rPr>
          <w:color w:val="FF0000"/>
        </w:rPr>
      </w:pPr>
      <w:r w:rsidRPr="00B73700">
        <w:rPr>
          <w:color w:val="FF0000"/>
        </w:rPr>
        <w:tab/>
        <w:t>2</w:t>
      </w:r>
      <w:r w:rsidRPr="00B73700">
        <w:rPr>
          <w:color w:val="FF0000"/>
          <w:vertAlign w:val="superscript"/>
        </w:rPr>
        <w:t>nd</w:t>
      </w:r>
      <w:r w:rsidRPr="00B73700">
        <w:rPr>
          <w:color w:val="FF0000"/>
        </w:rPr>
        <w:t xml:space="preserve"> step: 11-13, no fit</w:t>
      </w:r>
    </w:p>
    <w:p w:rsidR="009E038C" w:rsidRPr="00B73700" w:rsidRDefault="009E038C" w:rsidP="00463D4D">
      <w:pPr>
        <w:ind w:left="720"/>
        <w:rPr>
          <w:color w:val="FF0000"/>
        </w:rPr>
      </w:pPr>
      <w:r w:rsidRPr="00B73700">
        <w:rPr>
          <w:color w:val="FF0000"/>
        </w:rPr>
        <w:tab/>
        <w:t>3</w:t>
      </w:r>
      <w:r w:rsidRPr="00B73700">
        <w:rPr>
          <w:color w:val="FF0000"/>
          <w:vertAlign w:val="superscript"/>
        </w:rPr>
        <w:t>rd</w:t>
      </w:r>
      <w:r w:rsidRPr="00B73700">
        <w:rPr>
          <w:color w:val="FF0000"/>
        </w:rPr>
        <w:t xml:space="preserve"> step: 8-10, fit</w:t>
      </w:r>
    </w:p>
    <w:p w:rsidR="009E038C" w:rsidRPr="00B73700" w:rsidRDefault="009E038C" w:rsidP="00463D4D">
      <w:pPr>
        <w:ind w:left="720"/>
        <w:rPr>
          <w:color w:val="FF0000"/>
        </w:rPr>
      </w:pPr>
      <w:r w:rsidRPr="00B73700">
        <w:rPr>
          <w:color w:val="FF0000"/>
        </w:rPr>
        <w:tab/>
        <w:t>4</w:t>
      </w:r>
      <w:r w:rsidRPr="00B73700">
        <w:rPr>
          <w:color w:val="FF0000"/>
          <w:vertAlign w:val="superscript"/>
        </w:rPr>
        <w:t>th</w:t>
      </w:r>
      <w:r w:rsidRPr="00B73700">
        <w:rPr>
          <w:color w:val="FF0000"/>
        </w:rPr>
        <w:t xml:space="preserve"> step: 11-13, fit</w:t>
      </w:r>
    </w:p>
    <w:p w:rsidR="00A80003" w:rsidRPr="00B73700" w:rsidRDefault="00A80003" w:rsidP="00A80003">
      <w:pPr>
        <w:rPr>
          <w:color w:val="FF0000"/>
        </w:rPr>
      </w:pPr>
      <w:r w:rsidRPr="00B73700">
        <w:rPr>
          <w:color w:val="FF0000"/>
        </w:rPr>
        <w:tab/>
        <w:t xml:space="preserve">2N = </w:t>
      </w:r>
      <w:r w:rsidR="0055329C" w:rsidRPr="00B73700">
        <w:rPr>
          <w:color w:val="FF0000"/>
        </w:rPr>
        <w:t>Club suit or 19-20</w:t>
      </w:r>
      <w:r w:rsidRPr="00B73700">
        <w:rPr>
          <w:color w:val="FF0000"/>
        </w:rPr>
        <w:t xml:space="preserve"> </w:t>
      </w:r>
      <w:r w:rsidR="00AA2E57" w:rsidRPr="00B73700">
        <w:rPr>
          <w:color w:val="FF0000"/>
        </w:rPr>
        <w:t>BAL</w:t>
      </w:r>
    </w:p>
    <w:p w:rsidR="0024588A" w:rsidRPr="00B73700" w:rsidRDefault="0024588A" w:rsidP="00A80003">
      <w:pPr>
        <w:rPr>
          <w:color w:val="FF0000"/>
        </w:rPr>
      </w:pPr>
      <w:r w:rsidRPr="00B73700">
        <w:rPr>
          <w:color w:val="FF0000"/>
        </w:rPr>
        <w:tab/>
      </w:r>
      <w:r w:rsidRPr="00B73700">
        <w:rPr>
          <w:color w:val="FF0000"/>
        </w:rPr>
        <w:tab/>
        <w:t>3C = Forced</w:t>
      </w:r>
    </w:p>
    <w:p w:rsidR="0024588A" w:rsidRPr="00B73700" w:rsidRDefault="0024588A" w:rsidP="00A80003">
      <w:pPr>
        <w:rPr>
          <w:color w:val="FF0000"/>
        </w:rPr>
      </w:pPr>
      <w:r w:rsidRPr="00B73700">
        <w:rPr>
          <w:color w:val="FF0000"/>
        </w:rPr>
        <w:tab/>
      </w:r>
      <w:r w:rsidRPr="00B73700">
        <w:rPr>
          <w:color w:val="FF0000"/>
        </w:rPr>
        <w:tab/>
      </w:r>
      <w:r w:rsidRPr="00B73700">
        <w:rPr>
          <w:color w:val="FF0000"/>
        </w:rPr>
        <w:tab/>
        <w:t>3X = Shows club suit with values in bid suit</w:t>
      </w:r>
    </w:p>
    <w:p w:rsidR="0024588A" w:rsidRPr="00B73700" w:rsidRDefault="0055329C" w:rsidP="00A80003">
      <w:pPr>
        <w:rPr>
          <w:color w:val="FF0000"/>
        </w:rPr>
      </w:pPr>
      <w:r w:rsidRPr="00B73700">
        <w:rPr>
          <w:color w:val="FF0000"/>
        </w:rPr>
        <w:tab/>
      </w:r>
      <w:r w:rsidRPr="00B73700">
        <w:rPr>
          <w:color w:val="FF0000"/>
        </w:rPr>
        <w:tab/>
      </w:r>
      <w:r w:rsidRPr="00B73700">
        <w:rPr>
          <w:color w:val="FF0000"/>
        </w:rPr>
        <w:tab/>
        <w:t>3N = 19-20</w:t>
      </w:r>
      <w:r w:rsidR="0024588A" w:rsidRPr="00B73700">
        <w:rPr>
          <w:color w:val="FF0000"/>
        </w:rPr>
        <w:t xml:space="preserve"> </w:t>
      </w:r>
      <w:r w:rsidR="00AA2E57" w:rsidRPr="00B73700">
        <w:rPr>
          <w:color w:val="FF0000"/>
        </w:rPr>
        <w:t>BAL</w:t>
      </w:r>
    </w:p>
    <w:p w:rsidR="00A80003" w:rsidRPr="00B73700" w:rsidRDefault="00A80003" w:rsidP="00A80003">
      <w:pPr>
        <w:rPr>
          <w:color w:val="auto"/>
        </w:rPr>
      </w:pPr>
      <w:r w:rsidRPr="00B73700">
        <w:rPr>
          <w:color w:val="auto"/>
        </w:rPr>
        <w:tab/>
        <w:t>3X = Sets Trumps, invites cue</w:t>
      </w:r>
    </w:p>
    <w:p w:rsidR="00A80003" w:rsidRPr="00B73700" w:rsidRDefault="00A80003" w:rsidP="00A80003">
      <w:pPr>
        <w:rPr>
          <w:color w:val="auto"/>
        </w:rPr>
      </w:pPr>
      <w:r w:rsidRPr="00B73700">
        <w:rPr>
          <w:color w:val="auto"/>
        </w:rPr>
        <w:tab/>
        <w:t>3N = 1</w:t>
      </w:r>
      <w:r w:rsidR="0024588A" w:rsidRPr="00B73700">
        <w:rPr>
          <w:color w:val="auto"/>
        </w:rPr>
        <w:t>6</w:t>
      </w:r>
      <w:r w:rsidRPr="00B73700">
        <w:rPr>
          <w:color w:val="auto"/>
        </w:rPr>
        <w:t xml:space="preserve">-18 </w:t>
      </w:r>
      <w:r w:rsidR="00AA2E57" w:rsidRPr="00B73700">
        <w:rPr>
          <w:color w:val="auto"/>
        </w:rPr>
        <w:t>BAL</w:t>
      </w:r>
    </w:p>
    <w:bookmarkStart w:id="138" w:name="_1C_–_2C_=_5+C,_8+HCP"/>
    <w:bookmarkEnd w:id="138"/>
    <w:p w:rsidR="00D366E3" w:rsidRPr="00B73700" w:rsidRDefault="004D0B10" w:rsidP="00E56D47">
      <w:pPr>
        <w:pStyle w:val="Heading3"/>
        <w:rPr>
          <w:color w:val="33CCCC"/>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D366E3" w:rsidRPr="00B73700">
        <w:rPr>
          <w:rStyle w:val="Hyperlink"/>
          <w:lang w:val="en-US"/>
        </w:rPr>
        <w:t>1C</w:t>
      </w:r>
      <w:r w:rsidRPr="00B73700">
        <w:rPr>
          <w:lang w:val="en-US"/>
        </w:rPr>
        <w:fldChar w:fldCharType="end"/>
      </w:r>
      <w:r w:rsidR="00AA0D4D" w:rsidRPr="00B73700">
        <w:rPr>
          <w:lang w:val="en-US"/>
        </w:rPr>
        <w:t>–</w:t>
      </w:r>
      <w:r w:rsidR="00D366E3" w:rsidRPr="00B73700">
        <w:rPr>
          <w:lang w:val="en-US"/>
        </w:rPr>
        <w:t>2C = 5+C,</w:t>
      </w:r>
      <w:r w:rsidR="009A110E" w:rsidRPr="00B73700">
        <w:rPr>
          <w:lang w:val="en-US"/>
        </w:rPr>
        <w:t xml:space="preserve"> </w:t>
      </w:r>
      <w:r w:rsidR="00D366E3" w:rsidRPr="00B73700">
        <w:rPr>
          <w:lang w:val="en-US"/>
        </w:rPr>
        <w:t>8+HCP</w:t>
      </w:r>
    </w:p>
    <w:p w:rsidR="00D366E3" w:rsidRPr="00B73700" w:rsidRDefault="00D366E3" w:rsidP="00955FD3">
      <w:pPr>
        <w:rPr>
          <w:color w:val="FF0000"/>
        </w:rPr>
      </w:pPr>
      <w:r w:rsidRPr="00B73700">
        <w:rPr>
          <w:color w:val="FF0000"/>
        </w:rPr>
        <w:tab/>
        <w:t xml:space="preserve">2D = </w:t>
      </w:r>
      <w:r w:rsidR="00463D4D" w:rsidRPr="00B73700">
        <w:rPr>
          <w:color w:val="FF0000"/>
        </w:rPr>
        <w:t>5+D or 4M</w:t>
      </w:r>
    </w:p>
    <w:p w:rsidR="00D366E3" w:rsidRPr="00B73700" w:rsidRDefault="00D366E3" w:rsidP="00955FD3">
      <w:pPr>
        <w:rPr>
          <w:color w:val="auto"/>
        </w:rPr>
      </w:pPr>
      <w:r w:rsidRPr="00B73700">
        <w:rPr>
          <w:color w:val="auto"/>
        </w:rPr>
        <w:tab/>
        <w:t>2M = 5+M</w:t>
      </w:r>
    </w:p>
    <w:p w:rsidR="00D366E3" w:rsidRPr="00B73700" w:rsidRDefault="00D366E3" w:rsidP="00955FD3">
      <w:pPr>
        <w:rPr>
          <w:color w:val="FF0000"/>
        </w:rPr>
      </w:pPr>
      <w:r w:rsidRPr="00B73700">
        <w:rPr>
          <w:color w:val="FF0000"/>
        </w:rPr>
        <w:tab/>
        <w:t xml:space="preserve">2N = </w:t>
      </w:r>
      <w:r w:rsidR="00AA2E57" w:rsidRPr="00B73700">
        <w:rPr>
          <w:color w:val="FF0000"/>
        </w:rPr>
        <w:t>BAL</w:t>
      </w:r>
      <w:r w:rsidR="00EE60B7" w:rsidRPr="00B73700">
        <w:rPr>
          <w:color w:val="FF0000"/>
        </w:rPr>
        <w:t xml:space="preserve"> hand, </w:t>
      </w:r>
      <w:r w:rsidR="00463D4D" w:rsidRPr="00B73700">
        <w:rPr>
          <w:color w:val="FF0000"/>
        </w:rPr>
        <w:t>tends to deny 4M</w:t>
      </w:r>
    </w:p>
    <w:p w:rsidR="00D366E3" w:rsidRPr="00B73700" w:rsidRDefault="00D366E3" w:rsidP="00955FD3">
      <w:pPr>
        <w:rPr>
          <w:color w:val="auto"/>
        </w:rPr>
      </w:pPr>
      <w:r w:rsidRPr="00B73700">
        <w:rPr>
          <w:color w:val="auto"/>
        </w:rPr>
        <w:tab/>
        <w:t xml:space="preserve">3C = </w:t>
      </w:r>
      <w:r w:rsidR="002241EF" w:rsidRPr="00B73700">
        <w:rPr>
          <w:color w:val="auto"/>
        </w:rPr>
        <w:t>NAT</w:t>
      </w:r>
      <w:r w:rsidR="00254451" w:rsidRPr="00B73700">
        <w:rPr>
          <w:color w:val="auto"/>
        </w:rPr>
        <w:t>, not very keen on 3N</w:t>
      </w:r>
    </w:p>
    <w:p w:rsidR="00D366E3" w:rsidRPr="00B73700" w:rsidRDefault="00D366E3" w:rsidP="00955FD3">
      <w:r w:rsidRPr="00B73700">
        <w:tab/>
      </w:r>
      <w:hyperlink w:anchor="_Delta_=_Honor" w:history="1">
        <w:r w:rsidRPr="00B73700">
          <w:rPr>
            <w:rStyle w:val="Hyperlink"/>
          </w:rPr>
          <w:t xml:space="preserve">3D/3M = </w:t>
        </w:r>
        <w:r w:rsidR="00610C1C" w:rsidRPr="00B73700">
          <w:rPr>
            <w:rStyle w:val="Hyperlink"/>
          </w:rPr>
          <w:t>Delta</w:t>
        </w:r>
      </w:hyperlink>
    </w:p>
    <w:p w:rsidR="00D366E3" w:rsidRPr="00B73700" w:rsidRDefault="00D366E3" w:rsidP="00955FD3">
      <w:pPr>
        <w:rPr>
          <w:color w:val="auto"/>
        </w:rPr>
      </w:pPr>
      <w:r w:rsidRPr="00B73700">
        <w:rPr>
          <w:color w:val="auto"/>
        </w:rPr>
        <w:tab/>
        <w:t>3N = 16-17</w:t>
      </w:r>
    </w:p>
    <w:p w:rsidR="00D366E3" w:rsidRPr="00B73700" w:rsidRDefault="00D366E3" w:rsidP="00955FD3">
      <w:pPr>
        <w:rPr>
          <w:color w:val="008000"/>
        </w:rPr>
      </w:pPr>
      <w:r w:rsidRPr="00B73700">
        <w:rPr>
          <w:color w:val="008000"/>
        </w:rPr>
        <w:tab/>
      </w:r>
      <w:r w:rsidR="0017468C" w:rsidRPr="0017468C">
        <w:t>4C = Minorwood</w:t>
      </w:r>
    </w:p>
    <w:p w:rsidR="00D366E3" w:rsidRPr="00B73700" w:rsidRDefault="00D366E3" w:rsidP="00955FD3">
      <w:r w:rsidRPr="00B73700">
        <w:tab/>
      </w:r>
      <w:hyperlink w:anchor="_EKC_=_Exclusion" w:history="1">
        <w:r w:rsidRPr="00B73700">
          <w:rPr>
            <w:rStyle w:val="Hyperlink"/>
          </w:rPr>
          <w:t>4H/4S</w:t>
        </w:r>
        <w:r w:rsidR="00F547F0" w:rsidRPr="00B73700">
          <w:rPr>
            <w:rStyle w:val="Hyperlink"/>
          </w:rPr>
          <w:t>/5D</w:t>
        </w:r>
        <w:r w:rsidRPr="00B73700">
          <w:rPr>
            <w:rStyle w:val="Hyperlink"/>
          </w:rPr>
          <w:t xml:space="preserve"> = </w:t>
        </w:r>
        <w:r w:rsidR="003B14B0" w:rsidRPr="00B73700">
          <w:rPr>
            <w:rStyle w:val="Hyperlink"/>
          </w:rPr>
          <w:t>EKC</w:t>
        </w:r>
      </w:hyperlink>
    </w:p>
    <w:p w:rsidR="009A110E" w:rsidRPr="00B73700" w:rsidRDefault="004D0B10" w:rsidP="00E56D47">
      <w:pPr>
        <w:pStyle w:val="Heading3"/>
        <w:rPr>
          <w:lang w:val="en-US"/>
        </w:rPr>
      </w:pPr>
      <w:hyperlink w:anchor="_1C_=_Any_16+ HCP except 20-21 balan" w:history="1">
        <w:r w:rsidR="009A110E" w:rsidRPr="00B73700">
          <w:rPr>
            <w:rStyle w:val="Hyperlink"/>
            <w:lang w:val="en-US"/>
          </w:rPr>
          <w:t>1C</w:t>
        </w:r>
      </w:hyperlink>
      <w:r w:rsidR="00AA0D4D" w:rsidRPr="00B73700">
        <w:rPr>
          <w:lang w:val="en-US"/>
        </w:rPr>
        <w:t>–</w:t>
      </w:r>
      <w:r w:rsidR="009A110E" w:rsidRPr="00B73700">
        <w:rPr>
          <w:lang w:val="en-US"/>
        </w:rPr>
        <w:t>2D = 5+D, 8+HCP</w:t>
      </w:r>
    </w:p>
    <w:p w:rsidR="009A110E" w:rsidRPr="00B73700" w:rsidRDefault="009A110E" w:rsidP="009A110E">
      <w:pPr>
        <w:rPr>
          <w:color w:val="auto"/>
        </w:rPr>
      </w:pPr>
      <w:r w:rsidRPr="00B73700">
        <w:rPr>
          <w:color w:val="auto"/>
        </w:rPr>
        <w:tab/>
      </w:r>
      <w:r w:rsidR="00051994" w:rsidRPr="00B73700">
        <w:rPr>
          <w:color w:val="auto"/>
        </w:rPr>
        <w:t>2H = 4+H or 4S</w:t>
      </w:r>
    </w:p>
    <w:p w:rsidR="00051994" w:rsidRPr="00B73700" w:rsidRDefault="00051994" w:rsidP="009A110E">
      <w:pPr>
        <w:rPr>
          <w:color w:val="auto"/>
        </w:rPr>
      </w:pPr>
      <w:r w:rsidRPr="00B73700">
        <w:rPr>
          <w:color w:val="auto"/>
        </w:rPr>
        <w:tab/>
        <w:t>2S = 5+S</w:t>
      </w:r>
    </w:p>
    <w:p w:rsidR="009A110E" w:rsidRPr="00B73700" w:rsidRDefault="009A110E" w:rsidP="009A110E">
      <w:pPr>
        <w:rPr>
          <w:color w:val="auto"/>
        </w:rPr>
      </w:pPr>
      <w:r w:rsidRPr="00B73700">
        <w:rPr>
          <w:color w:val="auto"/>
        </w:rPr>
        <w:tab/>
        <w:t xml:space="preserve">2N = </w:t>
      </w:r>
      <w:r w:rsidR="00AA2E57" w:rsidRPr="00B73700">
        <w:rPr>
          <w:color w:val="auto"/>
        </w:rPr>
        <w:t>BAL</w:t>
      </w:r>
      <w:r w:rsidR="00051994" w:rsidRPr="00B73700">
        <w:rPr>
          <w:color w:val="auto"/>
        </w:rPr>
        <w:t>, tends to deny 4M</w:t>
      </w:r>
    </w:p>
    <w:p w:rsidR="009A110E" w:rsidRPr="00B73700" w:rsidRDefault="009A110E" w:rsidP="009A110E">
      <w:pPr>
        <w:rPr>
          <w:color w:val="auto"/>
        </w:rPr>
      </w:pPr>
      <w:r w:rsidRPr="00B73700">
        <w:rPr>
          <w:color w:val="auto"/>
        </w:rPr>
        <w:tab/>
        <w:t>3C = 5+C</w:t>
      </w:r>
    </w:p>
    <w:p w:rsidR="009A110E" w:rsidRPr="00B73700" w:rsidRDefault="009A110E" w:rsidP="009A110E">
      <w:pPr>
        <w:rPr>
          <w:color w:val="auto"/>
        </w:rPr>
      </w:pPr>
      <w:r w:rsidRPr="00B73700">
        <w:rPr>
          <w:color w:val="auto"/>
        </w:rPr>
        <w:tab/>
        <w:t xml:space="preserve">3D = </w:t>
      </w:r>
      <w:r w:rsidR="002241EF" w:rsidRPr="00B73700">
        <w:rPr>
          <w:color w:val="auto"/>
        </w:rPr>
        <w:t>NAT</w:t>
      </w:r>
      <w:r w:rsidR="00254451" w:rsidRPr="00B73700">
        <w:rPr>
          <w:color w:val="auto"/>
        </w:rPr>
        <w:t>, not very keen on 3N</w:t>
      </w:r>
    </w:p>
    <w:p w:rsidR="009A110E" w:rsidRPr="00B73700" w:rsidRDefault="009A110E" w:rsidP="009A110E">
      <w:r w:rsidRPr="00B73700">
        <w:tab/>
      </w:r>
      <w:hyperlink w:anchor="_Delta_=_Honor" w:history="1">
        <w:r w:rsidRPr="00B73700">
          <w:rPr>
            <w:rStyle w:val="Hyperlink"/>
          </w:rPr>
          <w:t xml:space="preserve">3M/4C = </w:t>
        </w:r>
        <w:r w:rsidR="00610C1C" w:rsidRPr="00B73700">
          <w:rPr>
            <w:rStyle w:val="Hyperlink"/>
          </w:rPr>
          <w:t>Delta</w:t>
        </w:r>
      </w:hyperlink>
    </w:p>
    <w:p w:rsidR="009A110E" w:rsidRPr="00B73700" w:rsidRDefault="009A110E" w:rsidP="009A110E">
      <w:pPr>
        <w:rPr>
          <w:color w:val="auto"/>
        </w:rPr>
      </w:pPr>
      <w:r w:rsidRPr="00B73700">
        <w:rPr>
          <w:color w:val="auto"/>
        </w:rPr>
        <w:tab/>
        <w:t>3N = 16-17</w:t>
      </w:r>
    </w:p>
    <w:p w:rsidR="009A110E" w:rsidRPr="008A3E09" w:rsidRDefault="009A110E" w:rsidP="009A110E">
      <w:r w:rsidRPr="00B73700">
        <w:rPr>
          <w:color w:val="008000"/>
        </w:rPr>
        <w:tab/>
      </w:r>
      <w:r w:rsidR="0017468C" w:rsidRPr="0017468C">
        <w:t>4D = Minorwood</w:t>
      </w:r>
    </w:p>
    <w:p w:rsidR="009A110E" w:rsidRPr="00B73700" w:rsidRDefault="00105390" w:rsidP="009A110E">
      <w:r w:rsidRPr="00B73700">
        <w:tab/>
      </w:r>
      <w:hyperlink w:anchor="_EKC_=_Exclusion" w:history="1">
        <w:r w:rsidRPr="00B73700">
          <w:rPr>
            <w:rStyle w:val="Hyperlink"/>
          </w:rPr>
          <w:t>4S/5C</w:t>
        </w:r>
        <w:r w:rsidR="00F547F0" w:rsidRPr="00B73700">
          <w:rPr>
            <w:rStyle w:val="Hyperlink"/>
          </w:rPr>
          <w:t>/5H</w:t>
        </w:r>
        <w:r w:rsidRPr="00B73700">
          <w:rPr>
            <w:rStyle w:val="Hyperlink"/>
          </w:rPr>
          <w:t xml:space="preserve"> = EKC</w:t>
        </w:r>
      </w:hyperlink>
    </w:p>
    <w:bookmarkStart w:id="139" w:name="_1C_–_2H_=_14+_Balanced_or_4441_or_0"/>
    <w:bookmarkStart w:id="140" w:name="_1C_–_2H"/>
    <w:bookmarkStart w:id="141" w:name="_1C–2H_=_4-7"/>
    <w:bookmarkEnd w:id="139"/>
    <w:bookmarkEnd w:id="140"/>
    <w:bookmarkEnd w:id="141"/>
    <w:p w:rsidR="00DA5799" w:rsidRPr="00B73700" w:rsidRDefault="004D0B10" w:rsidP="00E56D47">
      <w:pPr>
        <w:pStyle w:val="Heading3"/>
        <w:rPr>
          <w:lang w:val="en-US"/>
        </w:rPr>
      </w:pPr>
      <w:r w:rsidRPr="00B73700">
        <w:rPr>
          <w:lang w:val="en-US"/>
        </w:rPr>
        <w:fldChar w:fldCharType="begin"/>
      </w:r>
      <w:r w:rsidR="009A110E" w:rsidRPr="00B73700">
        <w:rPr>
          <w:lang w:val="en-US"/>
        </w:rPr>
        <w:instrText xml:space="preserve"> HYPERLINK  \l "_1C_=_Any_16+ HCP except 20-21 balan" </w:instrText>
      </w:r>
      <w:r w:rsidRPr="00B73700">
        <w:rPr>
          <w:lang w:val="en-US"/>
        </w:rPr>
        <w:fldChar w:fldCharType="separate"/>
      </w:r>
      <w:r w:rsidR="009A110E" w:rsidRPr="00B73700">
        <w:rPr>
          <w:rStyle w:val="Hyperlink"/>
          <w:lang w:val="en-US"/>
        </w:rPr>
        <w:t>1C</w:t>
      </w:r>
      <w:r w:rsidRPr="00B73700">
        <w:rPr>
          <w:lang w:val="en-US"/>
        </w:rPr>
        <w:fldChar w:fldCharType="end"/>
      </w:r>
      <w:r w:rsidR="00AA0D4D" w:rsidRPr="00B73700">
        <w:rPr>
          <w:lang w:val="en-US"/>
        </w:rPr>
        <w:t>–</w:t>
      </w:r>
      <w:r w:rsidR="009A110E" w:rsidRPr="00B73700">
        <w:rPr>
          <w:lang w:val="en-US"/>
        </w:rPr>
        <w:t xml:space="preserve">2H = </w:t>
      </w:r>
      <w:r w:rsidR="008A3E09">
        <w:rPr>
          <w:lang w:val="en-US"/>
        </w:rPr>
        <w:t>4-7 5H 4S</w:t>
      </w:r>
    </w:p>
    <w:p w:rsidR="008A3E09" w:rsidRDefault="009A110E" w:rsidP="009A110E">
      <w:r w:rsidRPr="00B73700">
        <w:tab/>
      </w:r>
      <w:r w:rsidR="008A3E09">
        <w:t>P/2S = To Play</w:t>
      </w:r>
    </w:p>
    <w:p w:rsidR="00D20C17" w:rsidRDefault="008A3E09">
      <w:pPr>
        <w:ind w:firstLine="720"/>
      </w:pPr>
      <w:r>
        <w:t>2N = Natural INV</w:t>
      </w:r>
    </w:p>
    <w:p w:rsidR="00D20C17" w:rsidRDefault="008A3E09">
      <w:pPr>
        <w:ind w:firstLine="720"/>
      </w:pPr>
      <w:r>
        <w:t>3m = Natural F1</w:t>
      </w:r>
    </w:p>
    <w:p w:rsidR="00D20C17" w:rsidRDefault="008A3E09">
      <w:pPr>
        <w:ind w:firstLine="720"/>
      </w:pPr>
      <w:r>
        <w:t>3M = INV</w:t>
      </w:r>
    </w:p>
    <w:p w:rsidR="00D20C17" w:rsidRDefault="008A3E09">
      <w:pPr>
        <w:ind w:firstLine="720"/>
      </w:pPr>
      <w:r>
        <w:t>Rest = Natural</w:t>
      </w:r>
    </w:p>
    <w:bookmarkStart w:id="142" w:name="_1C_–_2S_=_Minors_(atleast_5-4)_long"/>
    <w:bookmarkStart w:id="143" w:name="_1C_–_2S"/>
    <w:bookmarkStart w:id="144" w:name="_1C–2S_=_8+"/>
    <w:bookmarkEnd w:id="142"/>
    <w:bookmarkEnd w:id="143"/>
    <w:bookmarkEnd w:id="144"/>
    <w:p w:rsidR="00766FF0" w:rsidRPr="00B73700" w:rsidRDefault="004D0B10" w:rsidP="00E56D47">
      <w:pPr>
        <w:pStyle w:val="Heading3"/>
        <w:rPr>
          <w:lang w:val="en-US"/>
        </w:rPr>
      </w:pPr>
      <w:r w:rsidRPr="00B73700">
        <w:rPr>
          <w:lang w:val="en-US"/>
        </w:rPr>
        <w:fldChar w:fldCharType="begin"/>
      </w:r>
      <w:r w:rsidR="00766FF0" w:rsidRPr="00B73700">
        <w:rPr>
          <w:lang w:val="en-US"/>
        </w:rPr>
        <w:instrText xml:space="preserve"> HYPERLINK  \l "_1C_=_Any_16+ HCP except 20-21 balan" </w:instrText>
      </w:r>
      <w:r w:rsidRPr="00B73700">
        <w:rPr>
          <w:lang w:val="en-US"/>
        </w:rPr>
        <w:fldChar w:fldCharType="separate"/>
      </w:r>
      <w:r w:rsidR="00766FF0" w:rsidRPr="00B73700">
        <w:rPr>
          <w:rStyle w:val="Hyperlink"/>
          <w:lang w:val="en-US"/>
        </w:rPr>
        <w:t>1C</w:t>
      </w:r>
      <w:r w:rsidRPr="00B73700">
        <w:rPr>
          <w:lang w:val="en-US"/>
        </w:rPr>
        <w:fldChar w:fldCharType="end"/>
      </w:r>
      <w:r w:rsidR="00AA0D4D" w:rsidRPr="00B73700">
        <w:rPr>
          <w:lang w:val="en-US"/>
        </w:rPr>
        <w:t>–</w:t>
      </w:r>
      <w:r w:rsidR="00766FF0" w:rsidRPr="00B73700">
        <w:rPr>
          <w:lang w:val="en-US"/>
        </w:rPr>
        <w:t xml:space="preserve">2S = </w:t>
      </w:r>
      <w:r w:rsidR="006C36DC" w:rsidRPr="00B73700">
        <w:rPr>
          <w:rFonts w:cs="Courier New"/>
          <w:lang w:val="en-US"/>
        </w:rPr>
        <w:t>8</w:t>
      </w:r>
      <w:r w:rsidR="0005391C">
        <w:rPr>
          <w:rFonts w:cs="Courier New"/>
          <w:lang w:val="en-US"/>
        </w:rPr>
        <w:t>+</w:t>
      </w:r>
      <w:r w:rsidR="006C36DC" w:rsidRPr="00B73700">
        <w:rPr>
          <w:rFonts w:cs="Courier New"/>
          <w:lang w:val="en-US"/>
        </w:rPr>
        <w:t xml:space="preserve"> 4441</w:t>
      </w:r>
    </w:p>
    <w:p w:rsidR="00265D39" w:rsidRPr="00B73700" w:rsidRDefault="00265D39" w:rsidP="00265D39">
      <w:bookmarkStart w:id="145" w:name="_1C_–_2N_=_Minors_(atleast_5-4)_equa"/>
      <w:bookmarkEnd w:id="145"/>
      <w:r w:rsidRPr="00B73700">
        <w:tab/>
      </w:r>
      <w:hyperlink w:anchor="_1C_–_2S_" w:history="1">
        <w:r w:rsidRPr="00B73700">
          <w:rPr>
            <w:rStyle w:val="Hyperlink"/>
          </w:rPr>
          <w:t>2N = Relay</w:t>
        </w:r>
      </w:hyperlink>
    </w:p>
    <w:bookmarkStart w:id="146" w:name="_1C_–_2N"/>
    <w:bookmarkStart w:id="147" w:name="_1C–2N_=_14+"/>
    <w:bookmarkEnd w:id="146"/>
    <w:bookmarkEnd w:id="147"/>
    <w:p w:rsidR="00B3729F" w:rsidRDefault="004D0B10" w:rsidP="00E56D47">
      <w:pPr>
        <w:pStyle w:val="Heading3"/>
        <w:rPr>
          <w:rFonts w:cs="Courier New"/>
          <w:lang w:val="en-US"/>
        </w:rPr>
      </w:pPr>
      <w:r w:rsidRPr="00B73700">
        <w:rPr>
          <w:lang w:val="en-US"/>
        </w:rPr>
        <w:fldChar w:fldCharType="begin"/>
      </w:r>
      <w:r w:rsidR="00B3729F" w:rsidRPr="00B73700">
        <w:rPr>
          <w:lang w:val="en-US"/>
        </w:rPr>
        <w:instrText xml:space="preserve"> HYPERLINK  \l "_1C_=_Any_16+ HCP except 20-21 balan" </w:instrText>
      </w:r>
      <w:r w:rsidRPr="00B73700">
        <w:rPr>
          <w:lang w:val="en-US"/>
        </w:rPr>
        <w:fldChar w:fldCharType="separate"/>
      </w:r>
      <w:r w:rsidR="00B3729F" w:rsidRPr="00B73700">
        <w:rPr>
          <w:rStyle w:val="Hyperlink"/>
          <w:lang w:val="en-US"/>
        </w:rPr>
        <w:t>1C</w:t>
      </w:r>
      <w:r w:rsidRPr="00B73700">
        <w:rPr>
          <w:lang w:val="en-US"/>
        </w:rPr>
        <w:fldChar w:fldCharType="end"/>
      </w:r>
      <w:r w:rsidR="00AA0D4D" w:rsidRPr="00B73700">
        <w:rPr>
          <w:lang w:val="en-US"/>
        </w:rPr>
        <w:t>–</w:t>
      </w:r>
      <w:r w:rsidR="00B3729F" w:rsidRPr="00B73700">
        <w:rPr>
          <w:lang w:val="en-US"/>
        </w:rPr>
        <w:t xml:space="preserve">2N = </w:t>
      </w:r>
      <w:r w:rsidR="00BB092F">
        <w:rPr>
          <w:rFonts w:cs="Courier New"/>
          <w:lang w:val="en-US"/>
        </w:rPr>
        <w:t>14</w:t>
      </w:r>
      <w:r w:rsidR="00D20C17">
        <w:rPr>
          <w:rFonts w:cs="Courier New"/>
          <w:lang w:val="en-US"/>
        </w:rPr>
        <w:t>-15</w:t>
      </w:r>
      <w:r w:rsidR="00BB092F">
        <w:rPr>
          <w:rFonts w:cs="Courier New"/>
          <w:lang w:val="en-US"/>
        </w:rPr>
        <w:t xml:space="preserve"> BAL</w:t>
      </w:r>
    </w:p>
    <w:p w:rsidR="00D20C17" w:rsidRDefault="00BB092F">
      <w:r>
        <w:tab/>
        <w:t>3C = Baron</w:t>
      </w:r>
    </w:p>
    <w:p w:rsidR="00D20C17" w:rsidRDefault="00BB092F">
      <w:r>
        <w:tab/>
        <w:t>Rest = Natural</w:t>
      </w:r>
    </w:p>
    <w:bookmarkStart w:id="148" w:name="_1C_–_3C_=_8-10HCP,_4441,_singleton_"/>
    <w:bookmarkStart w:id="149" w:name="_1C_–_3C"/>
    <w:bookmarkStart w:id="150" w:name="_1C_–_3H_=_8-10HCP,_0.5.4.4"/>
    <w:bookmarkStart w:id="151" w:name="_1C_–_3N_=_9-10_HCP,_3.3.3.4_or_3.3."/>
    <w:bookmarkStart w:id="152" w:name="_1C_–_3M"/>
    <w:bookmarkEnd w:id="148"/>
    <w:bookmarkEnd w:id="149"/>
    <w:bookmarkEnd w:id="150"/>
    <w:bookmarkEnd w:id="151"/>
    <w:bookmarkEnd w:id="152"/>
    <w:p w:rsidR="00D4226F" w:rsidRPr="00B73700" w:rsidRDefault="004D0B10" w:rsidP="00D4226F">
      <w:pPr>
        <w:pStyle w:val="Heading3"/>
        <w:rPr>
          <w:rFonts w:cs="Courier New"/>
          <w:lang w:val="en-US"/>
        </w:rPr>
      </w:pPr>
      <w:r w:rsidRPr="00B73700">
        <w:rPr>
          <w:lang w:val="en-US"/>
        </w:rPr>
        <w:fldChar w:fldCharType="begin"/>
      </w:r>
      <w:r w:rsidR="00D4226F" w:rsidRPr="00B73700">
        <w:rPr>
          <w:lang w:val="en-US"/>
        </w:rPr>
        <w:instrText xml:space="preserve"> HYPERLINK  \l "_1C_=_Any_16+ HCP except 20-21 balan" </w:instrText>
      </w:r>
      <w:r w:rsidRPr="00B73700">
        <w:rPr>
          <w:lang w:val="en-US"/>
        </w:rPr>
        <w:fldChar w:fldCharType="separate"/>
      </w:r>
      <w:r w:rsidR="00D4226F" w:rsidRPr="00B73700">
        <w:rPr>
          <w:rStyle w:val="Hyperlink"/>
          <w:lang w:val="en-US"/>
        </w:rPr>
        <w:t>1C</w:t>
      </w:r>
      <w:r w:rsidRPr="00B73700">
        <w:rPr>
          <w:lang w:val="en-US"/>
        </w:rPr>
        <w:fldChar w:fldCharType="end"/>
      </w:r>
      <w:r w:rsidR="00AA0D4D" w:rsidRPr="00B73700">
        <w:rPr>
          <w:lang w:val="en-US"/>
        </w:rPr>
        <w:t>–</w:t>
      </w:r>
      <w:r w:rsidR="006C36DC" w:rsidRPr="00B73700">
        <w:rPr>
          <w:rFonts w:cs="Courier New"/>
          <w:lang w:val="en-US"/>
        </w:rPr>
        <w:t>3X</w:t>
      </w:r>
      <w:r w:rsidR="00D4226F" w:rsidRPr="00B73700">
        <w:rPr>
          <w:rFonts w:cs="Courier New"/>
          <w:lang w:val="en-US"/>
        </w:rPr>
        <w:t xml:space="preserve"> = </w:t>
      </w:r>
      <w:ins w:id="153" w:author="Vijay" w:date="2014-06-23T11:42:00Z">
        <w:r w:rsidR="00CA4F79">
          <w:rPr>
            <w:rFonts w:cs="Courier New"/>
            <w:lang w:val="en-US"/>
          </w:rPr>
          <w:t>4441 stiff in bid suit</w:t>
        </w:r>
      </w:ins>
      <w:ins w:id="154" w:author="Vijay" w:date="2014-06-23T19:59:00Z">
        <w:r w:rsidR="00A2271E">
          <w:rPr>
            <w:rFonts w:cs="Courier New"/>
            <w:lang w:val="en-US"/>
          </w:rPr>
          <w:t>, 8-12 hcp</w:t>
        </w:r>
      </w:ins>
    </w:p>
    <w:p w:rsidR="009A110E" w:rsidRDefault="00D4226F" w:rsidP="00095521">
      <w:pPr>
        <w:rPr>
          <w:ins w:id="155" w:author="Vijay" w:date="2014-06-23T11:42:00Z"/>
          <w:rFonts w:cs="Courier New"/>
          <w:color w:val="FF0000"/>
        </w:rPr>
      </w:pPr>
      <w:r w:rsidRPr="00B73700">
        <w:rPr>
          <w:rFonts w:cs="Courier New"/>
          <w:color w:val="FF0000"/>
        </w:rPr>
        <w:tab/>
      </w:r>
      <w:r w:rsidR="006C36DC" w:rsidRPr="00B73700">
        <w:rPr>
          <w:rFonts w:cs="Courier New"/>
          <w:color w:val="FF0000"/>
        </w:rPr>
        <w:t>New Suit</w:t>
      </w:r>
      <w:r w:rsidRPr="00B73700">
        <w:rPr>
          <w:rFonts w:cs="Courier New"/>
          <w:color w:val="FF0000"/>
        </w:rPr>
        <w:t xml:space="preserve"> = </w:t>
      </w:r>
      <w:del w:id="156" w:author="Vijay" w:date="2014-06-23T11:42:00Z">
        <w:r w:rsidR="006C36DC" w:rsidRPr="00B73700" w:rsidDel="00CA4F79">
          <w:rPr>
            <w:rFonts w:cs="Courier New"/>
            <w:color w:val="FF0000"/>
          </w:rPr>
          <w:delText>Forcing</w:delText>
        </w:r>
      </w:del>
      <w:bookmarkStart w:id="157" w:name="_1C_–_3N"/>
      <w:bookmarkEnd w:id="157"/>
      <w:ins w:id="158" w:author="Vijay" w:date="2014-06-23T11:42:00Z">
        <w:r w:rsidR="00CA4F79">
          <w:rPr>
            <w:rFonts w:cs="Courier New"/>
            <w:color w:val="FF0000"/>
          </w:rPr>
          <w:t>sets trump</w:t>
        </w:r>
      </w:ins>
    </w:p>
    <w:p w:rsidR="00AA51F2" w:rsidRDefault="00AA51F2" w:rsidP="00095521">
      <w:pPr>
        <w:rPr>
          <w:ins w:id="159" w:author="Vijay" w:date="2014-06-23T20:00:00Z"/>
          <w:rFonts w:cs="Courier New"/>
          <w:color w:val="FF0000"/>
        </w:rPr>
      </w:pPr>
      <w:ins w:id="160" w:author="Vijay" w:date="2014-06-23T11:42:00Z">
        <w:r>
          <w:rPr>
            <w:rFonts w:cs="Courier New"/>
            <w:color w:val="FF0000"/>
          </w:rPr>
          <w:lastRenderedPageBreak/>
          <w:tab/>
          <w:t>3N = To play</w:t>
        </w:r>
      </w:ins>
    </w:p>
    <w:p w:rsidR="00A2271E" w:rsidRPr="00B73700" w:rsidRDefault="00A2271E" w:rsidP="00A2271E">
      <w:pPr>
        <w:ind w:firstLine="720"/>
        <w:rPr>
          <w:rFonts w:cs="Courier New"/>
          <w:color w:val="008000"/>
        </w:rPr>
      </w:pPr>
      <w:ins w:id="161" w:author="Vijay" w:date="2014-06-23T20:00:00Z">
        <w:r>
          <w:rPr>
            <w:color w:val="auto"/>
          </w:rPr>
          <w:t>Over 3S, 4S = RKC with H fit and 4N = slam try in Hearts</w:t>
        </w:r>
      </w:ins>
    </w:p>
    <w:p w:rsidR="00710D7C" w:rsidRPr="00B73700" w:rsidRDefault="00A37EDD" w:rsidP="00E56D47">
      <w:pPr>
        <w:pStyle w:val="Heading3"/>
        <w:rPr>
          <w:lang w:val="en-US"/>
        </w:rPr>
      </w:pPr>
      <w:bookmarkStart w:id="162" w:name="_1C_–_1D_–_1H_=_5+H_Any_or_18-19HCP_"/>
      <w:bookmarkStart w:id="163" w:name="_Toc294652518"/>
      <w:bookmarkEnd w:id="162"/>
      <w:r w:rsidRPr="00B73700">
        <w:rPr>
          <w:rStyle w:val="Heading2Char"/>
        </w:rPr>
        <w:t>Opener’s rebid</w:t>
      </w:r>
      <w:bookmarkEnd w:id="163"/>
      <w:r w:rsidRPr="00B73700">
        <w:rPr>
          <w:rStyle w:val="Heading2Char"/>
        </w:rPr>
        <w:br/>
      </w:r>
      <w:r w:rsidRPr="00B73700">
        <w:rPr>
          <w:lang w:val="en-US"/>
        </w:rPr>
        <w:br/>
      </w:r>
      <w:hyperlink w:anchor="_1C_=_Any_16+ HCP except 20-21 balan" w:history="1">
        <w:r w:rsidR="00B6055E" w:rsidRPr="00B73700">
          <w:rPr>
            <w:rStyle w:val="Hyperlink"/>
            <w:rFonts w:cs="Courier New"/>
            <w:lang w:val="en-US"/>
          </w:rPr>
          <w:t>1C</w:t>
        </w:r>
      </w:hyperlink>
      <w:r w:rsidR="00AA0D4D" w:rsidRPr="00B73700">
        <w:rPr>
          <w:lang w:val="en-US"/>
        </w:rPr>
        <w:t>–</w:t>
      </w:r>
      <w:hyperlink w:anchor="_1C_–_1D_= Any 0-7 HCP" w:history="1">
        <w:r w:rsidR="00B6055E" w:rsidRPr="00B73700">
          <w:rPr>
            <w:rStyle w:val="Hyperlink"/>
            <w:rFonts w:cs="Courier New"/>
            <w:lang w:val="en-US"/>
          </w:rPr>
          <w:t>1D</w:t>
        </w:r>
      </w:hyperlink>
      <w:r w:rsidR="00AA0D4D" w:rsidRPr="00B73700">
        <w:rPr>
          <w:lang w:val="en-US"/>
        </w:rPr>
        <w:t>–</w:t>
      </w:r>
      <w:r w:rsidR="00B6055E" w:rsidRPr="00B73700">
        <w:rPr>
          <w:lang w:val="en-US"/>
        </w:rPr>
        <w:t>1H = 5+H Any or 18-19</w:t>
      </w:r>
      <w:r w:rsidR="00B34051" w:rsidRPr="00B73700">
        <w:rPr>
          <w:lang w:val="en-US"/>
        </w:rPr>
        <w:t xml:space="preserve"> </w:t>
      </w:r>
      <w:r w:rsidR="00B6055E" w:rsidRPr="00B73700">
        <w:rPr>
          <w:lang w:val="en-US"/>
        </w:rPr>
        <w:t xml:space="preserve">HCP </w:t>
      </w:r>
      <w:r w:rsidR="00AA2E57" w:rsidRPr="00B73700">
        <w:rPr>
          <w:lang w:val="en-US"/>
        </w:rPr>
        <w:t>BAL</w:t>
      </w:r>
    </w:p>
    <w:p w:rsidR="00B6055E" w:rsidRPr="00B73700" w:rsidRDefault="00EF1038" w:rsidP="00B6055E">
      <w:r w:rsidRPr="00B73700">
        <w:tab/>
      </w:r>
      <w:hyperlink w:anchor="_1C_–_1D_– 1H – 1S = Forced" w:history="1">
        <w:r w:rsidRPr="00B73700">
          <w:rPr>
            <w:rStyle w:val="Hyperlink"/>
          </w:rPr>
          <w:t xml:space="preserve">1S = </w:t>
        </w:r>
        <w:r w:rsidR="00B34051" w:rsidRPr="00B73700">
          <w:rPr>
            <w:rStyle w:val="Hyperlink"/>
          </w:rPr>
          <w:t>Relay</w:t>
        </w:r>
      </w:hyperlink>
    </w:p>
    <w:p w:rsidR="00D20C17" w:rsidRDefault="00F07C50">
      <w:pPr>
        <w:ind w:left="720"/>
        <w:rPr>
          <w:rFonts w:cs="Courier New"/>
        </w:rPr>
      </w:pPr>
      <w:r>
        <w:rPr>
          <w:rFonts w:cs="Courier New"/>
          <w:highlight w:val="yellow"/>
        </w:rPr>
        <w:t xml:space="preserve">2X </w:t>
      </w:r>
      <w:r w:rsidR="00B6055E" w:rsidRPr="00355D2E">
        <w:rPr>
          <w:rFonts w:cs="Courier New"/>
          <w:highlight w:val="yellow"/>
        </w:rPr>
        <w:t>=</w:t>
      </w:r>
      <w:r w:rsidR="00264725" w:rsidRPr="00355D2E">
        <w:rPr>
          <w:rFonts w:cs="Courier New"/>
          <w:highlight w:val="yellow"/>
        </w:rPr>
        <w:t xml:space="preserve"> </w:t>
      </w:r>
      <w:r w:rsidR="00173379" w:rsidRPr="00355D2E">
        <w:rPr>
          <w:rFonts w:cs="Courier New"/>
          <w:highlight w:val="yellow"/>
        </w:rPr>
        <w:t xml:space="preserve">0-4 hcp, </w:t>
      </w:r>
      <w:r>
        <w:rPr>
          <w:rFonts w:cs="Courier New"/>
          <w:highlight w:val="yellow"/>
        </w:rPr>
        <w:t>6+ Suit</w:t>
      </w:r>
      <w:bookmarkStart w:id="164" w:name="_1C_–_1D_–_1S_=_5+S_Any_or_GF_Any"/>
      <w:bookmarkEnd w:id="164"/>
      <w:r w:rsidR="00173379" w:rsidRPr="00355D2E">
        <w:rPr>
          <w:highlight w:val="yellow"/>
        </w:rPr>
        <w:br/>
      </w:r>
      <w:r>
        <w:rPr>
          <w:rFonts w:cs="Courier New"/>
          <w:highlight w:val="yellow"/>
        </w:rPr>
        <w:t>3X</w:t>
      </w:r>
      <w:r w:rsidR="00173379" w:rsidRPr="00355D2E">
        <w:rPr>
          <w:rFonts w:cs="Courier New"/>
          <w:highlight w:val="yellow"/>
        </w:rPr>
        <w:t xml:space="preserve"> = 0-4 hcp, </w:t>
      </w:r>
      <w:r w:rsidR="0017468C" w:rsidRPr="0017468C">
        <w:rPr>
          <w:rFonts w:cs="Courier New"/>
          <w:highlight w:val="yellow"/>
        </w:rPr>
        <w:t>7+ Suit</w:t>
      </w:r>
      <w:r w:rsidR="00173379" w:rsidRPr="00B73700">
        <w:t xml:space="preserve"> </w:t>
      </w:r>
    </w:p>
    <w:p w:rsidR="00AE5C60" w:rsidRPr="00B73700" w:rsidRDefault="004D0B10" w:rsidP="00E56D47">
      <w:pPr>
        <w:pStyle w:val="Heading3"/>
        <w:rPr>
          <w:lang w:val="en-US"/>
        </w:rPr>
      </w:pPr>
      <w:hyperlink w:anchor="_1C_=_Any_16+ HCP except 20-21 balan" w:history="1">
        <w:r w:rsidR="00AE5C60" w:rsidRPr="00B73700">
          <w:rPr>
            <w:rStyle w:val="Hyperlink"/>
            <w:rFonts w:cs="Courier New"/>
            <w:lang w:val="en-US"/>
          </w:rPr>
          <w:t>1C</w:t>
        </w:r>
      </w:hyperlink>
      <w:r w:rsidR="00AA0D4D" w:rsidRPr="00B73700">
        <w:rPr>
          <w:lang w:val="en-US"/>
        </w:rPr>
        <w:t>–</w:t>
      </w:r>
      <w:hyperlink w:anchor="_1C_–_1D_= Any 0-7 HCP" w:history="1">
        <w:r w:rsidR="00AE5C60" w:rsidRPr="00B73700">
          <w:rPr>
            <w:rStyle w:val="Hyperlink"/>
            <w:rFonts w:cs="Courier New"/>
            <w:lang w:val="en-US"/>
          </w:rPr>
          <w:t>1D</w:t>
        </w:r>
      </w:hyperlink>
      <w:r w:rsidR="00AA0D4D" w:rsidRPr="00B73700">
        <w:rPr>
          <w:lang w:val="en-US"/>
        </w:rPr>
        <w:t>–</w:t>
      </w:r>
      <w:r w:rsidR="00AE5C60" w:rsidRPr="00B73700">
        <w:rPr>
          <w:lang w:val="en-US"/>
        </w:rPr>
        <w:t>1S = 5+S Any or GF Any</w:t>
      </w:r>
    </w:p>
    <w:p w:rsidR="00EF1038" w:rsidRPr="00B73700" w:rsidRDefault="00EF1038" w:rsidP="00EF1038">
      <w:pPr>
        <w:rPr>
          <w:rFonts w:cs="Courier New"/>
        </w:rPr>
      </w:pPr>
      <w:r w:rsidRPr="00B73700">
        <w:rPr>
          <w:rFonts w:cs="Courier New"/>
        </w:rPr>
        <w:tab/>
      </w:r>
      <w:hyperlink w:anchor="_1C_–_1D_1" w:history="1">
        <w:r w:rsidRPr="00B73700">
          <w:rPr>
            <w:rStyle w:val="Hyperlink"/>
            <w:rFonts w:cs="Courier New"/>
          </w:rPr>
          <w:t xml:space="preserve">1N = </w:t>
        </w:r>
        <w:r w:rsidR="007A5F25" w:rsidRPr="00B73700">
          <w:rPr>
            <w:rStyle w:val="Hyperlink"/>
            <w:rFonts w:cs="Courier New"/>
          </w:rPr>
          <w:t>0-2S</w:t>
        </w:r>
      </w:hyperlink>
    </w:p>
    <w:p w:rsidR="00EF1038" w:rsidRPr="00B73700" w:rsidRDefault="00EF1038" w:rsidP="00EF1038">
      <w:pPr>
        <w:rPr>
          <w:rFonts w:cs="Courier New"/>
        </w:rPr>
      </w:pPr>
      <w:r w:rsidRPr="00B73700">
        <w:rPr>
          <w:rFonts w:cs="Courier New"/>
        </w:rPr>
        <w:tab/>
      </w:r>
      <w:hyperlink w:anchor="_1C_–_1D_2" w:history="1">
        <w:r w:rsidRPr="00B73700">
          <w:rPr>
            <w:rStyle w:val="Hyperlink"/>
            <w:rFonts w:cs="Courier New"/>
          </w:rPr>
          <w:t xml:space="preserve">2C = </w:t>
        </w:r>
        <w:r w:rsidR="007A5F25" w:rsidRPr="00B73700">
          <w:rPr>
            <w:rStyle w:val="Hyperlink"/>
            <w:rFonts w:cs="Courier New"/>
          </w:rPr>
          <w:t>3+S</w:t>
        </w:r>
      </w:hyperlink>
    </w:p>
    <w:bookmarkStart w:id="165" w:name="_1C_–_1D_–_1N_=16-17_Balanced"/>
    <w:bookmarkEnd w:id="165"/>
    <w:p w:rsidR="00283800" w:rsidRPr="00B73700" w:rsidRDefault="004D0B10"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1N =16-17 </w:t>
      </w:r>
      <w:r w:rsidR="00AA2E57" w:rsidRPr="00B73700">
        <w:rPr>
          <w:lang w:val="en-US"/>
        </w:rPr>
        <w:t>BAL</w:t>
      </w:r>
    </w:p>
    <w:p w:rsidR="00432845" w:rsidRPr="00B73700" w:rsidRDefault="00432845" w:rsidP="00432845">
      <w:r w:rsidRPr="00B73700">
        <w:tab/>
        <w:t>Same as after 1N opening</w:t>
      </w:r>
    </w:p>
    <w:bookmarkStart w:id="166" w:name="_1C_–_1D_–_2C_=_5+C"/>
    <w:bookmarkEnd w:id="166"/>
    <w:p w:rsidR="000E497D" w:rsidRPr="00B73700" w:rsidRDefault="004D0B10"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2C = 5+C </w:t>
      </w:r>
    </w:p>
    <w:p w:rsidR="00C55E12" w:rsidRPr="00B73700" w:rsidRDefault="00B34051" w:rsidP="00C55E12">
      <w:pPr>
        <w:rPr>
          <w:color w:val="auto"/>
        </w:rPr>
      </w:pPr>
      <w:r w:rsidRPr="00B73700">
        <w:rPr>
          <w:color w:val="auto"/>
        </w:rPr>
        <w:tab/>
        <w:t>2D = 5</w:t>
      </w:r>
      <w:r w:rsidR="00C55E12" w:rsidRPr="00B73700">
        <w:rPr>
          <w:color w:val="auto"/>
        </w:rPr>
        <w:t>+D, 4-7 HCP</w:t>
      </w:r>
    </w:p>
    <w:p w:rsidR="00C55E12" w:rsidRPr="00B73700" w:rsidRDefault="00C55E12" w:rsidP="00C55E12">
      <w:pPr>
        <w:rPr>
          <w:color w:val="auto"/>
        </w:rPr>
      </w:pPr>
      <w:r w:rsidRPr="00B73700">
        <w:rPr>
          <w:color w:val="auto"/>
        </w:rPr>
        <w:tab/>
        <w:t>2M = 5+M, 4-7 HCP</w:t>
      </w:r>
    </w:p>
    <w:p w:rsidR="00C55E12" w:rsidRPr="00B73700" w:rsidRDefault="00C55E12" w:rsidP="00C55E12">
      <w:pPr>
        <w:rPr>
          <w:color w:val="auto"/>
        </w:rPr>
      </w:pPr>
      <w:r w:rsidRPr="00B73700">
        <w:rPr>
          <w:color w:val="auto"/>
        </w:rPr>
        <w:tab/>
        <w:t xml:space="preserve">2N = 6-7 HCP, </w:t>
      </w:r>
      <w:r w:rsidR="00AA2E57" w:rsidRPr="00B73700">
        <w:rPr>
          <w:color w:val="auto"/>
        </w:rPr>
        <w:t>BAL</w:t>
      </w:r>
    </w:p>
    <w:p w:rsidR="00C55E12" w:rsidRPr="00B73700" w:rsidRDefault="00C55E12" w:rsidP="00C55E12">
      <w:pPr>
        <w:rPr>
          <w:color w:val="auto"/>
        </w:rPr>
      </w:pPr>
      <w:r w:rsidRPr="00B73700">
        <w:rPr>
          <w:color w:val="auto"/>
        </w:rPr>
        <w:tab/>
        <w:t>3C = 3+C, 4-7 HCP</w:t>
      </w:r>
    </w:p>
    <w:p w:rsidR="00D7746E" w:rsidRPr="00B73700" w:rsidRDefault="00D7746E" w:rsidP="00C55E12">
      <w:pPr>
        <w:rPr>
          <w:color w:val="auto"/>
        </w:rPr>
      </w:pPr>
      <w:r w:rsidRPr="00B73700">
        <w:rPr>
          <w:color w:val="auto"/>
        </w:rPr>
        <w:tab/>
        <w:t>3D/3M = Splinter</w:t>
      </w:r>
    </w:p>
    <w:p w:rsidR="00C55E12" w:rsidRPr="00B73700" w:rsidRDefault="00C55E12" w:rsidP="00C55E12">
      <w:pPr>
        <w:rPr>
          <w:color w:val="auto"/>
        </w:rPr>
      </w:pPr>
      <w:r w:rsidRPr="00B73700">
        <w:rPr>
          <w:color w:val="auto"/>
        </w:rPr>
        <w:tab/>
      </w:r>
      <w:r w:rsidR="00CC35FD" w:rsidRPr="00B73700">
        <w:rPr>
          <w:color w:val="auto"/>
        </w:rPr>
        <w:t>3N = Super C</w:t>
      </w:r>
      <w:r w:rsidRPr="00B73700">
        <w:rPr>
          <w:color w:val="auto"/>
        </w:rPr>
        <w:t xml:space="preserve"> Fit, 6-7 HCP</w:t>
      </w:r>
    </w:p>
    <w:bookmarkStart w:id="167" w:name="_1C_–_1D_18"/>
    <w:bookmarkEnd w:id="167"/>
    <w:p w:rsidR="000E497D" w:rsidRPr="00B73700" w:rsidRDefault="004D0B10" w:rsidP="00E56D47">
      <w:pPr>
        <w:pStyle w:val="Heading3"/>
        <w:rPr>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2D = 5+D</w:t>
      </w:r>
    </w:p>
    <w:p w:rsidR="00CC35FD" w:rsidRPr="00B73700" w:rsidRDefault="00CC35FD" w:rsidP="00CC35FD">
      <w:pPr>
        <w:rPr>
          <w:color w:val="auto"/>
        </w:rPr>
      </w:pPr>
      <w:bookmarkStart w:id="168" w:name="_1C_–_1D_–_2H_=_20-21HCP_Balanced_or"/>
      <w:bookmarkEnd w:id="168"/>
      <w:r w:rsidRPr="00B73700">
        <w:rPr>
          <w:color w:val="auto"/>
        </w:rPr>
        <w:tab/>
        <w:t>2M = 5+M, 4-7 HCP</w:t>
      </w:r>
    </w:p>
    <w:p w:rsidR="00CC35FD" w:rsidRPr="00B73700" w:rsidRDefault="00CC35FD" w:rsidP="00CC35FD">
      <w:pPr>
        <w:rPr>
          <w:color w:val="auto"/>
        </w:rPr>
      </w:pPr>
      <w:r w:rsidRPr="00B73700">
        <w:rPr>
          <w:color w:val="auto"/>
        </w:rPr>
        <w:tab/>
        <w:t xml:space="preserve">2N = 6-7 HCP, </w:t>
      </w:r>
      <w:r w:rsidR="00AA2E57" w:rsidRPr="00B73700">
        <w:rPr>
          <w:color w:val="auto"/>
        </w:rPr>
        <w:t>BAL</w:t>
      </w:r>
    </w:p>
    <w:p w:rsidR="00CC35FD" w:rsidRPr="00B73700" w:rsidRDefault="00CC35FD" w:rsidP="00CC35FD">
      <w:pPr>
        <w:rPr>
          <w:color w:val="auto"/>
        </w:rPr>
      </w:pPr>
      <w:r w:rsidRPr="00B73700">
        <w:rPr>
          <w:color w:val="auto"/>
        </w:rPr>
        <w:tab/>
        <w:t>3C = 5+C, 4-7 HCP</w:t>
      </w:r>
    </w:p>
    <w:p w:rsidR="00CC35FD" w:rsidRPr="00B73700" w:rsidRDefault="00CC35FD" w:rsidP="00CC35FD">
      <w:pPr>
        <w:rPr>
          <w:color w:val="auto"/>
        </w:rPr>
      </w:pPr>
      <w:r w:rsidRPr="00B73700">
        <w:rPr>
          <w:color w:val="auto"/>
        </w:rPr>
        <w:tab/>
        <w:t>3D = 3+D, 4-7 HCP</w:t>
      </w:r>
    </w:p>
    <w:p w:rsidR="00D7746E" w:rsidRPr="00B73700" w:rsidRDefault="00D7746E" w:rsidP="00CC35FD">
      <w:pPr>
        <w:rPr>
          <w:color w:val="auto"/>
        </w:rPr>
      </w:pPr>
      <w:r w:rsidRPr="00B73700">
        <w:rPr>
          <w:color w:val="auto"/>
        </w:rPr>
        <w:tab/>
        <w:t>3M = Splinter</w:t>
      </w:r>
    </w:p>
    <w:p w:rsidR="00CC35FD" w:rsidRPr="00B73700" w:rsidRDefault="00CC35FD" w:rsidP="00CC35FD">
      <w:pPr>
        <w:rPr>
          <w:color w:val="auto"/>
        </w:rPr>
      </w:pPr>
      <w:r w:rsidRPr="00B73700">
        <w:rPr>
          <w:color w:val="auto"/>
        </w:rPr>
        <w:tab/>
        <w:t>3N = Super D Fit, 6-7 HCP</w:t>
      </w:r>
    </w:p>
    <w:bookmarkStart w:id="169" w:name="_1C_–_1D_20"/>
    <w:bookmarkEnd w:id="169"/>
    <w:p w:rsidR="000E497D" w:rsidRPr="00B73700" w:rsidRDefault="004D0B10" w:rsidP="00E56D47">
      <w:pPr>
        <w:pStyle w:val="Heading3"/>
        <w:rPr>
          <w:rFonts w:cs="Courier New"/>
          <w:lang w:val="en-US"/>
        </w:rPr>
      </w:pPr>
      <w:r w:rsidRPr="00B73700">
        <w:rPr>
          <w:lang w:val="en-US"/>
        </w:rPr>
        <w:fldChar w:fldCharType="begin"/>
      </w:r>
      <w:r w:rsidR="000E497D" w:rsidRPr="00B73700">
        <w:rPr>
          <w:lang w:val="en-US"/>
        </w:rPr>
        <w:instrText xml:space="preserve"> HYPERLINK  \l "_1C_=_Any_16+ HCP except 20-21 balan" </w:instrText>
      </w:r>
      <w:r w:rsidRPr="00B73700">
        <w:rPr>
          <w:lang w:val="en-US"/>
        </w:rPr>
        <w:fldChar w:fldCharType="separate"/>
      </w:r>
      <w:r w:rsidR="000E497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E497D" w:rsidRPr="00B73700">
          <w:rPr>
            <w:rStyle w:val="Hyperlink"/>
            <w:rFonts w:cs="Courier New"/>
            <w:lang w:val="en-US"/>
          </w:rPr>
          <w:t>1D</w:t>
        </w:r>
      </w:hyperlink>
      <w:r w:rsidR="00AA0D4D" w:rsidRPr="00B73700">
        <w:rPr>
          <w:lang w:val="en-US"/>
        </w:rPr>
        <w:t>–</w:t>
      </w:r>
      <w:r w:rsidR="000E497D" w:rsidRPr="00B73700">
        <w:rPr>
          <w:lang w:val="en-US"/>
        </w:rPr>
        <w:t xml:space="preserve">2H = </w:t>
      </w:r>
      <w:r w:rsidR="00C6207F">
        <w:rPr>
          <w:rFonts w:cs="Courier New"/>
          <w:lang w:val="en-US"/>
        </w:rPr>
        <w:t>16-18 5H 4S</w:t>
      </w:r>
    </w:p>
    <w:p w:rsidR="00C6207F" w:rsidRDefault="000E497D" w:rsidP="000E497D">
      <w:r w:rsidRPr="00B73700">
        <w:tab/>
      </w:r>
      <w:r w:rsidR="00C6207F">
        <w:t>P/2S = To Play</w:t>
      </w:r>
    </w:p>
    <w:p w:rsidR="00D20C17" w:rsidRDefault="00C6207F">
      <w:pPr>
        <w:ind w:firstLine="720"/>
      </w:pPr>
      <w:r>
        <w:t>2N =</w:t>
      </w:r>
      <w:r w:rsidR="009054DF">
        <w:t xml:space="preserve"> INV</w:t>
      </w:r>
    </w:p>
    <w:p w:rsidR="00264725" w:rsidRDefault="00264725" w:rsidP="000E497D">
      <w:r w:rsidRPr="00B73700">
        <w:tab/>
        <w:t>3</w:t>
      </w:r>
      <w:r w:rsidR="009054DF">
        <w:t>m</w:t>
      </w:r>
      <w:r w:rsidRPr="00B73700">
        <w:t xml:space="preserve"> = </w:t>
      </w:r>
      <w:r w:rsidR="009054DF">
        <w:t>Natural 6-7</w:t>
      </w:r>
    </w:p>
    <w:p w:rsidR="009054DF" w:rsidRPr="00B73700" w:rsidRDefault="009054DF" w:rsidP="000E497D">
      <w:r>
        <w:tab/>
        <w:t>3M = INV</w:t>
      </w:r>
    </w:p>
    <w:bookmarkStart w:id="170" w:name="_1C_–_1D_–_2S_="/>
    <w:bookmarkStart w:id="171" w:name="_1C_–_1D_–_2S_=_5+C,_4+D,_19+"/>
    <w:bookmarkEnd w:id="170"/>
    <w:bookmarkEnd w:id="171"/>
    <w:p w:rsidR="00336F38" w:rsidRPr="00B73700" w:rsidRDefault="004D0B10"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2S = </w:t>
      </w:r>
      <w:r w:rsidR="00264725" w:rsidRPr="00B73700">
        <w:rPr>
          <w:lang w:val="en-US"/>
        </w:rPr>
        <w:t>19</w:t>
      </w:r>
      <w:r w:rsidR="00790441">
        <w:rPr>
          <w:lang w:val="en-US"/>
        </w:rPr>
        <w:t>+</w:t>
      </w:r>
      <w:r w:rsidR="00264725" w:rsidRPr="00B73700">
        <w:rPr>
          <w:lang w:val="en-US"/>
        </w:rPr>
        <w:t xml:space="preserve"> 4441</w:t>
      </w:r>
    </w:p>
    <w:p w:rsidR="004A4219" w:rsidRPr="00B73700" w:rsidRDefault="004A4219" w:rsidP="004A4219">
      <w:r w:rsidRPr="00B73700">
        <w:tab/>
      </w:r>
      <w:hyperlink w:anchor="_1C_–_1D_12" w:history="1">
        <w:r w:rsidRPr="00B73700">
          <w:rPr>
            <w:rStyle w:val="Hyperlink"/>
          </w:rPr>
          <w:t>2N = Relay</w:t>
        </w:r>
      </w:hyperlink>
    </w:p>
    <w:p w:rsidR="004A4219" w:rsidRPr="00B73700" w:rsidRDefault="004A4219" w:rsidP="00264725">
      <w:pPr>
        <w:rPr>
          <w:color w:val="auto"/>
        </w:rPr>
      </w:pPr>
      <w:r w:rsidRPr="00B73700">
        <w:rPr>
          <w:color w:val="auto"/>
        </w:rPr>
        <w:tab/>
      </w:r>
      <w:r w:rsidR="00264725" w:rsidRPr="00B73700">
        <w:rPr>
          <w:color w:val="auto"/>
        </w:rPr>
        <w:t>3X</w:t>
      </w:r>
      <w:r w:rsidRPr="00B73700">
        <w:rPr>
          <w:color w:val="auto"/>
        </w:rPr>
        <w:t xml:space="preserve"> = </w:t>
      </w:r>
      <w:r w:rsidR="00264725" w:rsidRPr="00B73700">
        <w:t>0-3 7+X</w:t>
      </w:r>
    </w:p>
    <w:bookmarkStart w:id="172" w:name="_1C_–_1D_–_2N_="/>
    <w:bookmarkStart w:id="173" w:name="_1C–1D–2N_=_20+"/>
    <w:bookmarkEnd w:id="172"/>
    <w:bookmarkEnd w:id="173"/>
    <w:p w:rsidR="00336F38" w:rsidRPr="00B73700" w:rsidRDefault="004D0B10"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336F38" w:rsidRPr="00B73700">
        <w:rPr>
          <w:lang w:val="en-US"/>
        </w:rPr>
        <w:t xml:space="preserve">2N = </w:t>
      </w:r>
      <w:r w:rsidR="00264725" w:rsidRPr="00B73700">
        <w:rPr>
          <w:lang w:val="en-US"/>
        </w:rPr>
        <w:t>20</w:t>
      </w:r>
      <w:r w:rsidR="00D20C17">
        <w:rPr>
          <w:lang w:val="en-US"/>
        </w:rPr>
        <w:t>-21</w:t>
      </w:r>
      <w:r w:rsidR="00264725" w:rsidRPr="00B73700">
        <w:rPr>
          <w:lang w:val="en-US"/>
        </w:rPr>
        <w:t xml:space="preserve"> </w:t>
      </w:r>
      <w:r w:rsidR="00335F6B">
        <w:rPr>
          <w:lang w:val="en-US"/>
        </w:rPr>
        <w:t>BAL no 5M</w:t>
      </w:r>
    </w:p>
    <w:p w:rsidR="00937597" w:rsidRPr="00B73700" w:rsidRDefault="00937597" w:rsidP="00937597">
      <w:pPr>
        <w:rPr>
          <w:color w:val="auto"/>
        </w:rPr>
      </w:pPr>
      <w:r w:rsidRPr="00B73700">
        <w:rPr>
          <w:color w:val="auto"/>
        </w:rPr>
        <w:tab/>
        <w:t>3</w:t>
      </w:r>
      <w:r w:rsidR="00335F6B">
        <w:rPr>
          <w:color w:val="auto"/>
        </w:rPr>
        <w:t>C</w:t>
      </w:r>
      <w:r w:rsidRPr="00B73700">
        <w:rPr>
          <w:color w:val="auto"/>
        </w:rPr>
        <w:t xml:space="preserve"> = </w:t>
      </w:r>
      <w:r w:rsidR="00335F6B">
        <w:rPr>
          <w:color w:val="auto"/>
        </w:rPr>
        <w:t>Stayman</w:t>
      </w:r>
    </w:p>
    <w:p w:rsidR="006654C9" w:rsidRPr="00B73700" w:rsidRDefault="006654C9" w:rsidP="00264725">
      <w:pPr>
        <w:rPr>
          <w:color w:val="auto"/>
        </w:rPr>
      </w:pPr>
      <w:r w:rsidRPr="00B73700">
        <w:rPr>
          <w:color w:val="auto"/>
        </w:rPr>
        <w:tab/>
      </w:r>
      <w:r w:rsidR="00264725" w:rsidRPr="00B73700">
        <w:rPr>
          <w:color w:val="auto"/>
        </w:rPr>
        <w:t>3</w:t>
      </w:r>
      <w:r w:rsidR="00335F6B">
        <w:rPr>
          <w:color w:val="auto"/>
        </w:rPr>
        <w:t>D/3H</w:t>
      </w:r>
      <w:r w:rsidR="0043466E" w:rsidRPr="00B73700">
        <w:rPr>
          <w:color w:val="auto"/>
        </w:rPr>
        <w:t xml:space="preserve"> = </w:t>
      </w:r>
      <w:r w:rsidR="00335F6B">
        <w:rPr>
          <w:color w:val="auto"/>
        </w:rPr>
        <w:t>Transfer</w:t>
      </w:r>
    </w:p>
    <w:p w:rsidR="00471620" w:rsidRPr="00B73700" w:rsidRDefault="005A2889" w:rsidP="00937597">
      <w:pPr>
        <w:rPr>
          <w:color w:val="auto"/>
        </w:rPr>
      </w:pPr>
      <w:r w:rsidRPr="00B73700">
        <w:rPr>
          <w:color w:val="auto"/>
        </w:rPr>
        <w:tab/>
        <w:t>3N = To Play</w:t>
      </w:r>
    </w:p>
    <w:p w:rsidR="00471620" w:rsidRPr="00B73700" w:rsidRDefault="00471620" w:rsidP="00937597">
      <w:r w:rsidRPr="00B73700">
        <w:rPr>
          <w:color w:val="auto"/>
        </w:rPr>
        <w:tab/>
        <w:t>4</w:t>
      </w:r>
      <w:r w:rsidR="00335F6B">
        <w:rPr>
          <w:color w:val="auto"/>
        </w:rPr>
        <w:t>m</w:t>
      </w:r>
      <w:r w:rsidRPr="00B73700">
        <w:rPr>
          <w:color w:val="auto"/>
        </w:rPr>
        <w:t xml:space="preserve"> = </w:t>
      </w:r>
      <w:r w:rsidR="00D20C17">
        <w:rPr>
          <w:color w:val="auto"/>
        </w:rPr>
        <w:t>SA Texas</w:t>
      </w:r>
    </w:p>
    <w:p w:rsidR="00264725" w:rsidRPr="00B73700" w:rsidRDefault="00264725" w:rsidP="00937597">
      <w:pPr>
        <w:rPr>
          <w:color w:val="auto"/>
        </w:rPr>
      </w:pPr>
      <w:r w:rsidRPr="00B73700">
        <w:tab/>
      </w:r>
      <w:r w:rsidR="009446BC">
        <w:t>4M/</w:t>
      </w:r>
      <w:r w:rsidRPr="00B73700">
        <w:t>5m = To Play</w:t>
      </w:r>
    </w:p>
    <w:bookmarkStart w:id="174" w:name="_1C_–_1D_–_3C_=_6+C,_Short_of_GF"/>
    <w:bookmarkEnd w:id="174"/>
    <w:p w:rsidR="00336F38" w:rsidRPr="00B73700" w:rsidRDefault="004D0B10" w:rsidP="00E56D47">
      <w:pPr>
        <w:pStyle w:val="Heading3"/>
        <w:rPr>
          <w:lang w:val="en-US"/>
        </w:rPr>
      </w:pPr>
      <w:r w:rsidRPr="00B73700">
        <w:rPr>
          <w:lang w:val="en-US"/>
        </w:rPr>
        <w:fldChar w:fldCharType="begin"/>
      </w:r>
      <w:r w:rsidR="00336F38" w:rsidRPr="00B73700">
        <w:rPr>
          <w:lang w:val="en-US"/>
        </w:rPr>
        <w:instrText xml:space="preserve"> HYPERLINK  \l "_1C_=_Any_16+ HCP except 20-21 balan" </w:instrText>
      </w:r>
      <w:r w:rsidRPr="00B73700">
        <w:rPr>
          <w:lang w:val="en-US"/>
        </w:rPr>
        <w:fldChar w:fldCharType="separate"/>
      </w:r>
      <w:r w:rsidR="00336F38"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336F38" w:rsidRPr="00B73700">
          <w:rPr>
            <w:rStyle w:val="Hyperlink"/>
            <w:rFonts w:cs="Courier New"/>
            <w:lang w:val="en-US"/>
          </w:rPr>
          <w:t>1D</w:t>
        </w:r>
      </w:hyperlink>
      <w:r w:rsidR="00AA0D4D" w:rsidRPr="00B73700">
        <w:rPr>
          <w:lang w:val="en-US"/>
        </w:rPr>
        <w:t>–</w:t>
      </w:r>
      <w:r w:rsidR="00264725" w:rsidRPr="00B73700">
        <w:rPr>
          <w:lang w:val="en-US"/>
        </w:rPr>
        <w:t>3X</w:t>
      </w:r>
      <w:r w:rsidR="00336F38" w:rsidRPr="00B73700">
        <w:rPr>
          <w:lang w:val="en-US"/>
        </w:rPr>
        <w:t xml:space="preserve"> = </w:t>
      </w:r>
      <w:r w:rsidR="00264725" w:rsidRPr="00B73700">
        <w:rPr>
          <w:lang w:val="en-US"/>
        </w:rPr>
        <w:t>20+ 6+X</w:t>
      </w:r>
    </w:p>
    <w:p w:rsidR="00336F38" w:rsidRPr="00B73700" w:rsidRDefault="00336F38" w:rsidP="00336F38">
      <w:pPr>
        <w:rPr>
          <w:color w:val="auto"/>
        </w:rPr>
      </w:pPr>
      <w:r w:rsidRPr="00B73700">
        <w:rPr>
          <w:color w:val="auto"/>
        </w:rPr>
        <w:tab/>
      </w:r>
      <w:r w:rsidR="00264725" w:rsidRPr="00B73700">
        <w:rPr>
          <w:color w:val="auto"/>
        </w:rPr>
        <w:t>New suit</w:t>
      </w:r>
      <w:r w:rsidRPr="00B73700">
        <w:rPr>
          <w:color w:val="auto"/>
        </w:rPr>
        <w:t xml:space="preserve"> = </w:t>
      </w:r>
      <w:r w:rsidR="002241EF" w:rsidRPr="00B73700">
        <w:rPr>
          <w:color w:val="auto"/>
        </w:rPr>
        <w:t>NAT</w:t>
      </w:r>
      <w:r w:rsidRPr="00B73700">
        <w:rPr>
          <w:color w:val="auto"/>
        </w:rPr>
        <w:t xml:space="preserve"> GF</w:t>
      </w:r>
    </w:p>
    <w:p w:rsidR="00336F38" w:rsidRPr="00B73700" w:rsidRDefault="00336F38" w:rsidP="00336F38">
      <w:pPr>
        <w:rPr>
          <w:color w:val="auto"/>
        </w:rPr>
      </w:pPr>
      <w:r w:rsidRPr="00B73700">
        <w:rPr>
          <w:color w:val="auto"/>
        </w:rPr>
        <w:tab/>
        <w:t>3N = To Play</w:t>
      </w:r>
    </w:p>
    <w:p w:rsidR="00336F38" w:rsidRPr="00B73700" w:rsidRDefault="00264725" w:rsidP="00336F38">
      <w:pPr>
        <w:rPr>
          <w:color w:val="auto"/>
        </w:rPr>
      </w:pPr>
      <w:r w:rsidRPr="00B73700">
        <w:rPr>
          <w:color w:val="auto"/>
        </w:rPr>
        <w:tab/>
        <w:t>4X</w:t>
      </w:r>
      <w:r w:rsidR="00336F38" w:rsidRPr="00B73700">
        <w:rPr>
          <w:color w:val="auto"/>
        </w:rPr>
        <w:t xml:space="preserve"> = </w:t>
      </w:r>
      <w:r w:rsidRPr="00B73700">
        <w:rPr>
          <w:color w:val="auto"/>
        </w:rPr>
        <w:t>Inv</w:t>
      </w:r>
    </w:p>
    <w:p w:rsidR="00336F38" w:rsidRPr="00B73700" w:rsidRDefault="00336F38" w:rsidP="00336F38">
      <w:pPr>
        <w:rPr>
          <w:color w:val="auto"/>
        </w:rPr>
      </w:pPr>
      <w:r w:rsidRPr="00B73700">
        <w:rPr>
          <w:color w:val="auto"/>
        </w:rPr>
        <w:tab/>
      </w:r>
      <w:r w:rsidR="00264725" w:rsidRPr="00B73700">
        <w:rPr>
          <w:color w:val="auto"/>
        </w:rPr>
        <w:t>Jump New Suit</w:t>
      </w:r>
      <w:r w:rsidRPr="00B73700">
        <w:rPr>
          <w:color w:val="auto"/>
        </w:rPr>
        <w:t xml:space="preserve"> = Splinter</w:t>
      </w:r>
    </w:p>
    <w:bookmarkStart w:id="175" w:name="_1C_–_1D_–_3N_=_Long_Solid_Minor"/>
    <w:bookmarkEnd w:id="175"/>
    <w:p w:rsidR="00A140A2" w:rsidRPr="00B73700" w:rsidRDefault="004D0B10" w:rsidP="00095521">
      <w:pPr>
        <w:pStyle w:val="Heading3"/>
        <w:rPr>
          <w:lang w:val="en-US"/>
        </w:rPr>
      </w:pPr>
      <w:r w:rsidRPr="00B73700">
        <w:rPr>
          <w:lang w:val="en-US"/>
        </w:rPr>
        <w:fldChar w:fldCharType="begin"/>
      </w:r>
      <w:r w:rsidR="00A140A2" w:rsidRPr="00B73700">
        <w:rPr>
          <w:lang w:val="en-US"/>
        </w:rPr>
        <w:instrText xml:space="preserve"> HYPERLINK  \l "_1C_=_Any_16+ HCP except 20-21 balan" </w:instrText>
      </w:r>
      <w:r w:rsidRPr="00B73700">
        <w:rPr>
          <w:lang w:val="en-US"/>
        </w:rPr>
        <w:fldChar w:fldCharType="separate"/>
      </w:r>
      <w:r w:rsidR="00A140A2"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A140A2" w:rsidRPr="00B73700">
          <w:rPr>
            <w:rStyle w:val="Hyperlink"/>
            <w:rFonts w:cs="Courier New"/>
            <w:lang w:val="en-US"/>
          </w:rPr>
          <w:t>1D</w:t>
        </w:r>
      </w:hyperlink>
      <w:r w:rsidR="00AA0D4D" w:rsidRPr="00B73700">
        <w:rPr>
          <w:lang w:val="en-US"/>
        </w:rPr>
        <w:t>–</w:t>
      </w:r>
      <w:r w:rsidR="00A140A2" w:rsidRPr="00B73700">
        <w:rPr>
          <w:lang w:val="en-US"/>
        </w:rPr>
        <w:t>3N = Long Solid Minor</w:t>
      </w:r>
    </w:p>
    <w:p w:rsidR="00A140A2" w:rsidRPr="00B73700" w:rsidRDefault="00A140A2" w:rsidP="00095521">
      <w:pPr>
        <w:rPr>
          <w:color w:val="auto"/>
        </w:rPr>
      </w:pPr>
      <w:r w:rsidRPr="00B73700">
        <w:rPr>
          <w:color w:val="008000"/>
        </w:rPr>
        <w:tab/>
      </w:r>
      <w:r w:rsidRPr="00B73700">
        <w:rPr>
          <w:color w:val="auto"/>
        </w:rPr>
        <w:t>4m = Slam try</w:t>
      </w:r>
    </w:p>
    <w:p w:rsidR="00A140A2" w:rsidRPr="00B73700" w:rsidRDefault="00A140A2" w:rsidP="00095521">
      <w:pPr>
        <w:rPr>
          <w:color w:val="auto"/>
        </w:rPr>
      </w:pPr>
      <w:r w:rsidRPr="00B73700">
        <w:rPr>
          <w:color w:val="auto"/>
        </w:rPr>
        <w:tab/>
        <w:t>4M = To Play</w:t>
      </w:r>
    </w:p>
    <w:p w:rsidR="00A140A2" w:rsidRPr="00B73700" w:rsidRDefault="005365B1" w:rsidP="00E56D47">
      <w:pPr>
        <w:pStyle w:val="Heading3"/>
        <w:rPr>
          <w:lang w:val="en-US"/>
        </w:rPr>
      </w:pPr>
      <w:bookmarkStart w:id="176" w:name="_1C_–_1D_–_1H_–_1S_=_Forced"/>
      <w:bookmarkStart w:id="177" w:name="_Toc294652519"/>
      <w:bookmarkEnd w:id="176"/>
      <w:r w:rsidRPr="00B73700">
        <w:rPr>
          <w:rStyle w:val="Heading2Char"/>
        </w:rPr>
        <w:lastRenderedPageBreak/>
        <w:t>Responder’s rebid</w:t>
      </w:r>
      <w:bookmarkEnd w:id="177"/>
      <w:r w:rsidRPr="00B73700">
        <w:rPr>
          <w:rStyle w:val="Heading2Char"/>
        </w:rPr>
        <w:br/>
      </w:r>
      <w:r w:rsidRPr="00B73700">
        <w:rPr>
          <w:lang w:val="en-US"/>
        </w:rPr>
        <w:br/>
      </w:r>
      <w:hyperlink w:anchor="_1C_=_Any_16+ HCP except 20-21 balan" w:history="1">
        <w:r w:rsidR="00FA4AC3" w:rsidRPr="00B73700">
          <w:rPr>
            <w:rStyle w:val="Hyperlink"/>
            <w:rFonts w:cs="Courier New"/>
            <w:lang w:val="en-US"/>
          </w:rPr>
          <w:t>1C</w:t>
        </w:r>
      </w:hyperlink>
      <w:r w:rsidR="00AA0D4D" w:rsidRPr="00B73700">
        <w:rPr>
          <w:lang w:val="en-US"/>
        </w:rPr>
        <w:t>–</w:t>
      </w:r>
      <w:hyperlink w:anchor="_1C_–_1D_= Any 0-7 HCP" w:history="1">
        <w:r w:rsidR="00FA4AC3" w:rsidRPr="00B73700">
          <w:rPr>
            <w:rStyle w:val="Hyperlink"/>
            <w:rFonts w:cs="Courier New"/>
            <w:lang w:val="en-US"/>
          </w:rPr>
          <w:t>1D</w:t>
        </w:r>
      </w:hyperlink>
      <w:r w:rsidR="00AA0D4D" w:rsidRPr="00B73700">
        <w:rPr>
          <w:lang w:val="en-US"/>
        </w:rPr>
        <w:t>–</w:t>
      </w:r>
      <w:hyperlink w:anchor="_1C_–_1D_– 1H = 5+H Any or 18-19HCP " w:history="1">
        <w:r w:rsidR="00FA4AC3" w:rsidRPr="00B73700">
          <w:rPr>
            <w:rStyle w:val="Hyperlink"/>
            <w:lang w:val="en-US"/>
          </w:rPr>
          <w:t>1H</w:t>
        </w:r>
      </w:hyperlink>
      <w:r w:rsidR="00AA0D4D" w:rsidRPr="00B73700">
        <w:rPr>
          <w:lang w:val="en-US"/>
        </w:rPr>
        <w:t>–</w:t>
      </w:r>
      <w:r w:rsidR="00FA4AC3" w:rsidRPr="00B73700">
        <w:rPr>
          <w:lang w:val="en-US"/>
        </w:rPr>
        <w:t xml:space="preserve">1S = </w:t>
      </w:r>
      <w:r w:rsidR="006F3FD2" w:rsidRPr="00B73700">
        <w:rPr>
          <w:lang w:val="en-US"/>
        </w:rPr>
        <w:t>Relay</w:t>
      </w:r>
    </w:p>
    <w:p w:rsidR="00FA4AC3" w:rsidRPr="00B73700" w:rsidRDefault="00F235AC" w:rsidP="00FA4AC3">
      <w:pPr>
        <w:ind w:firstLine="720"/>
        <w:rPr>
          <w:rFonts w:cs="Courier New"/>
          <w:color w:val="auto"/>
        </w:rPr>
      </w:pPr>
      <w:r w:rsidRPr="00B73700">
        <w:rPr>
          <w:rFonts w:cs="Courier New"/>
          <w:color w:val="auto"/>
        </w:rPr>
        <w:t xml:space="preserve">1N = 18-19 </w:t>
      </w:r>
      <w:r w:rsidR="00AA2E57" w:rsidRPr="00B73700">
        <w:rPr>
          <w:rFonts w:cs="Courier New"/>
          <w:color w:val="auto"/>
        </w:rPr>
        <w:t>BAL</w:t>
      </w:r>
    </w:p>
    <w:p w:rsidR="00F235AC" w:rsidRPr="00B73700" w:rsidRDefault="00F235AC" w:rsidP="00FA4AC3">
      <w:pPr>
        <w:ind w:firstLine="720"/>
        <w:rPr>
          <w:rFonts w:cs="Courier New"/>
          <w:color w:val="auto"/>
        </w:rPr>
      </w:pPr>
      <w:r w:rsidRPr="00B73700">
        <w:rPr>
          <w:rFonts w:cs="Courier New"/>
          <w:color w:val="auto"/>
        </w:rPr>
        <w:tab/>
        <w:t>See 1N opening follow-ups</w:t>
      </w:r>
    </w:p>
    <w:p w:rsidR="00FA4AC3" w:rsidRPr="00B73700" w:rsidRDefault="00FA4AC3" w:rsidP="00FA4AC3">
      <w:pPr>
        <w:rPr>
          <w:rFonts w:cs="Courier New"/>
          <w:color w:val="auto"/>
        </w:rPr>
      </w:pPr>
      <w:r w:rsidRPr="00B73700">
        <w:rPr>
          <w:rFonts w:cs="Courier New"/>
          <w:color w:val="auto"/>
        </w:rPr>
        <w:tab/>
        <w:t>2C = 5+H, 4+C, NF</w:t>
      </w:r>
    </w:p>
    <w:p w:rsidR="00FA4AC3" w:rsidRPr="00B73700" w:rsidRDefault="00FA4AC3" w:rsidP="00FA4AC3">
      <w:pPr>
        <w:rPr>
          <w:rFonts w:cs="Courier New"/>
          <w:color w:val="auto"/>
        </w:rPr>
      </w:pPr>
      <w:r w:rsidRPr="00B73700">
        <w:rPr>
          <w:rFonts w:cs="Courier New"/>
          <w:color w:val="auto"/>
        </w:rPr>
        <w:tab/>
        <w:t>2D = 5+H, 4+D, NF</w:t>
      </w:r>
    </w:p>
    <w:p w:rsidR="00FA4AC3" w:rsidRPr="00B73700" w:rsidRDefault="0025519C" w:rsidP="00FA4AC3">
      <w:pPr>
        <w:rPr>
          <w:rFonts w:cs="Courier New"/>
          <w:color w:val="auto"/>
        </w:rPr>
      </w:pPr>
      <w:r w:rsidRPr="00B73700">
        <w:rPr>
          <w:rFonts w:cs="Courier New"/>
          <w:color w:val="auto"/>
        </w:rPr>
        <w:tab/>
        <w:t>2H = 5+H, No 4m, (shows 18+ or a 6</w:t>
      </w:r>
      <w:r w:rsidRPr="00B73700">
        <w:rPr>
          <w:rFonts w:cs="Courier New"/>
          <w:color w:val="auto"/>
          <w:vertAlign w:val="superscript"/>
        </w:rPr>
        <w:t>th</w:t>
      </w:r>
      <w:r w:rsidRPr="00B73700">
        <w:rPr>
          <w:rFonts w:cs="Courier New"/>
          <w:color w:val="auto"/>
        </w:rPr>
        <w:t xml:space="preserve"> H,  With 16-17 and 5H, bid 1C-1D-1N)</w:t>
      </w:r>
    </w:p>
    <w:p w:rsidR="00FA4AC3" w:rsidRPr="00B73700" w:rsidRDefault="00FA4AC3" w:rsidP="00FA4AC3">
      <w:pPr>
        <w:rPr>
          <w:rFonts w:cs="Courier New"/>
          <w:color w:val="auto"/>
        </w:rPr>
      </w:pPr>
      <w:r w:rsidRPr="00B73700">
        <w:rPr>
          <w:rFonts w:cs="Courier New"/>
          <w:color w:val="auto"/>
        </w:rPr>
        <w:tab/>
        <w:t>2S = 5H, 4S, 19+</w:t>
      </w:r>
    </w:p>
    <w:p w:rsidR="00FA4AC3" w:rsidRPr="00B73700" w:rsidRDefault="00FA4AC3" w:rsidP="00FA4AC3">
      <w:pPr>
        <w:rPr>
          <w:rFonts w:cs="Courier New"/>
          <w:color w:val="008000"/>
        </w:rPr>
      </w:pPr>
      <w:r w:rsidRPr="00B73700">
        <w:rPr>
          <w:rFonts w:cs="Courier New"/>
          <w:color w:val="008000"/>
        </w:rPr>
        <w:tab/>
      </w:r>
      <w:hyperlink w:anchor="_1C_–_1D_" w:history="1">
        <w:r w:rsidR="005907F2" w:rsidRPr="00B73700">
          <w:rPr>
            <w:rStyle w:val="Hyperlink"/>
            <w:rFonts w:cs="Courier New"/>
          </w:rPr>
          <w:t>2N = 5</w:t>
        </w:r>
        <w:r w:rsidRPr="00B73700">
          <w:rPr>
            <w:rStyle w:val="Hyperlink"/>
            <w:rFonts w:cs="Courier New"/>
          </w:rPr>
          <w:t xml:space="preserve">H 20-21 </w:t>
        </w:r>
        <w:r w:rsidR="00AA2E57" w:rsidRPr="00B73700">
          <w:rPr>
            <w:rStyle w:val="Hyperlink"/>
            <w:rFonts w:cs="Courier New"/>
          </w:rPr>
          <w:t>BAL</w:t>
        </w:r>
      </w:hyperlink>
    </w:p>
    <w:p w:rsidR="00FA4AC3" w:rsidRPr="00B73700" w:rsidRDefault="00FA4AC3" w:rsidP="00FA4AC3">
      <w:pPr>
        <w:rPr>
          <w:rFonts w:cs="Courier New"/>
          <w:color w:val="auto"/>
        </w:rPr>
      </w:pPr>
      <w:r w:rsidRPr="00B73700">
        <w:rPr>
          <w:rFonts w:cs="Courier New"/>
          <w:color w:val="auto"/>
        </w:rPr>
        <w:tab/>
        <w:t>3m = 5+H, 5+m, short of GF</w:t>
      </w:r>
    </w:p>
    <w:p w:rsidR="00FA4AC3" w:rsidRPr="00B73700" w:rsidRDefault="00FA4AC3" w:rsidP="00FA4AC3">
      <w:pPr>
        <w:rPr>
          <w:rFonts w:cs="Courier New"/>
          <w:color w:val="auto"/>
        </w:rPr>
      </w:pPr>
      <w:r w:rsidRPr="00B73700">
        <w:rPr>
          <w:rFonts w:cs="Courier New"/>
          <w:color w:val="auto"/>
        </w:rPr>
        <w:tab/>
        <w:t>3H = 6+H, short of GF</w:t>
      </w:r>
    </w:p>
    <w:p w:rsidR="00580676" w:rsidRPr="00B73700" w:rsidRDefault="00580676" w:rsidP="00FA4AC3">
      <w:pPr>
        <w:rPr>
          <w:rFonts w:cs="Courier New"/>
          <w:color w:val="auto"/>
        </w:rPr>
      </w:pPr>
      <w:r w:rsidRPr="00B73700">
        <w:rPr>
          <w:rFonts w:cs="Courier New"/>
          <w:color w:val="auto"/>
        </w:rPr>
        <w:tab/>
        <w:t>3S = 6+H, 5+S, short of GF</w:t>
      </w:r>
    </w:p>
    <w:p w:rsidR="00FA4AC3" w:rsidRPr="00B73700" w:rsidRDefault="00FA4AC3" w:rsidP="00FA4AC3">
      <w:pPr>
        <w:rPr>
          <w:rFonts w:cs="Courier New"/>
          <w:color w:val="auto"/>
        </w:rPr>
      </w:pPr>
      <w:r w:rsidRPr="00B73700">
        <w:rPr>
          <w:rFonts w:cs="Courier New"/>
          <w:color w:val="auto"/>
        </w:rPr>
        <w:tab/>
        <w:t>3N = Solid heart suit</w:t>
      </w:r>
    </w:p>
    <w:bookmarkStart w:id="178" w:name="_1C_–_1D_–_1H_–_1N_=_0-2_H,_no_5_car"/>
    <w:bookmarkStart w:id="179" w:name="_1C_–_1D_–_1H_–_2D_=_5+D,_0-2H,_0-5_"/>
    <w:bookmarkStart w:id="180" w:name="_1C_–_1D_–_1H_–_2N_=_4.4.4.1_or_4.4."/>
    <w:bookmarkStart w:id="181" w:name="_1C_–_1D_–_1H_–_3C_=_7+C,_0-2H,_0-3_"/>
    <w:bookmarkStart w:id="182" w:name="_1C_–_1D_–_1H_–_3D_=_7+D,_0-2H,_0-3_"/>
    <w:bookmarkStart w:id="183" w:name="_1C_–_1D_–_1H_–_3N_=_4.1.4.4,_6-7_HC"/>
    <w:bookmarkStart w:id="184" w:name="_1C_–_1D_1"/>
    <w:bookmarkEnd w:id="178"/>
    <w:bookmarkEnd w:id="179"/>
    <w:bookmarkEnd w:id="180"/>
    <w:bookmarkEnd w:id="181"/>
    <w:bookmarkEnd w:id="182"/>
    <w:bookmarkEnd w:id="183"/>
    <w:bookmarkEnd w:id="184"/>
    <w:p w:rsidR="00097E9A" w:rsidRPr="00B73700" w:rsidRDefault="004D0B10" w:rsidP="00E56D47">
      <w:pPr>
        <w:pStyle w:val="Heading3"/>
        <w:rPr>
          <w:lang w:val="en-US"/>
        </w:rPr>
      </w:pPr>
      <w:r w:rsidRPr="00B73700">
        <w:rPr>
          <w:lang w:val="en-US"/>
        </w:rPr>
        <w:fldChar w:fldCharType="begin"/>
      </w:r>
      <w:r w:rsidR="00097E9A" w:rsidRPr="00B73700">
        <w:rPr>
          <w:lang w:val="en-US"/>
        </w:rPr>
        <w:instrText xml:space="preserve"> HYPERLINK  \l "_1C_=_Any_16+ HCP except 20-21 balan" </w:instrText>
      </w:r>
      <w:r w:rsidRPr="00B73700">
        <w:rPr>
          <w:lang w:val="en-US"/>
        </w:rPr>
        <w:fldChar w:fldCharType="separate"/>
      </w:r>
      <w:r w:rsidR="00097E9A"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097E9A" w:rsidRPr="00B73700">
          <w:rPr>
            <w:rStyle w:val="Hyperlink"/>
            <w:rFonts w:cs="Courier New"/>
            <w:lang w:val="en-US"/>
          </w:rPr>
          <w:t>1D</w:t>
        </w:r>
      </w:hyperlink>
      <w:r w:rsidR="00AA0D4D" w:rsidRPr="00B73700">
        <w:rPr>
          <w:lang w:val="en-US"/>
        </w:rPr>
        <w:t>–</w:t>
      </w:r>
      <w:hyperlink w:anchor="_1C_–_1D_– 1S = 5+S Any or GF Any" w:history="1">
        <w:r w:rsidR="00097E9A" w:rsidRPr="00B73700">
          <w:rPr>
            <w:rStyle w:val="Hyperlink"/>
            <w:lang w:val="en-US"/>
          </w:rPr>
          <w:t>1S</w:t>
        </w:r>
      </w:hyperlink>
      <w:r w:rsidR="00AA0D4D" w:rsidRPr="00B73700">
        <w:rPr>
          <w:lang w:val="en-US"/>
        </w:rPr>
        <w:t>–</w:t>
      </w:r>
      <w:r w:rsidR="00097E9A" w:rsidRPr="00B73700">
        <w:rPr>
          <w:lang w:val="en-US"/>
        </w:rPr>
        <w:t xml:space="preserve">1N = </w:t>
      </w:r>
      <w:r w:rsidR="00B734A1" w:rsidRPr="00B73700">
        <w:rPr>
          <w:lang w:val="en-US"/>
        </w:rPr>
        <w:t>0-2S</w:t>
      </w:r>
    </w:p>
    <w:p w:rsidR="00097E9A" w:rsidRPr="00B73700" w:rsidRDefault="00097E9A" w:rsidP="00097E9A">
      <w:pPr>
        <w:rPr>
          <w:rFonts w:cs="Courier New"/>
          <w:color w:val="008000"/>
        </w:rPr>
      </w:pPr>
      <w:r w:rsidRPr="00B73700">
        <w:rPr>
          <w:rFonts w:cs="Courier New"/>
          <w:color w:val="008000"/>
        </w:rPr>
        <w:tab/>
      </w:r>
      <w:hyperlink w:anchor="_Beta_=_Control" w:history="1">
        <w:r w:rsidRPr="00B73700">
          <w:rPr>
            <w:rStyle w:val="Hyperlink"/>
            <w:rFonts w:cs="Courier New"/>
          </w:rPr>
          <w:t>2C = GF any</w:t>
        </w:r>
      </w:hyperlink>
    </w:p>
    <w:p w:rsidR="00097E9A" w:rsidRPr="00B73700" w:rsidRDefault="005E131F" w:rsidP="00097E9A">
      <w:pPr>
        <w:rPr>
          <w:rFonts w:cs="Courier New"/>
          <w:color w:val="auto"/>
        </w:rPr>
      </w:pPr>
      <w:r w:rsidRPr="00B73700">
        <w:rPr>
          <w:rFonts w:cs="Courier New"/>
          <w:color w:val="auto"/>
        </w:rPr>
        <w:tab/>
        <w:t>2D = 5S</w:t>
      </w:r>
      <w:r w:rsidR="00D61E43" w:rsidRPr="00B73700">
        <w:rPr>
          <w:rFonts w:cs="Courier New"/>
          <w:color w:val="auto"/>
        </w:rPr>
        <w:t xml:space="preserve"> </w:t>
      </w:r>
      <w:r w:rsidR="002C39BF" w:rsidRPr="00B73700">
        <w:rPr>
          <w:rFonts w:cs="Courier New"/>
          <w:color w:val="auto"/>
        </w:rPr>
        <w:t xml:space="preserve">either </w:t>
      </w:r>
      <w:r w:rsidR="00AA2E57" w:rsidRPr="00B73700">
        <w:rPr>
          <w:rFonts w:cs="Courier New"/>
          <w:color w:val="auto"/>
        </w:rPr>
        <w:t>BAL</w:t>
      </w:r>
      <w:r w:rsidR="00D61E43" w:rsidRPr="00B73700">
        <w:rPr>
          <w:rFonts w:cs="Courier New"/>
          <w:color w:val="auto"/>
        </w:rPr>
        <w:t xml:space="preserve"> 16-19</w:t>
      </w:r>
      <w:r w:rsidR="002C39BF" w:rsidRPr="00B73700">
        <w:rPr>
          <w:rFonts w:cs="Courier New"/>
          <w:color w:val="auto"/>
        </w:rPr>
        <w:t xml:space="preserve"> or </w:t>
      </w:r>
      <w:r w:rsidR="00D61E43" w:rsidRPr="00B73700">
        <w:rPr>
          <w:rFonts w:cs="Courier New"/>
          <w:color w:val="auto"/>
        </w:rPr>
        <w:t>with a 4 card minor</w:t>
      </w:r>
      <w:r w:rsidRPr="00B73700">
        <w:rPr>
          <w:rFonts w:cs="Courier New"/>
          <w:color w:val="auto"/>
        </w:rPr>
        <w:t xml:space="preserve"> 16-21</w:t>
      </w:r>
    </w:p>
    <w:p w:rsidR="00097E9A" w:rsidRPr="00B73700" w:rsidRDefault="007A09C8" w:rsidP="00097E9A">
      <w:pPr>
        <w:rPr>
          <w:rFonts w:cs="Courier New"/>
          <w:color w:val="auto"/>
        </w:rPr>
      </w:pPr>
      <w:r w:rsidRPr="00B73700">
        <w:rPr>
          <w:rFonts w:cs="Courier New"/>
          <w:color w:val="auto"/>
        </w:rPr>
        <w:tab/>
        <w:t>2H = 5+S, 4+H, 16-21</w:t>
      </w:r>
    </w:p>
    <w:p w:rsidR="00097E9A" w:rsidRPr="00B73700" w:rsidRDefault="00097E9A" w:rsidP="00097E9A">
      <w:pPr>
        <w:rPr>
          <w:rFonts w:cs="Courier New"/>
          <w:color w:val="auto"/>
        </w:rPr>
      </w:pPr>
      <w:r w:rsidRPr="00B73700">
        <w:rPr>
          <w:rFonts w:cs="Courier New"/>
          <w:color w:val="auto"/>
        </w:rPr>
        <w:tab/>
        <w:t>2S = 6+S 1</w:t>
      </w:r>
      <w:r w:rsidR="007A09C8" w:rsidRPr="00B73700">
        <w:rPr>
          <w:rFonts w:cs="Courier New"/>
          <w:color w:val="auto"/>
        </w:rPr>
        <w:t>6-21</w:t>
      </w:r>
    </w:p>
    <w:p w:rsidR="00097E9A" w:rsidRPr="00B73700" w:rsidRDefault="00097E9A" w:rsidP="00097E9A">
      <w:pPr>
        <w:rPr>
          <w:rFonts w:cs="Courier New"/>
          <w:color w:val="008000"/>
        </w:rPr>
      </w:pPr>
      <w:r w:rsidRPr="00B73700">
        <w:rPr>
          <w:rFonts w:cs="Courier New"/>
          <w:color w:val="008000"/>
        </w:rPr>
        <w:tab/>
      </w:r>
      <w:hyperlink w:anchor="_1C_–_1D_21" w:history="1">
        <w:r w:rsidRPr="00B73700">
          <w:rPr>
            <w:rStyle w:val="Hyperlink"/>
            <w:rFonts w:cs="Courier New"/>
          </w:rPr>
          <w:t xml:space="preserve">2N = 5+S, 20-21 </w:t>
        </w:r>
        <w:r w:rsidR="00AA2E57" w:rsidRPr="00B73700">
          <w:rPr>
            <w:rStyle w:val="Hyperlink"/>
            <w:rFonts w:cs="Courier New"/>
          </w:rPr>
          <w:t>BAL</w:t>
        </w:r>
      </w:hyperlink>
    </w:p>
    <w:p w:rsidR="00097E9A" w:rsidRPr="00B73700" w:rsidRDefault="00097E9A" w:rsidP="00097E9A">
      <w:pPr>
        <w:rPr>
          <w:rFonts w:cs="Courier New"/>
          <w:color w:val="auto"/>
        </w:rPr>
      </w:pPr>
      <w:r w:rsidRPr="00B73700">
        <w:rPr>
          <w:rFonts w:cs="Courier New"/>
          <w:color w:val="auto"/>
        </w:rPr>
        <w:tab/>
        <w:t>3m = 5+S, 4+m, Short of GF</w:t>
      </w:r>
    </w:p>
    <w:p w:rsidR="00097E9A" w:rsidRPr="00B73700" w:rsidRDefault="00097E9A" w:rsidP="00097E9A">
      <w:pPr>
        <w:rPr>
          <w:rFonts w:cs="Courier New"/>
          <w:color w:val="auto"/>
        </w:rPr>
      </w:pPr>
      <w:r w:rsidRPr="00B73700">
        <w:rPr>
          <w:rFonts w:cs="Courier New"/>
          <w:color w:val="auto"/>
        </w:rPr>
        <w:tab/>
        <w:t>3H = 5+S, 4+H, Short of GF</w:t>
      </w:r>
    </w:p>
    <w:p w:rsidR="00097E9A" w:rsidRPr="00B73700" w:rsidRDefault="00097E9A" w:rsidP="00097E9A">
      <w:pPr>
        <w:rPr>
          <w:rFonts w:cs="Courier New"/>
          <w:color w:val="auto"/>
        </w:rPr>
      </w:pPr>
      <w:r w:rsidRPr="00B73700">
        <w:rPr>
          <w:rFonts w:cs="Courier New"/>
          <w:color w:val="auto"/>
        </w:rPr>
        <w:tab/>
        <w:t>3S = 6+S, Short of GF</w:t>
      </w:r>
    </w:p>
    <w:p w:rsidR="00097E9A" w:rsidRPr="00B73700" w:rsidRDefault="00097E9A" w:rsidP="00097E9A">
      <w:pPr>
        <w:rPr>
          <w:rFonts w:cs="Courier New"/>
          <w:color w:val="auto"/>
        </w:rPr>
      </w:pPr>
      <w:r w:rsidRPr="00B73700">
        <w:rPr>
          <w:rFonts w:cs="Courier New"/>
          <w:color w:val="auto"/>
        </w:rPr>
        <w:tab/>
        <w:t>3N = Solid Spade suit</w:t>
      </w:r>
    </w:p>
    <w:bookmarkStart w:id="185" w:name="_1C_–_1D_2"/>
    <w:bookmarkEnd w:id="185"/>
    <w:p w:rsidR="00762B6D" w:rsidRPr="00B73700" w:rsidRDefault="004D0B10" w:rsidP="00E56D47">
      <w:pPr>
        <w:pStyle w:val="Heading3"/>
        <w:rPr>
          <w:rFonts w:cs="Courier New"/>
          <w:lang w:val="en-US"/>
        </w:rPr>
      </w:pPr>
      <w:r w:rsidRPr="00B73700">
        <w:rPr>
          <w:lang w:val="en-US"/>
        </w:rPr>
        <w:fldChar w:fldCharType="begin"/>
      </w:r>
      <w:r w:rsidR="00762B6D" w:rsidRPr="00B73700">
        <w:rPr>
          <w:lang w:val="en-US"/>
        </w:rPr>
        <w:instrText xml:space="preserve"> HYPERLINK  \l "_1C_=_Any_16+ HCP except 20-21 balan" </w:instrText>
      </w:r>
      <w:r w:rsidRPr="00B73700">
        <w:rPr>
          <w:lang w:val="en-US"/>
        </w:rPr>
        <w:fldChar w:fldCharType="separate"/>
      </w:r>
      <w:r w:rsidR="00762B6D" w:rsidRPr="00B73700">
        <w:rPr>
          <w:rStyle w:val="Hyperlink"/>
          <w:rFonts w:cs="Courier New"/>
          <w:lang w:val="en-US"/>
        </w:rPr>
        <w:t>1C</w:t>
      </w:r>
      <w:r w:rsidRPr="00B73700">
        <w:rPr>
          <w:lang w:val="en-US"/>
        </w:rPr>
        <w:fldChar w:fldCharType="end"/>
      </w:r>
      <w:r w:rsidR="00AA0D4D" w:rsidRPr="00B73700">
        <w:rPr>
          <w:lang w:val="en-US"/>
        </w:rPr>
        <w:t>–</w:t>
      </w:r>
      <w:hyperlink w:anchor="_1C_–_1D_= Any 0-7 HCP" w:history="1">
        <w:r w:rsidR="00762B6D" w:rsidRPr="00B73700">
          <w:rPr>
            <w:rStyle w:val="Hyperlink"/>
            <w:rFonts w:cs="Courier New"/>
            <w:lang w:val="en-US"/>
          </w:rPr>
          <w:t>1D</w:t>
        </w:r>
      </w:hyperlink>
      <w:r w:rsidR="00AA0D4D" w:rsidRPr="00B73700">
        <w:rPr>
          <w:lang w:val="en-US"/>
        </w:rPr>
        <w:t>–</w:t>
      </w:r>
      <w:hyperlink w:anchor="_1C_–_1D_– 1S = 5+S Any or GF Any" w:history="1">
        <w:r w:rsidR="00762B6D" w:rsidRPr="00B73700">
          <w:rPr>
            <w:rStyle w:val="Hyperlink"/>
            <w:lang w:val="en-US"/>
          </w:rPr>
          <w:t>1S</w:t>
        </w:r>
      </w:hyperlink>
      <w:r w:rsidR="00AA0D4D" w:rsidRPr="00B73700">
        <w:rPr>
          <w:lang w:val="en-US"/>
        </w:rPr>
        <w:t>–</w:t>
      </w:r>
      <w:r w:rsidR="00762B6D" w:rsidRPr="00B73700">
        <w:rPr>
          <w:lang w:val="en-US"/>
        </w:rPr>
        <w:t xml:space="preserve">2C = </w:t>
      </w:r>
      <w:r w:rsidR="00B734A1" w:rsidRPr="00B73700">
        <w:rPr>
          <w:lang w:val="en-US"/>
        </w:rPr>
        <w:t>3+S</w:t>
      </w:r>
    </w:p>
    <w:p w:rsidR="00762B6D" w:rsidRPr="00B73700" w:rsidRDefault="00762B6D" w:rsidP="00762B6D">
      <w:pPr>
        <w:rPr>
          <w:color w:val="auto"/>
        </w:rPr>
      </w:pPr>
      <w:r w:rsidRPr="00B73700">
        <w:rPr>
          <w:color w:val="auto"/>
        </w:rPr>
        <w:tab/>
      </w:r>
      <w:r w:rsidR="00C46CA4" w:rsidRPr="00B73700">
        <w:rPr>
          <w:color w:val="auto"/>
        </w:rPr>
        <w:t>2D = GF Any</w:t>
      </w:r>
    </w:p>
    <w:p w:rsidR="00C46CA4" w:rsidRPr="00B73700" w:rsidRDefault="00C46CA4" w:rsidP="00762B6D">
      <w:pPr>
        <w:rPr>
          <w:color w:val="auto"/>
        </w:rPr>
      </w:pPr>
      <w:r w:rsidRPr="00B73700">
        <w:rPr>
          <w:color w:val="auto"/>
        </w:rPr>
        <w:tab/>
        <w:t xml:space="preserve">Rest = </w:t>
      </w:r>
      <w:r w:rsidR="002241EF" w:rsidRPr="00B73700">
        <w:rPr>
          <w:color w:val="auto"/>
        </w:rPr>
        <w:t>NAT</w:t>
      </w:r>
      <w:r w:rsidR="00CC4EC4" w:rsidRPr="00B73700">
        <w:rPr>
          <w:color w:val="auto"/>
        </w:rPr>
        <w:t xml:space="preserve"> (5+S)</w:t>
      </w:r>
    </w:p>
    <w:p w:rsidR="00D20C17" w:rsidRDefault="009E287B">
      <w:pPr>
        <w:pStyle w:val="Heading3"/>
        <w:rPr>
          <w:rFonts w:cs="Courier New"/>
          <w:color w:val="auto"/>
        </w:rPr>
      </w:pPr>
      <w:bookmarkStart w:id="186" w:name="_1C_–_1D_3"/>
      <w:bookmarkStart w:id="187" w:name="_1C_–_1D_4"/>
      <w:bookmarkStart w:id="188" w:name="_1C_–_1D_6"/>
      <w:bookmarkStart w:id="189" w:name="_1C_–_1D_7"/>
      <w:bookmarkStart w:id="190" w:name="_1C_–_1D_8"/>
      <w:bookmarkStart w:id="191" w:name="_1C_–_1D_11"/>
      <w:bookmarkStart w:id="192" w:name="_1C_–_1D_–_2H_–_2S_=_Relay"/>
      <w:bookmarkStart w:id="193" w:name="_Toc294652520"/>
      <w:bookmarkEnd w:id="186"/>
      <w:bookmarkEnd w:id="187"/>
      <w:bookmarkEnd w:id="188"/>
      <w:bookmarkEnd w:id="189"/>
      <w:bookmarkEnd w:id="190"/>
      <w:bookmarkEnd w:id="191"/>
      <w:bookmarkEnd w:id="192"/>
      <w:r w:rsidRPr="00B73700">
        <w:rPr>
          <w:rStyle w:val="Heading2Char"/>
        </w:rPr>
        <w:t>Miscellaneous Relays</w:t>
      </w:r>
      <w:bookmarkEnd w:id="193"/>
    </w:p>
    <w:bookmarkStart w:id="194" w:name="_1C_–_1D_12"/>
    <w:bookmarkEnd w:id="194"/>
    <w:p w:rsidR="00095521" w:rsidRPr="00B73700" w:rsidRDefault="004D0B10" w:rsidP="00095521">
      <w:pPr>
        <w:pStyle w:val="Heading3"/>
        <w:rPr>
          <w:lang w:val="en-US"/>
        </w:rPr>
      </w:pPr>
      <w:r w:rsidRPr="00B73700">
        <w:rPr>
          <w:lang w:val="en-US"/>
        </w:rPr>
        <w:fldChar w:fldCharType="begin"/>
      </w:r>
      <w:r w:rsidR="00095521" w:rsidRPr="00B73700">
        <w:rPr>
          <w:lang w:val="en-US"/>
        </w:rPr>
        <w:instrText xml:space="preserve"> HYPERLINK  \l "_1C_=_Any_16+ HCP except 20-21 balan" </w:instrText>
      </w:r>
      <w:r w:rsidRPr="00B73700">
        <w:rPr>
          <w:lang w:val="en-US"/>
        </w:rPr>
        <w:fldChar w:fldCharType="separate"/>
      </w:r>
      <w:r w:rsidR="00095521" w:rsidRPr="00B73700">
        <w:rPr>
          <w:rStyle w:val="Hyperlink"/>
          <w:lang w:val="en-US"/>
        </w:rPr>
        <w:t>1C</w:t>
      </w:r>
      <w:r w:rsidRPr="00B73700">
        <w:rPr>
          <w:lang w:val="en-US"/>
        </w:rPr>
        <w:fldChar w:fldCharType="end"/>
      </w:r>
      <w:r w:rsidR="00AA0D4D" w:rsidRPr="00B73700">
        <w:rPr>
          <w:lang w:val="en-US"/>
        </w:rPr>
        <w:t>–</w:t>
      </w:r>
      <w:hyperlink w:anchor="_1C_–_2S" w:history="1">
        <w:r w:rsidR="00095521" w:rsidRPr="00B73700">
          <w:rPr>
            <w:rStyle w:val="Hyperlink"/>
            <w:lang w:val="en-US"/>
          </w:rPr>
          <w:t>2S</w:t>
        </w:r>
      </w:hyperlink>
      <w:r w:rsidR="00AA0D4D" w:rsidRPr="00B73700">
        <w:rPr>
          <w:lang w:val="en-US"/>
        </w:rPr>
        <w:t>–</w:t>
      </w:r>
      <w:r w:rsidR="00095521" w:rsidRPr="00B73700">
        <w:rPr>
          <w:lang w:val="en-US"/>
        </w:rPr>
        <w:t>2N = Relay</w:t>
      </w:r>
    </w:p>
    <w:p w:rsidR="00095521" w:rsidRPr="00B73700" w:rsidRDefault="00095521" w:rsidP="00095521">
      <w:pPr>
        <w:autoSpaceDE w:val="0"/>
        <w:autoSpaceDN w:val="0"/>
        <w:adjustRightInd w:val="0"/>
        <w:ind w:left="720"/>
        <w:rPr>
          <w:color w:val="auto"/>
        </w:rPr>
      </w:pPr>
      <w:r w:rsidRPr="00B73700">
        <w:rPr>
          <w:color w:val="auto"/>
        </w:rPr>
        <w:t xml:space="preserve">3X = </w:t>
      </w:r>
      <w:ins w:id="195" w:author="Vijay" w:date="2014-06-23T11:44:00Z">
        <w:r w:rsidR="007849BA">
          <w:rPr>
            <w:color w:val="auto"/>
          </w:rPr>
          <w:t>13</w:t>
        </w:r>
      </w:ins>
      <w:del w:id="196" w:author="Vijay" w:date="2014-06-23T11:44:00Z">
        <w:r w:rsidRPr="00B73700" w:rsidDel="007849BA">
          <w:rPr>
            <w:color w:val="auto"/>
          </w:rPr>
          <w:delText>8</w:delText>
        </w:r>
      </w:del>
      <w:r w:rsidR="00E27107">
        <w:rPr>
          <w:color w:val="auto"/>
        </w:rPr>
        <w:t>+</w:t>
      </w:r>
      <w:r w:rsidRPr="00B73700">
        <w:rPr>
          <w:color w:val="auto"/>
        </w:rPr>
        <w:t xml:space="preserve"> 4441 stiff X</w:t>
      </w:r>
    </w:p>
    <w:p w:rsidR="00095521" w:rsidRDefault="00095521" w:rsidP="00095521">
      <w:pPr>
        <w:autoSpaceDE w:val="0"/>
        <w:autoSpaceDN w:val="0"/>
        <w:adjustRightInd w:val="0"/>
        <w:ind w:left="720"/>
        <w:rPr>
          <w:ins w:id="197" w:author="Vijay" w:date="2014-06-23T11:46:00Z"/>
          <w:color w:val="auto"/>
        </w:rPr>
      </w:pPr>
      <w:r w:rsidRPr="00B73700">
        <w:rPr>
          <w:color w:val="auto"/>
        </w:rPr>
        <w:tab/>
      </w:r>
      <w:ins w:id="198" w:author="Vijay" w:date="2014-06-23T11:44:00Z">
        <w:r w:rsidR="007849BA">
          <w:rPr>
            <w:color w:val="auto"/>
          </w:rPr>
          <w:t>New suit sets trump</w:t>
        </w:r>
      </w:ins>
    </w:p>
    <w:p w:rsidR="007849BA" w:rsidRPr="00B73700" w:rsidRDefault="007849BA" w:rsidP="00095521">
      <w:pPr>
        <w:autoSpaceDE w:val="0"/>
        <w:autoSpaceDN w:val="0"/>
        <w:adjustRightInd w:val="0"/>
        <w:ind w:left="720"/>
        <w:rPr>
          <w:color w:val="auto"/>
        </w:rPr>
      </w:pPr>
      <w:ins w:id="199" w:author="Vijay" w:date="2014-06-23T11:46:00Z">
        <w:r>
          <w:rPr>
            <w:color w:val="auto"/>
          </w:rPr>
          <w:tab/>
          <w:t xml:space="preserve">Over 3S, 4S = RKC with H fit and 4N = slam try </w:t>
        </w:r>
      </w:ins>
      <w:ins w:id="200" w:author="Vijay" w:date="2014-06-23T11:47:00Z">
        <w:r w:rsidR="00297277">
          <w:rPr>
            <w:color w:val="auto"/>
          </w:rPr>
          <w:t>in Hearts</w:t>
        </w:r>
      </w:ins>
    </w:p>
    <w:p w:rsidR="00471620" w:rsidRPr="00B73700" w:rsidRDefault="004D0B10" w:rsidP="00B734A1">
      <w:pPr>
        <w:pStyle w:val="Heading3"/>
        <w:rPr>
          <w:lang w:val="en-US"/>
        </w:rPr>
      </w:pPr>
      <w:hyperlink w:anchor="_1C_=_Any_16+ HCP except 20-21 balan" w:history="1">
        <w:r w:rsidR="00471620" w:rsidRPr="00B73700">
          <w:rPr>
            <w:rStyle w:val="Hyperlink"/>
            <w:rFonts w:cs="Courier New"/>
            <w:lang w:val="en-US"/>
          </w:rPr>
          <w:t>1C</w:t>
        </w:r>
      </w:hyperlink>
      <w:r w:rsidR="00AA0D4D" w:rsidRPr="00B73700">
        <w:rPr>
          <w:lang w:val="en-US"/>
        </w:rPr>
        <w:t>–</w:t>
      </w:r>
      <w:hyperlink w:anchor="_1C_–_1D_= Any 0-7 HCP" w:history="1">
        <w:r w:rsidR="00471620" w:rsidRPr="00B73700">
          <w:rPr>
            <w:rStyle w:val="Hyperlink"/>
            <w:rFonts w:cs="Courier New"/>
            <w:lang w:val="en-US"/>
          </w:rPr>
          <w:t>1D</w:t>
        </w:r>
      </w:hyperlink>
      <w:r w:rsidR="00AA0D4D" w:rsidRPr="00B73700">
        <w:rPr>
          <w:lang w:val="en-US"/>
        </w:rPr>
        <w:t>–</w:t>
      </w:r>
      <w:hyperlink w:anchor="_1C_–_1D_– 2S = 5+C, 4+D, 19+" w:history="1">
        <w:r w:rsidR="00471620" w:rsidRPr="00B73700">
          <w:rPr>
            <w:rStyle w:val="Hyperlink"/>
            <w:lang w:val="en-US"/>
          </w:rPr>
          <w:t>2S</w:t>
        </w:r>
      </w:hyperlink>
      <w:r w:rsidR="00AA0D4D" w:rsidRPr="00B73700">
        <w:rPr>
          <w:lang w:val="en-US"/>
        </w:rPr>
        <w:t>–</w:t>
      </w:r>
      <w:r w:rsidR="00471620" w:rsidRPr="00B73700">
        <w:rPr>
          <w:lang w:val="en-US"/>
        </w:rPr>
        <w:t>2N</w:t>
      </w:r>
      <w:r w:rsidR="00A93172" w:rsidRPr="00B73700">
        <w:rPr>
          <w:lang w:val="en-US"/>
        </w:rPr>
        <w:t xml:space="preserve"> = Relay</w:t>
      </w:r>
    </w:p>
    <w:p w:rsidR="00471620" w:rsidRPr="00B73700" w:rsidRDefault="00095521" w:rsidP="00B734A1">
      <w:pPr>
        <w:rPr>
          <w:color w:val="auto"/>
        </w:rPr>
      </w:pPr>
      <w:r w:rsidRPr="00B73700">
        <w:rPr>
          <w:color w:val="auto"/>
        </w:rPr>
        <w:tab/>
        <w:t>3X</w:t>
      </w:r>
      <w:r w:rsidR="00471620" w:rsidRPr="00B73700">
        <w:rPr>
          <w:color w:val="auto"/>
        </w:rPr>
        <w:t xml:space="preserve"> = </w:t>
      </w:r>
      <w:r w:rsidR="00C320CD">
        <w:rPr>
          <w:color w:val="auto"/>
        </w:rPr>
        <w:t>19+</w:t>
      </w:r>
      <w:r w:rsidRPr="00B73700">
        <w:rPr>
          <w:color w:val="auto"/>
        </w:rPr>
        <w:t xml:space="preserve"> 4441 stiff X</w:t>
      </w:r>
    </w:p>
    <w:p w:rsidR="00A93172" w:rsidRPr="00B73700" w:rsidRDefault="00095521" w:rsidP="00B734A1">
      <w:pPr>
        <w:rPr>
          <w:color w:val="008000"/>
        </w:rPr>
      </w:pPr>
      <w:r w:rsidRPr="00B73700">
        <w:rPr>
          <w:color w:val="auto"/>
        </w:rPr>
        <w:tab/>
      </w:r>
      <w:r w:rsidRPr="00B73700">
        <w:rPr>
          <w:color w:val="auto"/>
        </w:rPr>
        <w:tab/>
        <w:t xml:space="preserve">All Bids </w:t>
      </w:r>
      <w:r w:rsidR="002241EF" w:rsidRPr="00B73700">
        <w:rPr>
          <w:color w:val="auto"/>
        </w:rPr>
        <w:t>NAT</w:t>
      </w:r>
      <w:bookmarkStart w:id="201" w:name="_1C_–_2S_"/>
      <w:bookmarkEnd w:id="201"/>
    </w:p>
    <w:bookmarkStart w:id="202" w:name="_Beta_=_Control"/>
    <w:bookmarkStart w:id="203" w:name="_1C_–_1N_1"/>
    <w:bookmarkEnd w:id="202"/>
    <w:bookmarkEnd w:id="203"/>
    <w:p w:rsidR="002D7ECF" w:rsidRPr="00B73700" w:rsidRDefault="004D0B10" w:rsidP="00E56D47">
      <w:pPr>
        <w:pStyle w:val="Heading3"/>
        <w:rPr>
          <w:lang w:val="en-US"/>
        </w:rPr>
      </w:pPr>
      <w:r w:rsidRPr="00B73700">
        <w:rPr>
          <w:lang w:val="en-US"/>
        </w:rPr>
        <w:fldChar w:fldCharType="begin"/>
      </w:r>
      <w:r w:rsidR="002D7ECF" w:rsidRPr="00B73700">
        <w:rPr>
          <w:lang w:val="en-US"/>
        </w:rPr>
        <w:instrText xml:space="preserve"> HYPERLINK  \l "_1C_=_Any_16+ HCP except 20-21 balan" </w:instrText>
      </w:r>
      <w:r w:rsidRPr="00B73700">
        <w:rPr>
          <w:lang w:val="en-US"/>
        </w:rPr>
        <w:fldChar w:fldCharType="separate"/>
      </w:r>
      <w:r w:rsidR="002D7ECF" w:rsidRPr="00B73700">
        <w:rPr>
          <w:rStyle w:val="Hyperlink"/>
          <w:lang w:val="en-US"/>
        </w:rPr>
        <w:t>1C</w:t>
      </w:r>
      <w:r w:rsidRPr="00B73700">
        <w:rPr>
          <w:lang w:val="en-US"/>
        </w:rPr>
        <w:fldChar w:fldCharType="end"/>
      </w:r>
      <w:r w:rsidR="00AA0D4D" w:rsidRPr="00B73700">
        <w:rPr>
          <w:lang w:val="en-US"/>
        </w:rPr>
        <w:t>–</w:t>
      </w:r>
      <w:hyperlink w:anchor="_1C_–_1N" w:history="1">
        <w:r w:rsidR="002D7ECF" w:rsidRPr="00B73700">
          <w:rPr>
            <w:rStyle w:val="Hyperlink"/>
            <w:lang w:val="en-US"/>
          </w:rPr>
          <w:t>1N</w:t>
        </w:r>
      </w:hyperlink>
      <w:r w:rsidR="00AA0D4D" w:rsidRPr="00B73700">
        <w:rPr>
          <w:lang w:val="en-US"/>
        </w:rPr>
        <w:t>–</w:t>
      </w:r>
      <w:r w:rsidR="002D7ECF" w:rsidRPr="00B73700">
        <w:rPr>
          <w:lang w:val="en-US"/>
        </w:rPr>
        <w:t>2C = Relay</w:t>
      </w:r>
    </w:p>
    <w:p w:rsidR="002D7ECF" w:rsidRPr="00B73700" w:rsidRDefault="002D7ECF" w:rsidP="002D7ECF">
      <w:pPr>
        <w:rPr>
          <w:color w:val="auto"/>
        </w:rPr>
      </w:pPr>
      <w:r w:rsidRPr="00B73700">
        <w:rPr>
          <w:color w:val="auto"/>
        </w:rPr>
        <w:tab/>
        <w:t>2D = 4H, 8-10</w:t>
      </w:r>
    </w:p>
    <w:p w:rsidR="000369C8" w:rsidRPr="00B73700" w:rsidRDefault="000369C8" w:rsidP="002D7ECF">
      <w:pPr>
        <w:rPr>
          <w:color w:val="auto"/>
        </w:rPr>
      </w:pPr>
      <w:r w:rsidRPr="00B73700">
        <w:rPr>
          <w:color w:val="auto"/>
        </w:rPr>
        <w:tab/>
      </w:r>
      <w:r w:rsidRPr="00B73700">
        <w:rPr>
          <w:color w:val="auto"/>
        </w:rPr>
        <w:tab/>
        <w:t>2H = Sets Trumps</w:t>
      </w:r>
      <w:r w:rsidR="00E93416" w:rsidRPr="00B73700">
        <w:rPr>
          <w:color w:val="auto"/>
        </w:rPr>
        <w:t xml:space="preserve">, </w:t>
      </w:r>
      <w:r w:rsidR="00B13619" w:rsidRPr="00B73700">
        <w:rPr>
          <w:color w:val="auto"/>
        </w:rPr>
        <w:t>Modified Gamma, Repeat Gamma, Epsilon, Repeat Epsilon</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2D7ECF" w:rsidRPr="00B73700" w:rsidRDefault="002D7ECF" w:rsidP="002D7ECF">
      <w:pPr>
        <w:rPr>
          <w:color w:val="auto"/>
        </w:rPr>
      </w:pPr>
      <w:r w:rsidRPr="00B73700">
        <w:rPr>
          <w:color w:val="auto"/>
        </w:rPr>
        <w:tab/>
        <w:t>2H = 4S, No 4H, 8-10</w:t>
      </w:r>
    </w:p>
    <w:p w:rsidR="000369C8" w:rsidRPr="00B73700" w:rsidRDefault="000369C8" w:rsidP="00B13619">
      <w:pPr>
        <w:rPr>
          <w:color w:val="auto"/>
        </w:rPr>
      </w:pPr>
      <w:r w:rsidRPr="00B73700">
        <w:rPr>
          <w:color w:val="auto"/>
        </w:rPr>
        <w:tab/>
      </w:r>
      <w:r w:rsidRPr="00B73700">
        <w:rPr>
          <w:color w:val="auto"/>
        </w:rPr>
        <w:tab/>
        <w:t xml:space="preserve">2S = </w:t>
      </w:r>
      <w:r w:rsidR="00B13619" w:rsidRPr="00B73700">
        <w:rPr>
          <w:color w:val="auto"/>
        </w:rPr>
        <w:t>Sets Trumps, Modified Gamma, Repeat Gamma, Epsilon, Repeat Epsilon</w:t>
      </w:r>
      <w:r w:rsidRPr="00B73700">
        <w:rPr>
          <w:color w:val="auto"/>
        </w:rPr>
        <w:tab/>
      </w:r>
      <w:r w:rsidRPr="00B73700">
        <w:rPr>
          <w:color w:val="auto"/>
        </w:rPr>
        <w:tab/>
      </w:r>
      <w:r w:rsidR="00B13619" w:rsidRPr="00B73700">
        <w:rPr>
          <w:color w:val="auto"/>
        </w:rPr>
        <w:tab/>
      </w:r>
      <w:r w:rsidRPr="00B73700">
        <w:rPr>
          <w:color w:val="auto"/>
        </w:rPr>
        <w:t xml:space="preserve">Rest </w:t>
      </w:r>
      <w:r w:rsidR="006B4A7B" w:rsidRPr="00B73700">
        <w:rPr>
          <w:color w:val="auto"/>
        </w:rPr>
        <w:t xml:space="preserve">= </w:t>
      </w:r>
      <w:r w:rsidR="002241EF" w:rsidRPr="00B73700">
        <w:rPr>
          <w:color w:val="auto"/>
        </w:rPr>
        <w:t>NAT</w:t>
      </w:r>
    </w:p>
    <w:p w:rsidR="000369C8" w:rsidRPr="00B73700" w:rsidRDefault="002D7ECF" w:rsidP="002D7ECF">
      <w:pPr>
        <w:rPr>
          <w:color w:val="auto"/>
        </w:rPr>
      </w:pPr>
      <w:r w:rsidRPr="00B73700">
        <w:rPr>
          <w:color w:val="auto"/>
        </w:rPr>
        <w:tab/>
        <w:t>2S = No 4</w:t>
      </w:r>
      <w:r w:rsidR="00544A89" w:rsidRPr="00B73700">
        <w:rPr>
          <w:color w:val="auto"/>
        </w:rPr>
        <w:t>M</w:t>
      </w:r>
      <w:r w:rsidRPr="00B73700">
        <w:rPr>
          <w:color w:val="auto"/>
        </w:rPr>
        <w:t>, 8-10</w:t>
      </w:r>
    </w:p>
    <w:p w:rsidR="002D7ECF" w:rsidRPr="00B73700" w:rsidRDefault="002D7ECF" w:rsidP="002D7ECF">
      <w:pPr>
        <w:rPr>
          <w:color w:val="auto"/>
        </w:rPr>
      </w:pPr>
      <w:r w:rsidRPr="00B73700">
        <w:rPr>
          <w:color w:val="auto"/>
        </w:rPr>
        <w:tab/>
        <w:t xml:space="preserve">2N = </w:t>
      </w:r>
      <w:r w:rsidR="00994E02" w:rsidRPr="00B73700">
        <w:rPr>
          <w:color w:val="auto"/>
        </w:rPr>
        <w:t>4333, 11-13</w:t>
      </w:r>
    </w:p>
    <w:p w:rsidR="002D7ECF" w:rsidRPr="00B73700" w:rsidRDefault="007F6127" w:rsidP="002D7ECF">
      <w:pPr>
        <w:rPr>
          <w:color w:val="auto"/>
        </w:rPr>
      </w:pPr>
      <w:r w:rsidRPr="00B73700">
        <w:rPr>
          <w:color w:val="auto"/>
        </w:rPr>
        <w:tab/>
      </w:r>
      <w:r w:rsidRPr="00B73700">
        <w:rPr>
          <w:color w:val="auto"/>
        </w:rPr>
        <w:tab/>
        <w:t>3C = Asks for 4 card suit</w:t>
      </w:r>
    </w:p>
    <w:p w:rsidR="000369C8" w:rsidRPr="00B73700" w:rsidRDefault="00994E02" w:rsidP="002D7ECF">
      <w:pPr>
        <w:rPr>
          <w:color w:val="auto"/>
        </w:rPr>
      </w:pPr>
      <w:r w:rsidRPr="00B73700">
        <w:rPr>
          <w:color w:val="auto"/>
        </w:rPr>
        <w:tab/>
      </w:r>
      <w:r w:rsidRPr="00B73700">
        <w:rPr>
          <w:color w:val="auto"/>
        </w:rPr>
        <w:tab/>
      </w:r>
      <w:r w:rsidRPr="00B73700">
        <w:rPr>
          <w:color w:val="auto"/>
        </w:rPr>
        <w:tab/>
        <w:t>3D = 4D</w:t>
      </w:r>
    </w:p>
    <w:p w:rsidR="00CB0C4C" w:rsidRPr="00B73700" w:rsidRDefault="00CB0C4C" w:rsidP="002D7ECF">
      <w:pPr>
        <w:rPr>
          <w:color w:val="auto"/>
        </w:rPr>
      </w:pPr>
      <w:r w:rsidRPr="00B73700">
        <w:rPr>
          <w:color w:val="auto"/>
        </w:rPr>
        <w:tab/>
      </w:r>
      <w:r w:rsidRPr="00B73700">
        <w:rPr>
          <w:color w:val="auto"/>
        </w:rPr>
        <w:tab/>
      </w:r>
      <w:r w:rsidRPr="00B73700">
        <w:rPr>
          <w:color w:val="auto"/>
        </w:rPr>
        <w:tab/>
        <w:t xml:space="preserve">3H = </w:t>
      </w:r>
      <w:r w:rsidR="00994E02" w:rsidRPr="00B73700">
        <w:rPr>
          <w:color w:val="auto"/>
        </w:rPr>
        <w:t>4H</w:t>
      </w:r>
    </w:p>
    <w:p w:rsidR="00994E02" w:rsidRPr="00B73700" w:rsidRDefault="00994E02" w:rsidP="002D7ECF">
      <w:pPr>
        <w:rPr>
          <w:color w:val="auto"/>
        </w:rPr>
      </w:pPr>
      <w:r w:rsidRPr="00B73700">
        <w:rPr>
          <w:color w:val="auto"/>
        </w:rPr>
        <w:tab/>
      </w:r>
      <w:r w:rsidRPr="00B73700">
        <w:rPr>
          <w:color w:val="auto"/>
        </w:rPr>
        <w:tab/>
      </w:r>
      <w:r w:rsidRPr="00B73700">
        <w:rPr>
          <w:color w:val="auto"/>
        </w:rPr>
        <w:tab/>
        <w:t>3S = 4S</w:t>
      </w:r>
    </w:p>
    <w:p w:rsidR="00A6344E" w:rsidRPr="00B73700" w:rsidRDefault="00A6344E" w:rsidP="002D7ECF">
      <w:pPr>
        <w:rPr>
          <w:color w:val="auto"/>
        </w:rPr>
      </w:pPr>
      <w:r w:rsidRPr="00B73700">
        <w:rPr>
          <w:color w:val="auto"/>
        </w:rPr>
        <w:tab/>
      </w:r>
      <w:r w:rsidRPr="00B73700">
        <w:rPr>
          <w:color w:val="auto"/>
        </w:rPr>
        <w:tab/>
      </w:r>
      <w:r w:rsidRPr="00B73700">
        <w:rPr>
          <w:color w:val="auto"/>
        </w:rPr>
        <w:tab/>
        <w:t>3N = 4C</w:t>
      </w:r>
    </w:p>
    <w:p w:rsidR="00994E02" w:rsidRPr="00B73700" w:rsidRDefault="00994E02" w:rsidP="00994E02">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0369C8" w:rsidRPr="00B73700" w:rsidRDefault="000369C8" w:rsidP="002D7ECF">
      <w:pPr>
        <w:rPr>
          <w:color w:val="auto"/>
        </w:rPr>
      </w:pPr>
      <w:r w:rsidRPr="00B73700">
        <w:rPr>
          <w:color w:val="auto"/>
        </w:rPr>
        <w:tab/>
      </w:r>
      <w:r w:rsidRPr="00B73700">
        <w:rPr>
          <w:color w:val="auto"/>
        </w:rPr>
        <w:tab/>
        <w:t xml:space="preserve">Rest </w:t>
      </w:r>
      <w:r w:rsidR="006B4A7B" w:rsidRPr="00B73700">
        <w:rPr>
          <w:color w:val="auto"/>
        </w:rPr>
        <w:t xml:space="preserve">= </w:t>
      </w:r>
      <w:r w:rsidR="002241EF" w:rsidRPr="00B73700">
        <w:rPr>
          <w:color w:val="auto"/>
        </w:rPr>
        <w:t>NAT</w:t>
      </w:r>
    </w:p>
    <w:p w:rsidR="00CB0C4C" w:rsidRPr="00B73700" w:rsidRDefault="00CB0C4C" w:rsidP="002D7ECF">
      <w:pPr>
        <w:rPr>
          <w:color w:val="auto"/>
        </w:rPr>
      </w:pPr>
      <w:r w:rsidRPr="00B73700">
        <w:rPr>
          <w:color w:val="auto"/>
        </w:rPr>
        <w:tab/>
        <w:t>3C = 4C + 4 Higher, 11-13</w:t>
      </w:r>
    </w:p>
    <w:p w:rsidR="00CB0C4C" w:rsidRPr="00B73700" w:rsidRDefault="00CB0C4C" w:rsidP="002D7ECF">
      <w:pPr>
        <w:rPr>
          <w:color w:val="auto"/>
        </w:rPr>
      </w:pPr>
      <w:r w:rsidRPr="00B73700">
        <w:rPr>
          <w:color w:val="auto"/>
        </w:rPr>
        <w:tab/>
      </w:r>
      <w:r w:rsidRPr="00B73700">
        <w:rPr>
          <w:color w:val="auto"/>
        </w:rPr>
        <w:tab/>
        <w:t>3D = Ask Higher</w:t>
      </w:r>
    </w:p>
    <w:p w:rsidR="00CB0C4C" w:rsidRPr="00B73700" w:rsidRDefault="00CB0C4C" w:rsidP="002D7ECF">
      <w:pPr>
        <w:rPr>
          <w:color w:val="auto"/>
        </w:rPr>
      </w:pPr>
      <w:r w:rsidRPr="00B73700">
        <w:rPr>
          <w:color w:val="auto"/>
        </w:rPr>
        <w:lastRenderedPageBreak/>
        <w:tab/>
      </w:r>
      <w:r w:rsidRPr="00B73700">
        <w:rPr>
          <w:color w:val="auto"/>
        </w:rPr>
        <w:tab/>
      </w:r>
      <w:r w:rsidRPr="00B73700">
        <w:rPr>
          <w:color w:val="auto"/>
        </w:rPr>
        <w:tab/>
        <w:t>3H = 4H</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3S = 4S</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CB0C4C" w:rsidRPr="00B73700" w:rsidRDefault="00CB0C4C" w:rsidP="002D7ECF">
      <w:pPr>
        <w:rPr>
          <w:color w:val="auto"/>
        </w:rPr>
      </w:pPr>
      <w:r w:rsidRPr="00B73700">
        <w:rPr>
          <w:color w:val="auto"/>
        </w:rPr>
        <w:tab/>
      </w:r>
      <w:r w:rsidRPr="00B73700">
        <w:rPr>
          <w:color w:val="auto"/>
        </w:rPr>
        <w:tab/>
      </w:r>
      <w:r w:rsidRPr="00B73700">
        <w:rPr>
          <w:color w:val="auto"/>
        </w:rPr>
        <w:tab/>
        <w:t>3N = 4D</w:t>
      </w:r>
    </w:p>
    <w:p w:rsidR="006B4A7B" w:rsidRPr="00B73700" w:rsidRDefault="006B4A7B" w:rsidP="002D7ECF">
      <w:pPr>
        <w:rPr>
          <w:color w:val="auto"/>
        </w:rPr>
      </w:pPr>
      <w:r w:rsidRPr="00B73700">
        <w:rPr>
          <w:color w:val="auto"/>
        </w:rPr>
        <w:tab/>
      </w:r>
      <w:r w:rsidRPr="00B73700">
        <w:rPr>
          <w:color w:val="auto"/>
        </w:rPr>
        <w:tab/>
      </w:r>
      <w:r w:rsidRPr="00B73700">
        <w:rPr>
          <w:color w:val="auto"/>
        </w:rPr>
        <w:tab/>
      </w:r>
      <w:r w:rsidRPr="00B73700">
        <w:rPr>
          <w:color w:val="auto"/>
        </w:rPr>
        <w:tab/>
        <w:t>New Suit = Cue</w:t>
      </w:r>
    </w:p>
    <w:p w:rsidR="006B4A7B" w:rsidRPr="00B73700" w:rsidRDefault="006B4A7B" w:rsidP="002D7ECF">
      <w:pPr>
        <w:rPr>
          <w:color w:val="auto"/>
        </w:rPr>
      </w:pPr>
      <w:r w:rsidRPr="00B73700">
        <w:rPr>
          <w:color w:val="auto"/>
        </w:rPr>
        <w:tab/>
      </w:r>
      <w:r w:rsidRPr="00B73700">
        <w:rPr>
          <w:color w:val="auto"/>
        </w:rPr>
        <w:tab/>
        <w:t xml:space="preserve">Rest = </w:t>
      </w:r>
      <w:r w:rsidR="002241EF" w:rsidRPr="00B73700">
        <w:rPr>
          <w:color w:val="auto"/>
        </w:rPr>
        <w:t>NAT</w:t>
      </w:r>
    </w:p>
    <w:p w:rsidR="00CB0C4C" w:rsidRPr="00B73700" w:rsidRDefault="00CB0C4C" w:rsidP="002D7ECF">
      <w:pPr>
        <w:rPr>
          <w:color w:val="auto"/>
        </w:rPr>
      </w:pPr>
      <w:r w:rsidRPr="00B73700">
        <w:rPr>
          <w:color w:val="auto"/>
        </w:rPr>
        <w:tab/>
        <w:t>3D = 4D + 4H, 11-13</w:t>
      </w:r>
    </w:p>
    <w:p w:rsidR="00F123C8" w:rsidRPr="00B73700" w:rsidRDefault="00F123C8" w:rsidP="002D7ECF">
      <w:pPr>
        <w:rPr>
          <w:color w:val="auto"/>
        </w:rPr>
      </w:pPr>
      <w:r w:rsidRPr="00B73700">
        <w:rPr>
          <w:color w:val="auto"/>
        </w:rPr>
        <w:tab/>
      </w:r>
      <w:r w:rsidRPr="00B73700">
        <w:rPr>
          <w:color w:val="auto"/>
        </w:rPr>
        <w:tab/>
        <w:t>3H = Sets Trumps</w:t>
      </w:r>
    </w:p>
    <w:p w:rsidR="00F123C8" w:rsidRPr="00B73700" w:rsidRDefault="00F123C8" w:rsidP="002D7ECF">
      <w:pPr>
        <w:rPr>
          <w:color w:val="auto"/>
        </w:rPr>
      </w:pPr>
      <w:r w:rsidRPr="00B73700">
        <w:rPr>
          <w:color w:val="auto"/>
        </w:rPr>
        <w:tab/>
      </w:r>
      <w:r w:rsidRPr="00B73700">
        <w:rPr>
          <w:color w:val="auto"/>
        </w:rPr>
        <w:tab/>
        <w:t>New Suit = Cue for D</w:t>
      </w:r>
    </w:p>
    <w:p w:rsidR="00CB0C4C" w:rsidRPr="00B73700" w:rsidRDefault="00CB0C4C" w:rsidP="002D7ECF">
      <w:pPr>
        <w:rPr>
          <w:color w:val="auto"/>
        </w:rPr>
      </w:pPr>
      <w:r w:rsidRPr="00B73700">
        <w:rPr>
          <w:color w:val="auto"/>
        </w:rPr>
        <w:tab/>
        <w:t>3H = 4H + 4S, 11-13</w:t>
      </w:r>
    </w:p>
    <w:p w:rsidR="00F123C8" w:rsidRPr="00B73700" w:rsidRDefault="00F123C8" w:rsidP="002D7ECF">
      <w:pPr>
        <w:rPr>
          <w:color w:val="auto"/>
        </w:rPr>
      </w:pPr>
      <w:r w:rsidRPr="00B73700">
        <w:rPr>
          <w:color w:val="auto"/>
        </w:rPr>
        <w:tab/>
      </w:r>
      <w:r w:rsidRPr="00B73700">
        <w:rPr>
          <w:color w:val="auto"/>
        </w:rPr>
        <w:tab/>
        <w:t>3S = Sets Trumps</w:t>
      </w:r>
    </w:p>
    <w:p w:rsidR="00F123C8" w:rsidRPr="00B73700" w:rsidRDefault="00F123C8" w:rsidP="002D7ECF">
      <w:pPr>
        <w:rPr>
          <w:color w:val="auto"/>
        </w:rPr>
      </w:pPr>
      <w:r w:rsidRPr="00B73700">
        <w:rPr>
          <w:color w:val="auto"/>
        </w:rPr>
        <w:tab/>
      </w:r>
      <w:r w:rsidRPr="00B73700">
        <w:rPr>
          <w:color w:val="auto"/>
        </w:rPr>
        <w:tab/>
        <w:t>New Suit = Cue for H</w:t>
      </w:r>
    </w:p>
    <w:p w:rsidR="00EC5564" w:rsidRPr="00B73700" w:rsidRDefault="00EC5564" w:rsidP="00EC5564">
      <w:pPr>
        <w:rPr>
          <w:color w:val="auto"/>
        </w:rPr>
      </w:pPr>
      <w:r w:rsidRPr="00B73700">
        <w:rPr>
          <w:color w:val="auto"/>
        </w:rPr>
        <w:tab/>
        <w:t>3S = 4S + 4D, 11-13</w:t>
      </w:r>
    </w:p>
    <w:p w:rsidR="00EC5564" w:rsidRPr="00B73700" w:rsidRDefault="00EC5564" w:rsidP="00EC5564">
      <w:pPr>
        <w:rPr>
          <w:color w:val="auto"/>
        </w:rPr>
      </w:pPr>
      <w:r w:rsidRPr="00B73700">
        <w:rPr>
          <w:color w:val="auto"/>
        </w:rPr>
        <w:tab/>
      </w:r>
      <w:r w:rsidRPr="00B73700">
        <w:rPr>
          <w:color w:val="auto"/>
        </w:rPr>
        <w:tab/>
        <w:t>3N = To play</w:t>
      </w:r>
    </w:p>
    <w:p w:rsidR="00EC5564" w:rsidRPr="00B73700" w:rsidRDefault="00EC5564" w:rsidP="00EC5564">
      <w:pPr>
        <w:rPr>
          <w:color w:val="auto"/>
        </w:rPr>
      </w:pPr>
      <w:r w:rsidRPr="00B73700">
        <w:rPr>
          <w:color w:val="auto"/>
        </w:rPr>
        <w:tab/>
      </w:r>
      <w:r w:rsidRPr="00B73700">
        <w:rPr>
          <w:color w:val="auto"/>
        </w:rPr>
        <w:tab/>
        <w:t>4D = Sets diamonds</w:t>
      </w:r>
    </w:p>
    <w:p w:rsidR="00EC5564" w:rsidRPr="00B73700" w:rsidRDefault="00EC5564" w:rsidP="00EC5564">
      <w:pPr>
        <w:rPr>
          <w:color w:val="auto"/>
        </w:rPr>
      </w:pPr>
      <w:r w:rsidRPr="00B73700">
        <w:rPr>
          <w:color w:val="auto"/>
        </w:rPr>
        <w:tab/>
      </w:r>
      <w:r w:rsidRPr="00B73700">
        <w:rPr>
          <w:color w:val="auto"/>
        </w:rPr>
        <w:tab/>
        <w:t>Other = Cue for H</w:t>
      </w:r>
    </w:p>
    <w:p w:rsidR="00CB0C4C" w:rsidRPr="00B73700" w:rsidRDefault="00CB0C4C" w:rsidP="002D7ECF">
      <w:pPr>
        <w:rPr>
          <w:color w:val="auto"/>
        </w:rPr>
      </w:pPr>
      <w:r w:rsidRPr="00B73700">
        <w:rPr>
          <w:color w:val="auto"/>
        </w:rPr>
        <w:tab/>
        <w:t xml:space="preserve">3N = </w:t>
      </w:r>
      <w:r w:rsidR="00994E02" w:rsidRPr="00B73700">
        <w:rPr>
          <w:color w:val="auto"/>
        </w:rPr>
        <w:t>Weak 5m</w:t>
      </w:r>
      <w:r w:rsidR="00017516">
        <w:rPr>
          <w:color w:val="auto"/>
        </w:rPr>
        <w:t xml:space="preserve"> (Jxxxx)</w:t>
      </w:r>
      <w:r w:rsidR="00994E02" w:rsidRPr="00B73700">
        <w:rPr>
          <w:color w:val="auto"/>
        </w:rPr>
        <w:t>, 8-10</w:t>
      </w:r>
    </w:p>
    <w:p w:rsidR="00F123C8" w:rsidRPr="00B73700" w:rsidRDefault="00F123C8" w:rsidP="002D7ECF">
      <w:pPr>
        <w:rPr>
          <w:color w:val="auto"/>
        </w:rPr>
      </w:pPr>
      <w:r w:rsidRPr="00B73700">
        <w:rPr>
          <w:color w:val="auto"/>
        </w:rPr>
        <w:tab/>
      </w:r>
      <w:r w:rsidRPr="00B73700">
        <w:rPr>
          <w:color w:val="auto"/>
        </w:rPr>
        <w:tab/>
        <w:t>4C = Ask</w:t>
      </w:r>
      <w:r w:rsidR="00994E02" w:rsidRPr="00B73700">
        <w:rPr>
          <w:color w:val="auto"/>
        </w:rPr>
        <w:t>s</w:t>
      </w:r>
      <w:r w:rsidRPr="00B73700">
        <w:rPr>
          <w:color w:val="auto"/>
        </w:rPr>
        <w:t xml:space="preserve"> </w:t>
      </w:r>
      <w:r w:rsidR="00994E02" w:rsidRPr="00B73700">
        <w:rPr>
          <w:color w:val="auto"/>
        </w:rPr>
        <w:t>minor</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4D = </w:t>
      </w:r>
      <w:r w:rsidR="008C5020">
        <w:rPr>
          <w:color w:val="auto"/>
        </w:rPr>
        <w:t>D</w:t>
      </w:r>
    </w:p>
    <w:p w:rsidR="00994E02" w:rsidRPr="00B73700" w:rsidRDefault="00994E02" w:rsidP="002D7ECF">
      <w:pPr>
        <w:rPr>
          <w:color w:val="auto"/>
        </w:rPr>
      </w:pPr>
      <w:r w:rsidRPr="00B73700">
        <w:rPr>
          <w:color w:val="auto"/>
        </w:rPr>
        <w:tab/>
      </w:r>
      <w:r w:rsidRPr="00B73700">
        <w:rPr>
          <w:color w:val="auto"/>
        </w:rPr>
        <w:tab/>
      </w:r>
      <w:r w:rsidRPr="00B73700">
        <w:rPr>
          <w:color w:val="auto"/>
        </w:rPr>
        <w:tab/>
        <w:t xml:space="preserve">4H = </w:t>
      </w:r>
      <w:r w:rsidR="008C5020">
        <w:rPr>
          <w:color w:val="auto"/>
        </w:rPr>
        <w:t>C</w:t>
      </w:r>
    </w:p>
    <w:p w:rsidR="00F123C8" w:rsidRPr="00B73700" w:rsidRDefault="00F123C8" w:rsidP="00B13619">
      <w:pPr>
        <w:rPr>
          <w:color w:val="auto"/>
        </w:rPr>
      </w:pPr>
      <w:r w:rsidRPr="00B73700">
        <w:rPr>
          <w:color w:val="auto"/>
        </w:rPr>
        <w:tab/>
      </w:r>
      <w:r w:rsidRPr="00B73700">
        <w:rPr>
          <w:color w:val="auto"/>
        </w:rPr>
        <w:tab/>
        <w:t xml:space="preserve">Rest </w:t>
      </w:r>
      <w:r w:rsidR="002241EF" w:rsidRPr="00B73700">
        <w:rPr>
          <w:color w:val="auto"/>
        </w:rPr>
        <w:t>NAT</w:t>
      </w:r>
    </w:p>
    <w:p w:rsidR="004676D9" w:rsidRPr="00B73700" w:rsidRDefault="004676D9" w:rsidP="00D96125">
      <w:pPr>
        <w:pStyle w:val="Heading2"/>
      </w:pPr>
      <w:bookmarkStart w:id="204" w:name="_1C_–_1D_13"/>
      <w:bookmarkStart w:id="205" w:name="_1C_–_1D_15"/>
      <w:bookmarkStart w:id="206" w:name="_1C_–_1D_16"/>
      <w:bookmarkStart w:id="207" w:name="_Toc294652521"/>
      <w:bookmarkEnd w:id="204"/>
      <w:bookmarkEnd w:id="205"/>
      <w:bookmarkEnd w:id="206"/>
      <w:r w:rsidRPr="00B73700">
        <w:t>Opponents Interfere</w:t>
      </w:r>
      <w:bookmarkEnd w:id="207"/>
    </w:p>
    <w:p w:rsidR="007B315F"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B315F" w:rsidRPr="00B73700">
        <w:rPr>
          <w:lang w:val="en-US"/>
        </w:rPr>
        <w:t>(X) = Any Meaning</w:t>
      </w:r>
    </w:p>
    <w:p w:rsidR="007B315F" w:rsidRPr="00B73700" w:rsidRDefault="007B315F" w:rsidP="004676D9">
      <w:pPr>
        <w:rPr>
          <w:color w:val="auto"/>
        </w:rPr>
      </w:pPr>
      <w:r w:rsidRPr="00B73700">
        <w:rPr>
          <w:color w:val="auto"/>
        </w:rPr>
        <w:tab/>
        <w:t>Pass = 0-4 any</w:t>
      </w:r>
    </w:p>
    <w:p w:rsidR="007B315F" w:rsidRPr="00B73700" w:rsidRDefault="007B315F" w:rsidP="004676D9">
      <w:pPr>
        <w:rPr>
          <w:color w:val="auto"/>
        </w:rPr>
      </w:pPr>
      <w:r w:rsidRPr="00B73700">
        <w:rPr>
          <w:color w:val="auto"/>
        </w:rPr>
        <w:tab/>
        <w:t>XX = 5-8 Any</w:t>
      </w:r>
    </w:p>
    <w:p w:rsidR="00BF2C68" w:rsidRPr="00B73700" w:rsidRDefault="00BF2C68" w:rsidP="004676D9">
      <w:pPr>
        <w:rPr>
          <w:color w:val="auto"/>
        </w:rPr>
      </w:pPr>
      <w:r w:rsidRPr="00B73700">
        <w:rPr>
          <w:color w:val="auto"/>
        </w:rPr>
        <w:tab/>
      </w:r>
      <w:r w:rsidRPr="00B73700">
        <w:rPr>
          <w:color w:val="auto"/>
        </w:rPr>
        <w:tab/>
      </w:r>
      <w:r w:rsidR="00583970" w:rsidRPr="00B73700">
        <w:rPr>
          <w:color w:val="auto"/>
        </w:rPr>
        <w:t>Bids</w:t>
      </w:r>
      <w:r w:rsidRPr="00B73700">
        <w:rPr>
          <w:color w:val="auto"/>
        </w:rPr>
        <w:t xml:space="preserve"> = </w:t>
      </w:r>
      <w:r w:rsidR="002241EF" w:rsidRPr="00B73700">
        <w:rPr>
          <w:color w:val="auto"/>
        </w:rPr>
        <w:t>NAT</w:t>
      </w:r>
      <w:r w:rsidRPr="00B73700">
        <w:rPr>
          <w:color w:val="auto"/>
        </w:rPr>
        <w:t xml:space="preserve"> (</w:t>
      </w:r>
      <w:r w:rsidR="007E4163" w:rsidRPr="00B73700">
        <w:rPr>
          <w:color w:val="auto"/>
        </w:rPr>
        <w:t>4+ cards)</w:t>
      </w:r>
      <w:r w:rsidRPr="00B73700">
        <w:rPr>
          <w:color w:val="auto"/>
        </w:rPr>
        <w:tab/>
      </w:r>
      <w:r w:rsidR="00153B25" w:rsidRPr="00B73700">
        <w:rPr>
          <w:color w:val="auto"/>
        </w:rPr>
        <w:tab/>
      </w:r>
      <w:r w:rsidRPr="00B73700">
        <w:rPr>
          <w:color w:val="auto"/>
        </w:rPr>
        <w:tab/>
        <w:t>If opps bid</w:t>
      </w:r>
    </w:p>
    <w:p w:rsidR="00BF2C68" w:rsidRPr="00B73700" w:rsidRDefault="00BF2C68" w:rsidP="004676D9">
      <w:pPr>
        <w:rPr>
          <w:color w:val="auto"/>
        </w:rPr>
      </w:pPr>
      <w:r w:rsidRPr="00B73700">
        <w:rPr>
          <w:color w:val="auto"/>
        </w:rPr>
        <w:tab/>
      </w:r>
      <w:r w:rsidRPr="00B73700">
        <w:rPr>
          <w:color w:val="auto"/>
        </w:rPr>
        <w:tab/>
      </w:r>
      <w:r w:rsidRPr="00B73700">
        <w:rPr>
          <w:color w:val="auto"/>
        </w:rPr>
        <w:tab/>
        <w:t>X = Takeout</w:t>
      </w:r>
    </w:p>
    <w:p w:rsidR="007B315F" w:rsidRPr="00B73700" w:rsidRDefault="007B315F" w:rsidP="004676D9">
      <w:pPr>
        <w:rPr>
          <w:color w:val="auto"/>
        </w:rPr>
      </w:pPr>
      <w:r w:rsidRPr="00B73700">
        <w:rPr>
          <w:color w:val="auto"/>
        </w:rPr>
        <w:tab/>
        <w:t>1D = 5+D, 8+HCP</w:t>
      </w:r>
    </w:p>
    <w:p w:rsidR="007B315F" w:rsidRPr="00B73700" w:rsidRDefault="007B315F" w:rsidP="004676D9">
      <w:pPr>
        <w:rPr>
          <w:color w:val="auto"/>
        </w:rPr>
      </w:pPr>
      <w:r w:rsidRPr="00B73700">
        <w:rPr>
          <w:color w:val="auto"/>
        </w:rPr>
        <w:tab/>
      </w:r>
      <w:r w:rsidRPr="00B73700">
        <w:rPr>
          <w:color w:val="auto"/>
        </w:rPr>
        <w:tab/>
        <w:t xml:space="preserve">Rest </w:t>
      </w:r>
      <w:r w:rsidR="002241EF" w:rsidRPr="00B73700">
        <w:rPr>
          <w:color w:val="auto"/>
        </w:rPr>
        <w:t>NAT</w:t>
      </w:r>
    </w:p>
    <w:p w:rsidR="007B315F" w:rsidRPr="00B73700" w:rsidRDefault="007B315F" w:rsidP="004676D9">
      <w:pPr>
        <w:rPr>
          <w:color w:val="auto"/>
        </w:rPr>
      </w:pPr>
      <w:r w:rsidRPr="00B73700">
        <w:rPr>
          <w:color w:val="auto"/>
        </w:rPr>
        <w:tab/>
        <w:t>Rest as without X</w:t>
      </w:r>
      <w:r w:rsidR="00860A4B" w:rsidRPr="00B73700">
        <w:rPr>
          <w:color w:val="auto"/>
        </w:rPr>
        <w:t xml:space="preserve"> (including extended NT)</w:t>
      </w:r>
    </w:p>
    <w:p w:rsidR="00860A4B"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06316B" w:rsidRPr="00B73700">
        <w:rPr>
          <w:lang w:val="en-US"/>
        </w:rPr>
        <w:t>Any Suit bid</w:t>
      </w:r>
    </w:p>
    <w:p w:rsidR="001607FD" w:rsidRDefault="001607FD" w:rsidP="001607FD">
      <w:pPr>
        <w:rPr>
          <w:bCs/>
          <w:color w:val="auto"/>
        </w:rPr>
      </w:pPr>
      <w:r w:rsidRPr="00B73700">
        <w:rPr>
          <w:bCs/>
          <w:color w:val="auto"/>
        </w:rPr>
        <w:tab/>
        <w:t xml:space="preserve">X = 5-8 HCP or 9-10 </w:t>
      </w:r>
      <w:r w:rsidR="00AA2E57" w:rsidRPr="00B73700">
        <w:rPr>
          <w:bCs/>
          <w:color w:val="auto"/>
        </w:rPr>
        <w:t>BAL</w:t>
      </w:r>
      <w:r w:rsidRPr="00B73700">
        <w:rPr>
          <w:bCs/>
          <w:color w:val="auto"/>
        </w:rPr>
        <w:t xml:space="preserve"> w/o stop</w:t>
      </w:r>
    </w:p>
    <w:p w:rsidR="00017516" w:rsidRPr="00B73700" w:rsidRDefault="00017516" w:rsidP="001607FD">
      <w:pPr>
        <w:rPr>
          <w:bCs/>
          <w:color w:val="auto"/>
        </w:rPr>
      </w:pPr>
      <w:r>
        <w:rPr>
          <w:bCs/>
          <w:color w:val="auto"/>
        </w:rPr>
        <w:tab/>
      </w:r>
      <w:r w:rsidRPr="00AF3816">
        <w:rPr>
          <w:bCs/>
          <w:color w:val="auto"/>
          <w:highlight w:val="yellow"/>
        </w:rPr>
        <w:t>Extended NT applies over 1 level overcall</w:t>
      </w:r>
    </w:p>
    <w:p w:rsidR="001607FD" w:rsidRPr="00B73700" w:rsidRDefault="001607FD" w:rsidP="001607FD">
      <w:pPr>
        <w:rPr>
          <w:bCs/>
          <w:color w:val="auto"/>
        </w:rPr>
      </w:pPr>
      <w:r w:rsidRPr="00B73700">
        <w:rPr>
          <w:bCs/>
          <w:color w:val="auto"/>
        </w:rPr>
        <w:tab/>
        <w:t>Cheap NT = 8-10, with stopper</w:t>
      </w:r>
    </w:p>
    <w:p w:rsidR="001607FD" w:rsidRPr="00B73700" w:rsidRDefault="001607FD" w:rsidP="001607FD">
      <w:pPr>
        <w:rPr>
          <w:bCs/>
          <w:color w:val="auto"/>
        </w:rPr>
      </w:pPr>
      <w:r w:rsidRPr="00B73700">
        <w:rPr>
          <w:bCs/>
          <w:color w:val="auto"/>
        </w:rPr>
        <w:tab/>
        <w:t>Jump NT = 11-13, with stopper</w:t>
      </w:r>
    </w:p>
    <w:p w:rsidR="001607FD" w:rsidRPr="00B73700" w:rsidRDefault="001607FD" w:rsidP="001607FD">
      <w:pPr>
        <w:rPr>
          <w:bCs/>
          <w:color w:val="auto"/>
        </w:rPr>
      </w:pPr>
      <w:r w:rsidRPr="00B73700">
        <w:rPr>
          <w:bCs/>
          <w:color w:val="auto"/>
        </w:rPr>
        <w:tab/>
        <w:t xml:space="preserve">Simple Suit = </w:t>
      </w:r>
      <w:r w:rsidR="002241EF" w:rsidRPr="00B73700">
        <w:rPr>
          <w:bCs/>
          <w:color w:val="auto"/>
        </w:rPr>
        <w:t>NAT</w:t>
      </w:r>
      <w:r w:rsidRPr="00B73700">
        <w:rPr>
          <w:bCs/>
          <w:color w:val="auto"/>
        </w:rPr>
        <w:t>, GF</w:t>
      </w:r>
    </w:p>
    <w:p w:rsidR="001607FD" w:rsidRPr="00B73700" w:rsidRDefault="001607FD" w:rsidP="001607FD">
      <w:pPr>
        <w:rPr>
          <w:bCs/>
          <w:color w:val="auto"/>
        </w:rPr>
      </w:pPr>
      <w:r w:rsidRPr="00B73700">
        <w:rPr>
          <w:bCs/>
          <w:color w:val="auto"/>
        </w:rPr>
        <w:tab/>
        <w:t xml:space="preserve">Simple Cue = 11-13, </w:t>
      </w:r>
      <w:r w:rsidR="00AA2E57" w:rsidRPr="00B73700">
        <w:rPr>
          <w:bCs/>
          <w:color w:val="auto"/>
        </w:rPr>
        <w:t>BAL</w:t>
      </w:r>
      <w:r w:rsidRPr="00B73700">
        <w:rPr>
          <w:bCs/>
          <w:color w:val="auto"/>
        </w:rPr>
        <w:t xml:space="preserve"> without stopper</w:t>
      </w:r>
    </w:p>
    <w:p w:rsidR="001607FD" w:rsidRPr="00B73700" w:rsidRDefault="001607FD" w:rsidP="001607FD">
      <w:pPr>
        <w:rPr>
          <w:bCs/>
          <w:color w:val="auto"/>
        </w:rPr>
      </w:pPr>
      <w:r w:rsidRPr="00B73700">
        <w:rPr>
          <w:bCs/>
          <w:color w:val="auto"/>
        </w:rPr>
        <w:tab/>
        <w:t>Jump Suit = Sets Trumps</w:t>
      </w:r>
    </w:p>
    <w:p w:rsidR="001607FD" w:rsidRPr="00B73700" w:rsidRDefault="001607FD" w:rsidP="001607FD">
      <w:pPr>
        <w:rPr>
          <w:bCs/>
          <w:color w:val="auto"/>
        </w:rPr>
      </w:pPr>
      <w:r w:rsidRPr="00B73700">
        <w:rPr>
          <w:bCs/>
          <w:color w:val="auto"/>
        </w:rPr>
        <w:tab/>
        <w:t xml:space="preserve">Jump Cue = 14+, </w:t>
      </w:r>
      <w:r w:rsidR="0006316B" w:rsidRPr="00B73700">
        <w:rPr>
          <w:bCs/>
          <w:color w:val="auto"/>
        </w:rPr>
        <w:t xml:space="preserve">short </w:t>
      </w:r>
      <w:r w:rsidR="009A2672" w:rsidRPr="00B73700">
        <w:rPr>
          <w:bCs/>
          <w:color w:val="auto"/>
        </w:rPr>
        <w:t>in opp’s suit</w:t>
      </w:r>
      <w:r w:rsidR="0006316B" w:rsidRPr="00B73700">
        <w:rPr>
          <w:bCs/>
          <w:color w:val="auto"/>
        </w:rPr>
        <w:t xml:space="preserve"> or </w:t>
      </w:r>
      <w:r w:rsidR="009A2672" w:rsidRPr="00B73700">
        <w:rPr>
          <w:bCs/>
          <w:color w:val="auto"/>
        </w:rPr>
        <w:t>no</w:t>
      </w:r>
      <w:r w:rsidR="0006316B" w:rsidRPr="00B73700">
        <w:rPr>
          <w:bCs/>
          <w:color w:val="auto"/>
        </w:rPr>
        <w:t xml:space="preserve"> stopper</w:t>
      </w:r>
      <w:r w:rsidR="009A2672" w:rsidRPr="00B73700">
        <w:rPr>
          <w:bCs/>
          <w:color w:val="auto"/>
        </w:rPr>
        <w:t xml:space="preserve"> in opp’s suit</w:t>
      </w:r>
    </w:p>
    <w:p w:rsidR="000301ED" w:rsidRPr="00B73700" w:rsidRDefault="000301ED" w:rsidP="001607FD">
      <w:pPr>
        <w:rPr>
          <w:bCs/>
          <w:color w:val="auto"/>
        </w:rPr>
      </w:pPr>
      <w:r w:rsidRPr="00B73700">
        <w:rPr>
          <w:bCs/>
          <w:color w:val="auto"/>
        </w:rPr>
        <w:tab/>
      </w:r>
      <w:r w:rsidRPr="00B73700">
        <w:rPr>
          <w:bCs/>
          <w:color w:val="auto"/>
        </w:rPr>
        <w:tab/>
        <w:t>3N = 16-18, shows stopper</w:t>
      </w:r>
    </w:p>
    <w:p w:rsidR="000301ED" w:rsidRPr="00B73700" w:rsidRDefault="000301ED" w:rsidP="001607FD">
      <w:pPr>
        <w:rPr>
          <w:bCs/>
          <w:color w:val="auto"/>
        </w:rPr>
      </w:pPr>
      <w:r w:rsidRPr="00B73700">
        <w:rPr>
          <w:bCs/>
          <w:color w:val="auto"/>
        </w:rPr>
        <w:tab/>
      </w:r>
      <w:r w:rsidRPr="00B73700">
        <w:rPr>
          <w:bCs/>
          <w:color w:val="auto"/>
        </w:rPr>
        <w:tab/>
        <w:t>4N = 19+, Auto Baron</w:t>
      </w:r>
    </w:p>
    <w:p w:rsidR="000301ED" w:rsidRPr="00B73700" w:rsidRDefault="000301ED" w:rsidP="001607FD">
      <w:pPr>
        <w:rPr>
          <w:bCs/>
          <w:color w:val="auto"/>
        </w:rPr>
      </w:pPr>
      <w:r w:rsidRPr="00B73700">
        <w:rPr>
          <w:bCs/>
          <w:color w:val="auto"/>
        </w:rPr>
        <w:tab/>
      </w:r>
      <w:r w:rsidRPr="00B73700">
        <w:rPr>
          <w:bCs/>
          <w:color w:val="auto"/>
        </w:rPr>
        <w:tab/>
      </w:r>
      <w:r w:rsidRPr="00B73700">
        <w:rPr>
          <w:bCs/>
          <w:color w:val="auto"/>
        </w:rPr>
        <w:tab/>
        <w:t>5m = 4 card minor</w:t>
      </w:r>
    </w:p>
    <w:p w:rsidR="007F4566" w:rsidRPr="00B73700" w:rsidRDefault="007F4566" w:rsidP="00E56D47">
      <w:pPr>
        <w:pStyle w:val="Heading3"/>
        <w:rPr>
          <w:lang w:val="en-US"/>
        </w:rPr>
      </w:pPr>
      <w:r w:rsidRPr="00B73700">
        <w:rPr>
          <w:lang w:val="en-US"/>
        </w:rPr>
        <w:t>General Principles for Overcalls over our 1C</w:t>
      </w:r>
    </w:p>
    <w:p w:rsidR="007F4566"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A and another suit</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Bid like </w:t>
      </w:r>
      <w:r w:rsidR="002241EF" w:rsidRPr="00B73700">
        <w:rPr>
          <w:rFonts w:cs="Courier New"/>
          <w:color w:val="auto"/>
        </w:rPr>
        <w:t>NAT</w:t>
      </w:r>
      <w:r w:rsidRPr="00B73700">
        <w:rPr>
          <w:rFonts w:cs="Courier New"/>
          <w:color w:val="auto"/>
        </w:rPr>
        <w:t xml:space="preserve"> A</w:t>
      </w:r>
    </w:p>
    <w:p w:rsidR="007F4566"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w:t>
      </w:r>
      <w:r w:rsidR="007F4566" w:rsidRPr="00B73700">
        <w:rPr>
          <w:caps/>
          <w:lang w:val="en-US"/>
        </w:rPr>
        <w:t>A</w:t>
      </w:r>
      <w:r w:rsidR="007F4566" w:rsidRPr="00B73700">
        <w:rPr>
          <w:lang w:val="en-US"/>
        </w:rPr>
        <w:t>] = Transfer to next higher suit (B)</w:t>
      </w:r>
    </w:p>
    <w:p w:rsidR="0048446C" w:rsidRPr="00B73700" w:rsidRDefault="0048446C" w:rsidP="0048446C">
      <w:pPr>
        <w:rPr>
          <w:bCs/>
          <w:color w:val="auto"/>
        </w:rPr>
      </w:pPr>
      <w:r w:rsidRPr="00B73700">
        <w:rPr>
          <w:bCs/>
          <w:color w:val="800080"/>
        </w:rPr>
        <w:tab/>
      </w:r>
      <w:r w:rsidRPr="00B73700">
        <w:rPr>
          <w:bCs/>
          <w:color w:val="auto"/>
        </w:rPr>
        <w:t xml:space="preserve">X = 5-8 HCP or 9-10 </w:t>
      </w:r>
      <w:r w:rsidR="00AA2E57" w:rsidRPr="00B73700">
        <w:rPr>
          <w:bCs/>
          <w:color w:val="auto"/>
        </w:rPr>
        <w:t>BAL</w:t>
      </w:r>
      <w:r w:rsidRPr="00B73700">
        <w:rPr>
          <w:bCs/>
          <w:color w:val="auto"/>
        </w:rPr>
        <w:t xml:space="preserve"> w/o stop</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Pass and then X = Penalty</w:t>
      </w:r>
    </w:p>
    <w:p w:rsidR="0048446C" w:rsidRPr="00B73700" w:rsidRDefault="0048446C" w:rsidP="0048446C">
      <w:pPr>
        <w:autoSpaceDE w:val="0"/>
        <w:autoSpaceDN w:val="0"/>
        <w:adjustRightInd w:val="0"/>
        <w:rPr>
          <w:bCs/>
          <w:color w:val="auto"/>
        </w:rPr>
      </w:pPr>
      <w:r w:rsidRPr="00B73700">
        <w:rPr>
          <w:bCs/>
          <w:color w:val="auto"/>
        </w:rPr>
        <w:tab/>
        <w:t xml:space="preserve">B = 11-13, </w:t>
      </w:r>
      <w:r w:rsidR="00AA2E57" w:rsidRPr="00B73700">
        <w:rPr>
          <w:bCs/>
          <w:color w:val="auto"/>
        </w:rPr>
        <w:t>BAL</w:t>
      </w:r>
      <w:r w:rsidRPr="00B73700">
        <w:rPr>
          <w:bCs/>
          <w:color w:val="auto"/>
        </w:rPr>
        <w:t xml:space="preserve"> without stopper</w:t>
      </w:r>
    </w:p>
    <w:p w:rsidR="0048446C" w:rsidRPr="00B73700" w:rsidRDefault="0048446C" w:rsidP="0048446C">
      <w:pPr>
        <w:autoSpaceDE w:val="0"/>
        <w:autoSpaceDN w:val="0"/>
        <w:adjustRightInd w:val="0"/>
        <w:rPr>
          <w:bCs/>
          <w:color w:val="auto"/>
        </w:rPr>
      </w:pPr>
      <w:r w:rsidRPr="00B73700">
        <w:rPr>
          <w:bCs/>
          <w:color w:val="auto"/>
        </w:rPr>
        <w:tab/>
        <w:t>Simple NT = 8-10, Stopper in B</w:t>
      </w:r>
    </w:p>
    <w:p w:rsidR="0048446C" w:rsidRPr="00B73700" w:rsidRDefault="0048446C" w:rsidP="0048446C">
      <w:pPr>
        <w:rPr>
          <w:bCs/>
          <w:color w:val="auto"/>
        </w:rPr>
      </w:pPr>
      <w:r w:rsidRPr="00B73700">
        <w:rPr>
          <w:bCs/>
          <w:color w:val="auto"/>
        </w:rPr>
        <w:tab/>
        <w:t>Jump NT = 11-13, with stopper</w:t>
      </w:r>
    </w:p>
    <w:p w:rsidR="0048446C" w:rsidRPr="00B73700" w:rsidRDefault="0048446C" w:rsidP="0048446C">
      <w:pPr>
        <w:autoSpaceDE w:val="0"/>
        <w:autoSpaceDN w:val="0"/>
        <w:adjustRightInd w:val="0"/>
        <w:rPr>
          <w:rFonts w:cs="Courier New"/>
          <w:bCs/>
          <w:color w:val="auto"/>
        </w:rPr>
      </w:pPr>
      <w:r w:rsidRPr="00B73700">
        <w:rPr>
          <w:rFonts w:cs="Courier New"/>
          <w:bCs/>
          <w:color w:val="auto"/>
        </w:rPr>
        <w:tab/>
        <w:t xml:space="preserve">New </w:t>
      </w:r>
      <w:r w:rsidRPr="00B73700">
        <w:rPr>
          <w:bCs/>
          <w:color w:val="auto"/>
        </w:rPr>
        <w:t>Suit</w:t>
      </w:r>
      <w:r w:rsidRPr="00B73700">
        <w:rPr>
          <w:rFonts w:cs="Courier New"/>
          <w:bCs/>
          <w:color w:val="auto"/>
        </w:rPr>
        <w:t xml:space="preserve"> (including A) = </w:t>
      </w:r>
      <w:r w:rsidR="002241EF" w:rsidRPr="00B73700">
        <w:rPr>
          <w:rFonts w:cs="Courier New"/>
          <w:bCs/>
          <w:color w:val="auto"/>
        </w:rPr>
        <w:t>NAT</w:t>
      </w:r>
      <w:r w:rsidRPr="00B73700">
        <w:rPr>
          <w:rFonts w:cs="Courier New"/>
          <w:bCs/>
          <w:color w:val="auto"/>
        </w:rPr>
        <w:t>, GF</w:t>
      </w:r>
    </w:p>
    <w:p w:rsidR="0048446C" w:rsidRPr="00B73700" w:rsidRDefault="0048446C" w:rsidP="0048446C">
      <w:pPr>
        <w:autoSpaceDE w:val="0"/>
        <w:autoSpaceDN w:val="0"/>
        <w:adjustRightInd w:val="0"/>
        <w:rPr>
          <w:bCs/>
          <w:color w:val="auto"/>
        </w:rPr>
      </w:pPr>
      <w:r w:rsidRPr="00B73700">
        <w:rPr>
          <w:bCs/>
          <w:color w:val="auto"/>
        </w:rPr>
        <w:lastRenderedPageBreak/>
        <w:tab/>
        <w:t xml:space="preserve">Jump B = </w:t>
      </w:r>
      <w:r w:rsidR="0006316B" w:rsidRPr="00B73700">
        <w:rPr>
          <w:bCs/>
          <w:color w:val="auto"/>
        </w:rPr>
        <w:t>14+,</w:t>
      </w:r>
      <w:r w:rsidR="00153B25" w:rsidRPr="00B73700">
        <w:rPr>
          <w:bCs/>
          <w:color w:val="auto"/>
        </w:rPr>
        <w:t xml:space="preserve"> short in opp’s suit or no stopper in opp’s suit</w:t>
      </w:r>
    </w:p>
    <w:p w:rsidR="007F4566"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[A] = two other suits B and C</w:t>
      </w:r>
    </w:p>
    <w:p w:rsidR="007F4566" w:rsidRPr="00B73700" w:rsidRDefault="007F4566" w:rsidP="007F45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Pass and then X is </w:t>
      </w:r>
      <w:r w:rsidR="00153B25" w:rsidRPr="00B73700">
        <w:rPr>
          <w:rFonts w:cs="Courier New"/>
          <w:color w:val="auto"/>
        </w:rPr>
        <w:t>penalty</w:t>
      </w:r>
    </w:p>
    <w:p w:rsidR="007F4566" w:rsidRPr="00B73700" w:rsidRDefault="007F4566" w:rsidP="007F4566">
      <w:pPr>
        <w:autoSpaceDE w:val="0"/>
        <w:autoSpaceDN w:val="0"/>
        <w:adjustRightInd w:val="0"/>
        <w:rPr>
          <w:rFonts w:cs="Courier New"/>
          <w:color w:val="auto"/>
        </w:rPr>
      </w:pPr>
      <w:r w:rsidRPr="00B73700">
        <w:rPr>
          <w:rFonts w:cs="Courier New"/>
          <w:color w:val="auto"/>
        </w:rPr>
        <w:tab/>
        <w:t>Pass and then new suit is competing</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X = </w:t>
      </w:r>
      <w:r w:rsidR="00153B25" w:rsidRPr="00B73700">
        <w:rPr>
          <w:bCs/>
          <w:color w:val="auto"/>
        </w:rPr>
        <w:t xml:space="preserve">5-8 HCP or 9-10 </w:t>
      </w:r>
      <w:r w:rsidR="00AA2E57" w:rsidRPr="00B73700">
        <w:rPr>
          <w:bCs/>
          <w:color w:val="auto"/>
        </w:rPr>
        <w:t>BAL</w:t>
      </w:r>
      <w:r w:rsidR="00153B25" w:rsidRPr="00B73700">
        <w:rPr>
          <w:bCs/>
          <w:color w:val="auto"/>
        </w:rPr>
        <w:t xml:space="preserve"> w/o stop</w:t>
      </w:r>
    </w:p>
    <w:p w:rsidR="007F4566" w:rsidRPr="00B73700" w:rsidRDefault="001241F9" w:rsidP="007F4566">
      <w:pPr>
        <w:autoSpaceDE w:val="0"/>
        <w:autoSpaceDN w:val="0"/>
        <w:adjustRightInd w:val="0"/>
        <w:rPr>
          <w:rFonts w:cs="Courier New"/>
          <w:color w:val="auto"/>
        </w:rPr>
      </w:pPr>
      <w:r w:rsidRPr="00B73700">
        <w:rPr>
          <w:rFonts w:cs="Courier New"/>
          <w:color w:val="auto"/>
        </w:rPr>
        <w:tab/>
        <w:t>B = Stoppers in B, 8-10</w:t>
      </w:r>
    </w:p>
    <w:p w:rsidR="007F4566" w:rsidRPr="00B73700" w:rsidRDefault="001241F9" w:rsidP="007F4566">
      <w:pPr>
        <w:autoSpaceDE w:val="0"/>
        <w:autoSpaceDN w:val="0"/>
        <w:adjustRightInd w:val="0"/>
        <w:rPr>
          <w:rFonts w:cs="Courier New"/>
          <w:color w:val="auto"/>
        </w:rPr>
      </w:pPr>
      <w:r w:rsidRPr="00B73700">
        <w:rPr>
          <w:rFonts w:cs="Courier New"/>
          <w:color w:val="auto"/>
        </w:rPr>
        <w:tab/>
        <w:t>C = Stoppers in C, 8-10</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jump B/jump C = </w:t>
      </w:r>
      <w:r w:rsidR="00153B25" w:rsidRPr="00B73700">
        <w:rPr>
          <w:rFonts w:cs="Courier New"/>
          <w:color w:val="auto"/>
        </w:rPr>
        <w:t>Splinter, showing at least 5-4 in 2 other suits, 10+ hcp</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New Suit = </w:t>
      </w:r>
      <w:r w:rsidR="002241EF" w:rsidRPr="00B73700">
        <w:rPr>
          <w:rFonts w:cs="Courier New"/>
          <w:color w:val="auto"/>
        </w:rPr>
        <w:t>NAT</w:t>
      </w:r>
      <w:r w:rsidRPr="00B73700">
        <w:rPr>
          <w:rFonts w:cs="Courier New"/>
          <w:color w:val="auto"/>
        </w:rPr>
        <w:t xml:space="preserve"> GF</w:t>
      </w:r>
    </w:p>
    <w:p w:rsidR="007F4566" w:rsidRPr="00B73700" w:rsidRDefault="007F4566" w:rsidP="007F4566">
      <w:pPr>
        <w:autoSpaceDE w:val="0"/>
        <w:autoSpaceDN w:val="0"/>
        <w:adjustRightInd w:val="0"/>
        <w:rPr>
          <w:rFonts w:cs="Courier New"/>
          <w:color w:val="auto"/>
        </w:rPr>
      </w:pPr>
      <w:r w:rsidRPr="00B73700">
        <w:rPr>
          <w:rFonts w:cs="Courier New"/>
          <w:color w:val="auto"/>
        </w:rPr>
        <w:tab/>
        <w:t xml:space="preserve">Simple NT = </w:t>
      </w:r>
      <w:r w:rsidR="001241F9" w:rsidRPr="00B73700">
        <w:rPr>
          <w:rFonts w:cs="Courier New"/>
          <w:color w:val="auto"/>
        </w:rPr>
        <w:t>8-10</w:t>
      </w:r>
      <w:r w:rsidRPr="00B73700">
        <w:rPr>
          <w:rFonts w:cs="Courier New"/>
          <w:color w:val="auto"/>
        </w:rPr>
        <w:t>, stoppers in B&amp;C</w:t>
      </w:r>
    </w:p>
    <w:p w:rsidR="007F4566" w:rsidRPr="00B73700" w:rsidRDefault="001241F9" w:rsidP="007F4566">
      <w:pPr>
        <w:autoSpaceDE w:val="0"/>
        <w:autoSpaceDN w:val="0"/>
        <w:adjustRightInd w:val="0"/>
        <w:rPr>
          <w:rFonts w:cs="Courier New"/>
          <w:color w:val="auto"/>
        </w:rPr>
      </w:pPr>
      <w:r w:rsidRPr="00B73700">
        <w:rPr>
          <w:rFonts w:cs="Courier New"/>
          <w:color w:val="auto"/>
        </w:rPr>
        <w:tab/>
        <w:t>Jump NT = 11+</w:t>
      </w:r>
      <w:r w:rsidR="007F4566" w:rsidRPr="00B73700">
        <w:rPr>
          <w:rFonts w:cs="Courier New"/>
          <w:color w:val="auto"/>
        </w:rPr>
        <w:t>, stoppers in B&amp;C</w:t>
      </w:r>
    </w:p>
    <w:p w:rsidR="007F4566"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[X] –</w:t>
      </w:r>
    </w:p>
    <w:p w:rsidR="007F4566" w:rsidRPr="00B73700" w:rsidRDefault="007F4566" w:rsidP="007F4566">
      <w:pPr>
        <w:autoSpaceDE w:val="0"/>
        <w:autoSpaceDN w:val="0"/>
        <w:adjustRightInd w:val="0"/>
        <w:rPr>
          <w:color w:val="auto"/>
        </w:rPr>
      </w:pPr>
      <w:r w:rsidRPr="00B73700">
        <w:rPr>
          <w:color w:val="008000"/>
        </w:rPr>
        <w:tab/>
      </w:r>
      <w:r w:rsidRPr="00B73700">
        <w:rPr>
          <w:color w:val="auto"/>
        </w:rPr>
        <w:t>XX = Diamonds</w:t>
      </w:r>
    </w:p>
    <w:p w:rsidR="007F4566" w:rsidRPr="00B73700" w:rsidRDefault="007F4566" w:rsidP="007F4566">
      <w:pPr>
        <w:autoSpaceDE w:val="0"/>
        <w:autoSpaceDN w:val="0"/>
        <w:adjustRightInd w:val="0"/>
        <w:rPr>
          <w:color w:val="auto"/>
        </w:rPr>
      </w:pPr>
      <w:r w:rsidRPr="00B73700">
        <w:rPr>
          <w:color w:val="auto"/>
        </w:rPr>
        <w:tab/>
        <w:t>Rest as without X</w:t>
      </w:r>
    </w:p>
    <w:p w:rsidR="007F4566" w:rsidRPr="00B73700" w:rsidRDefault="004D0B10" w:rsidP="00E56D47">
      <w:pPr>
        <w:pStyle w:val="Heading3"/>
        <w:rPr>
          <w:lang w:val="en-US"/>
        </w:rPr>
      </w:pPr>
      <w:hyperlink w:anchor="_1C_=_Any_16+ HCP except 20-21 balan" w:history="1">
        <w:r w:rsidR="002D4AC6" w:rsidRPr="00B73700">
          <w:rPr>
            <w:rStyle w:val="Hyperlink"/>
            <w:rFonts w:cs="Courier New"/>
            <w:lang w:val="en-US"/>
          </w:rPr>
          <w:t>1C</w:t>
        </w:r>
      </w:hyperlink>
      <w:r w:rsidR="00AA0D4D" w:rsidRPr="00B73700">
        <w:rPr>
          <w:lang w:val="en-US"/>
        </w:rPr>
        <w:t>–</w:t>
      </w:r>
      <w:r w:rsidR="007F4566" w:rsidRPr="00B73700">
        <w:rPr>
          <w:lang w:val="en-US"/>
        </w:rPr>
        <w:t>1D</w:t>
      </w:r>
      <w:r w:rsidR="00AA0D4D" w:rsidRPr="00B73700">
        <w:rPr>
          <w:lang w:val="en-US"/>
        </w:rPr>
        <w:t>–</w:t>
      </w:r>
      <w:r w:rsidR="007F4566" w:rsidRPr="00B73700">
        <w:rPr>
          <w:lang w:val="en-US"/>
        </w:rPr>
        <w:t>[Any bid] –</w:t>
      </w:r>
    </w:p>
    <w:p w:rsidR="007F4566" w:rsidRPr="00B73700" w:rsidRDefault="007F4566" w:rsidP="007F4566">
      <w:pPr>
        <w:autoSpaceDE w:val="0"/>
        <w:autoSpaceDN w:val="0"/>
        <w:adjustRightInd w:val="0"/>
        <w:rPr>
          <w:color w:val="auto"/>
        </w:rPr>
      </w:pPr>
      <w:r w:rsidRPr="00B73700">
        <w:rPr>
          <w:color w:val="auto"/>
        </w:rPr>
        <w:tab/>
        <w:t>X = Takeout</w:t>
      </w:r>
    </w:p>
    <w:p w:rsidR="007F4566" w:rsidRPr="00B73700" w:rsidRDefault="007F4566" w:rsidP="007F4566">
      <w:pPr>
        <w:autoSpaceDE w:val="0"/>
        <w:autoSpaceDN w:val="0"/>
        <w:adjustRightInd w:val="0"/>
        <w:rPr>
          <w:color w:val="auto"/>
        </w:rPr>
      </w:pPr>
      <w:r w:rsidRPr="00B73700">
        <w:rPr>
          <w:color w:val="auto"/>
        </w:rPr>
        <w:tab/>
        <w:t xml:space="preserve">New suit = </w:t>
      </w:r>
      <w:r w:rsidR="002241EF" w:rsidRPr="00B73700">
        <w:rPr>
          <w:color w:val="auto"/>
        </w:rPr>
        <w:t>NAT</w:t>
      </w:r>
    </w:p>
    <w:p w:rsidR="007F4566" w:rsidRPr="00B73700" w:rsidRDefault="007F4566" w:rsidP="007F4566">
      <w:pPr>
        <w:autoSpaceDE w:val="0"/>
        <w:autoSpaceDN w:val="0"/>
        <w:adjustRightInd w:val="0"/>
        <w:rPr>
          <w:color w:val="auto"/>
        </w:rPr>
      </w:pPr>
      <w:r w:rsidRPr="00B73700">
        <w:rPr>
          <w:color w:val="auto"/>
        </w:rPr>
        <w:tab/>
        <w:t xml:space="preserve">NT = 18+ (pass with 16-17 </w:t>
      </w:r>
      <w:r w:rsidR="00AA2E57" w:rsidRPr="00B73700">
        <w:rPr>
          <w:color w:val="auto"/>
        </w:rPr>
        <w:t>BAL</w:t>
      </w:r>
      <w:r w:rsidRPr="00B73700">
        <w:rPr>
          <w:color w:val="auto"/>
        </w:rPr>
        <w:t>)</w:t>
      </w:r>
    </w:p>
    <w:p w:rsidR="007F4566" w:rsidRPr="00B73700" w:rsidRDefault="007F4566" w:rsidP="007F4566">
      <w:pPr>
        <w:autoSpaceDE w:val="0"/>
        <w:autoSpaceDN w:val="0"/>
        <w:adjustRightInd w:val="0"/>
        <w:rPr>
          <w:color w:val="auto"/>
        </w:rPr>
      </w:pPr>
      <w:r w:rsidRPr="00B73700">
        <w:rPr>
          <w:color w:val="auto"/>
        </w:rPr>
        <w:tab/>
        <w:t>Cue = GF</w:t>
      </w:r>
    </w:p>
    <w:p w:rsidR="007F4566" w:rsidRPr="00B73700" w:rsidRDefault="007F4566" w:rsidP="00E56D47">
      <w:pPr>
        <w:pStyle w:val="Heading3"/>
        <w:rPr>
          <w:lang w:val="en-US"/>
        </w:rPr>
      </w:pPr>
      <w:r w:rsidRPr="00B73700">
        <w:rPr>
          <w:lang w:val="en-US"/>
        </w:rPr>
        <w:t>General Notes:</w:t>
      </w:r>
    </w:p>
    <w:p w:rsidR="007F4566" w:rsidRPr="00B73700" w:rsidRDefault="007F4566" w:rsidP="00F95DB3">
      <w:pPr>
        <w:numPr>
          <w:ilvl w:val="0"/>
          <w:numId w:val="1"/>
        </w:numPr>
        <w:rPr>
          <w:color w:val="auto"/>
        </w:rPr>
        <w:pPrChange w:id="208" w:author="Vijay" w:date="2014-06-25T00:52:00Z">
          <w:pPr>
            <w:numPr>
              <w:numId w:val="2"/>
            </w:numPr>
            <w:tabs>
              <w:tab w:val="num" w:pos="720"/>
            </w:tabs>
            <w:ind w:left="720" w:hanging="360"/>
          </w:pPr>
        </w:pPrChange>
      </w:pPr>
      <w:r w:rsidRPr="00B73700">
        <w:rPr>
          <w:color w:val="auto"/>
        </w:rPr>
        <w:t xml:space="preserve">For all sequences except those listed above, revert to </w:t>
      </w:r>
      <w:r w:rsidR="002241EF" w:rsidRPr="00B73700">
        <w:rPr>
          <w:color w:val="auto"/>
        </w:rPr>
        <w:t>NAT</w:t>
      </w:r>
      <w:r w:rsidRPr="00B73700">
        <w:rPr>
          <w:color w:val="auto"/>
        </w:rPr>
        <w:t xml:space="preserve"> bidding after interference except for:</w:t>
      </w:r>
    </w:p>
    <w:p w:rsidR="007F4566" w:rsidRPr="00B73700" w:rsidRDefault="007F4566" w:rsidP="00F95DB3">
      <w:pPr>
        <w:numPr>
          <w:ilvl w:val="1"/>
          <w:numId w:val="1"/>
        </w:numPr>
        <w:rPr>
          <w:color w:val="auto"/>
        </w:rPr>
        <w:pPrChange w:id="209" w:author="Vijay" w:date="2014-06-25T00:52:00Z">
          <w:pPr>
            <w:numPr>
              <w:ilvl w:val="1"/>
              <w:numId w:val="2"/>
            </w:numPr>
            <w:tabs>
              <w:tab w:val="num" w:pos="1440"/>
            </w:tabs>
            <w:ind w:left="1440" w:hanging="360"/>
          </w:pPr>
        </w:pPrChange>
      </w:pPr>
      <w:r w:rsidRPr="00B73700">
        <w:rPr>
          <w:color w:val="auto"/>
        </w:rPr>
        <w:t xml:space="preserve">Gamma is </w:t>
      </w:r>
      <w:r w:rsidR="000365E5" w:rsidRPr="00B73700">
        <w:rPr>
          <w:color w:val="auto"/>
        </w:rPr>
        <w:t xml:space="preserve">always </w:t>
      </w:r>
      <w:r w:rsidRPr="00B73700">
        <w:rPr>
          <w:color w:val="auto"/>
        </w:rPr>
        <w:t xml:space="preserve">on </w:t>
      </w:r>
      <w:r w:rsidR="000365E5" w:rsidRPr="00B73700">
        <w:rPr>
          <w:color w:val="auto"/>
        </w:rPr>
        <w:t>over Beta even after i</w:t>
      </w:r>
      <w:r w:rsidRPr="00B73700">
        <w:rPr>
          <w:color w:val="auto"/>
        </w:rPr>
        <w:t xml:space="preserve">nterference. Epsilon always on after Gamma. Beta is </w:t>
      </w:r>
      <w:r w:rsidR="000365E5" w:rsidRPr="00B73700">
        <w:rPr>
          <w:color w:val="auto"/>
        </w:rPr>
        <w:t>on over interference at 1N level</w:t>
      </w:r>
    </w:p>
    <w:p w:rsidR="007F4566" w:rsidRPr="00B73700" w:rsidRDefault="007F4566" w:rsidP="00F95DB3">
      <w:pPr>
        <w:numPr>
          <w:ilvl w:val="1"/>
          <w:numId w:val="1"/>
        </w:numPr>
        <w:rPr>
          <w:color w:val="auto"/>
        </w:rPr>
        <w:pPrChange w:id="210" w:author="Vijay" w:date="2014-06-25T00:52:00Z">
          <w:pPr>
            <w:numPr>
              <w:ilvl w:val="1"/>
              <w:numId w:val="2"/>
            </w:numPr>
            <w:tabs>
              <w:tab w:val="num" w:pos="1440"/>
            </w:tabs>
            <w:ind w:left="1440" w:hanging="360"/>
          </w:pPr>
        </w:pPrChange>
      </w:pPr>
      <w:r w:rsidRPr="00B73700">
        <w:rPr>
          <w:color w:val="auto"/>
        </w:rPr>
        <w:t>DOPI &amp; ROPI apply over Beta, Gamma, and Epsilon asks if there is interference.</w:t>
      </w:r>
    </w:p>
    <w:p w:rsidR="007F4566" w:rsidRPr="00B73700" w:rsidRDefault="007F4566" w:rsidP="00F95DB3">
      <w:pPr>
        <w:numPr>
          <w:ilvl w:val="0"/>
          <w:numId w:val="1"/>
        </w:numPr>
        <w:rPr>
          <w:b/>
          <w:color w:val="auto"/>
        </w:rPr>
        <w:pPrChange w:id="211" w:author="Vijay" w:date="2014-06-25T00:52:00Z">
          <w:pPr>
            <w:numPr>
              <w:numId w:val="2"/>
            </w:numPr>
            <w:tabs>
              <w:tab w:val="num" w:pos="720"/>
            </w:tabs>
            <w:ind w:left="720" w:hanging="360"/>
          </w:pPr>
        </w:pPrChange>
      </w:pPr>
      <w:r w:rsidRPr="00B73700">
        <w:rPr>
          <w:color w:val="auto"/>
        </w:rPr>
        <w:t>After 1C and anything but 1D (</w:t>
      </w:r>
      <w:r w:rsidR="00C243E6" w:rsidRPr="00B73700">
        <w:rPr>
          <w:color w:val="auto"/>
        </w:rPr>
        <w:t>i.e.</w:t>
      </w:r>
      <w:r w:rsidRPr="00B73700">
        <w:rPr>
          <w:color w:val="auto"/>
        </w:rPr>
        <w:t xml:space="preserve"> GF auction), except for asking bids all X are penalty, all XX are suggestions to play.</w:t>
      </w:r>
    </w:p>
    <w:p w:rsidR="00031DAC" w:rsidRPr="00B73700" w:rsidRDefault="00DC08C9" w:rsidP="003F2861">
      <w:pPr>
        <w:pStyle w:val="Heading1"/>
      </w:pPr>
      <w:bookmarkStart w:id="212" w:name="_1D_Opening"/>
      <w:bookmarkEnd w:id="212"/>
      <w:r w:rsidRPr="00B73700">
        <w:br w:type="page"/>
      </w:r>
      <w:bookmarkStart w:id="213" w:name="_Toc294652522"/>
      <w:r w:rsidR="00031DAC" w:rsidRPr="00B73700">
        <w:lastRenderedPageBreak/>
        <w:t>1D Opening</w:t>
      </w:r>
      <w:bookmarkEnd w:id="213"/>
    </w:p>
    <w:p w:rsidR="00031DAC" w:rsidRPr="00B73700" w:rsidRDefault="00031DAC" w:rsidP="00D96125">
      <w:pPr>
        <w:pStyle w:val="Heading2"/>
      </w:pPr>
      <w:bookmarkStart w:id="214" w:name="_Toc294652523"/>
      <w:r w:rsidRPr="00B73700">
        <w:t>No Interference</w:t>
      </w:r>
      <w:bookmarkEnd w:id="214"/>
    </w:p>
    <w:p w:rsidR="00031DAC" w:rsidRPr="00B73700" w:rsidRDefault="00031DAC" w:rsidP="00E56D47">
      <w:pPr>
        <w:pStyle w:val="Heading3"/>
        <w:rPr>
          <w:lang w:val="en-US"/>
        </w:rPr>
      </w:pPr>
      <w:bookmarkStart w:id="215" w:name="_1D_=_11-15"/>
      <w:bookmarkEnd w:id="215"/>
      <w:r w:rsidRPr="00B73700">
        <w:rPr>
          <w:lang w:val="en-US"/>
        </w:rPr>
        <w:t>1D = 11-15 HCP, 1+D</w:t>
      </w:r>
    </w:p>
    <w:p w:rsidR="00031DAC" w:rsidRPr="00B73700" w:rsidRDefault="00031DAC" w:rsidP="00031DAC">
      <w:pPr>
        <w:rPr>
          <w:rFonts w:cs="Courier New"/>
        </w:rPr>
      </w:pPr>
      <w:r w:rsidRPr="00B73700">
        <w:rPr>
          <w:rFonts w:cs="Courier New"/>
        </w:rPr>
        <w:tab/>
      </w:r>
      <w:hyperlink w:anchor="_1D_–_1H" w:history="1">
        <w:r w:rsidRPr="00B73700">
          <w:rPr>
            <w:rStyle w:val="Hyperlink"/>
            <w:rFonts w:cs="Courier New"/>
          </w:rPr>
          <w:t>1H = 6+HCP, 4+H</w:t>
        </w:r>
      </w:hyperlink>
    </w:p>
    <w:p w:rsidR="00031DAC" w:rsidRPr="00B73700" w:rsidRDefault="00031DAC" w:rsidP="00031DAC">
      <w:pPr>
        <w:rPr>
          <w:rFonts w:cs="Courier New"/>
        </w:rPr>
      </w:pPr>
      <w:r w:rsidRPr="00B73700">
        <w:rPr>
          <w:rFonts w:cs="Courier New"/>
        </w:rPr>
        <w:tab/>
      </w:r>
      <w:hyperlink w:anchor="_1D_–_1S" w:history="1">
        <w:r w:rsidRPr="00B73700">
          <w:rPr>
            <w:rStyle w:val="Hyperlink"/>
            <w:rFonts w:cs="Courier New"/>
          </w:rPr>
          <w:t>1S = 6+HCP, 4+S</w:t>
        </w:r>
      </w:hyperlink>
    </w:p>
    <w:p w:rsidR="00031DAC" w:rsidRPr="00B73700" w:rsidRDefault="00031DAC" w:rsidP="00031DAC">
      <w:pPr>
        <w:rPr>
          <w:rFonts w:cs="Courier New"/>
        </w:rPr>
      </w:pPr>
      <w:r w:rsidRPr="00B73700">
        <w:rPr>
          <w:rFonts w:cs="Courier New"/>
        </w:rPr>
        <w:tab/>
      </w:r>
      <w:hyperlink w:anchor="_1D_–_1N" w:history="1">
        <w:r w:rsidR="00FB381F" w:rsidRPr="00B73700">
          <w:rPr>
            <w:rStyle w:val="Hyperlink"/>
            <w:rFonts w:cs="Courier New"/>
          </w:rPr>
          <w:t>1N = 8</w:t>
        </w:r>
        <w:r w:rsidRPr="00B73700">
          <w:rPr>
            <w:rStyle w:val="Hyperlink"/>
            <w:rFonts w:cs="Courier New"/>
          </w:rPr>
          <w:t xml:space="preserve">-10 HCP, </w:t>
        </w:r>
        <w:r w:rsidR="00AA2E57" w:rsidRPr="00B73700">
          <w:rPr>
            <w:rStyle w:val="Hyperlink"/>
            <w:rFonts w:cs="Courier New"/>
          </w:rPr>
          <w:t>BAL</w:t>
        </w:r>
      </w:hyperlink>
    </w:p>
    <w:p w:rsidR="00031DAC" w:rsidRPr="00B73700" w:rsidRDefault="00031DAC" w:rsidP="00031DAC">
      <w:pPr>
        <w:rPr>
          <w:rFonts w:cs="Courier New"/>
        </w:rPr>
      </w:pPr>
      <w:r w:rsidRPr="00B73700">
        <w:rPr>
          <w:rFonts w:cs="Courier New"/>
        </w:rPr>
        <w:tab/>
        <w:t>2C = 4+C, GF</w:t>
      </w:r>
    </w:p>
    <w:p w:rsidR="00031DAC" w:rsidRPr="00B73700" w:rsidRDefault="00031DAC" w:rsidP="00031DAC">
      <w:pPr>
        <w:rPr>
          <w:rFonts w:cs="Courier New"/>
        </w:rPr>
      </w:pPr>
      <w:r w:rsidRPr="00B73700">
        <w:rPr>
          <w:rFonts w:cs="Courier New"/>
        </w:rPr>
        <w:tab/>
      </w:r>
      <w:hyperlink w:anchor="_1D_–_2D" w:history="1">
        <w:r w:rsidRPr="00B73700">
          <w:rPr>
            <w:rStyle w:val="Hyperlink"/>
            <w:rFonts w:cs="Courier New"/>
          </w:rPr>
          <w:t>2D = 4+D, Forcing to 2N or 3</w:t>
        </w:r>
        <w:r w:rsidR="008F4C80" w:rsidRPr="00B73700">
          <w:rPr>
            <w:rStyle w:val="Hyperlink"/>
            <w:rFonts w:cs="Courier New"/>
          </w:rPr>
          <w:t>D, can have 4M with 5+D and GF values</w:t>
        </w:r>
      </w:hyperlink>
    </w:p>
    <w:p w:rsidR="00031DAC" w:rsidRPr="00B73700" w:rsidRDefault="00031DAC" w:rsidP="00031DAC">
      <w:pPr>
        <w:rPr>
          <w:rFonts w:cs="Courier New"/>
        </w:rPr>
      </w:pPr>
      <w:r w:rsidRPr="00B73700">
        <w:rPr>
          <w:rFonts w:cs="Courier New"/>
        </w:rPr>
        <w:tab/>
      </w:r>
      <w:r w:rsidR="00EA0360" w:rsidRPr="00B73700">
        <w:rPr>
          <w:rFonts w:cs="Courier New"/>
        </w:rPr>
        <w:t xml:space="preserve">2H = </w:t>
      </w:r>
      <w:r w:rsidR="005058FD" w:rsidRPr="00B73700">
        <w:rPr>
          <w:rFonts w:cs="Courier New"/>
        </w:rPr>
        <w:t>6</w:t>
      </w:r>
      <w:r w:rsidR="00EA0360" w:rsidRPr="00B73700">
        <w:rPr>
          <w:rFonts w:cs="Courier New"/>
        </w:rPr>
        <w:t>H, 5-8 hcp</w:t>
      </w:r>
    </w:p>
    <w:p w:rsidR="00A552EE" w:rsidRPr="00B73700" w:rsidRDefault="00EA0360" w:rsidP="00031DAC">
      <w:pPr>
        <w:rPr>
          <w:rFonts w:cs="Courier New"/>
        </w:rPr>
      </w:pPr>
      <w:r w:rsidRPr="00B73700">
        <w:rPr>
          <w:rFonts w:cs="Courier New"/>
        </w:rPr>
        <w:tab/>
        <w:t xml:space="preserve">2S = </w:t>
      </w:r>
      <w:r w:rsidR="005058FD" w:rsidRPr="00B73700">
        <w:rPr>
          <w:rFonts w:cs="Courier New"/>
        </w:rPr>
        <w:t>6S, 5-8 hcp</w:t>
      </w:r>
    </w:p>
    <w:p w:rsidR="00031DAC" w:rsidRPr="00B73700" w:rsidRDefault="00031DAC" w:rsidP="00031DAC">
      <w:pPr>
        <w:rPr>
          <w:rFonts w:cs="Courier New"/>
        </w:rPr>
      </w:pPr>
      <w:r w:rsidRPr="00B73700">
        <w:rPr>
          <w:rFonts w:cs="Courier New"/>
        </w:rPr>
        <w:tab/>
        <w:t xml:space="preserve">2N = 11-12 HCP, </w:t>
      </w:r>
      <w:r w:rsidR="00AA2E57" w:rsidRPr="00B73700">
        <w:rPr>
          <w:rFonts w:cs="Courier New"/>
        </w:rPr>
        <w:t>BAL</w:t>
      </w:r>
    </w:p>
    <w:p w:rsidR="00031DAC" w:rsidRPr="00B73700" w:rsidRDefault="001C5B01" w:rsidP="00031DAC">
      <w:pPr>
        <w:rPr>
          <w:rFonts w:cs="Courier New"/>
        </w:rPr>
      </w:pPr>
      <w:r w:rsidRPr="00B73700">
        <w:rPr>
          <w:rFonts w:cs="Courier New"/>
        </w:rPr>
        <w:tab/>
        <w:t>3C = 6+C, 10-12 hcp</w:t>
      </w:r>
    </w:p>
    <w:p w:rsidR="00031DAC" w:rsidRPr="00B73700" w:rsidRDefault="00B80227" w:rsidP="00031DAC">
      <w:pPr>
        <w:rPr>
          <w:rFonts w:cs="Courier New"/>
        </w:rPr>
      </w:pPr>
      <w:r w:rsidRPr="00B73700">
        <w:rPr>
          <w:rFonts w:cs="Courier New"/>
        </w:rPr>
        <w:tab/>
        <w:t>3D = 6</w:t>
      </w:r>
      <w:r w:rsidR="00031DAC" w:rsidRPr="00B73700">
        <w:rPr>
          <w:rFonts w:cs="Courier New"/>
        </w:rPr>
        <w:t>+D, &lt;8HCP</w:t>
      </w:r>
    </w:p>
    <w:p w:rsidR="00031DAC" w:rsidRPr="00B73700" w:rsidRDefault="00031DAC" w:rsidP="00031DAC">
      <w:pPr>
        <w:rPr>
          <w:rFonts w:cs="Courier New"/>
        </w:rPr>
      </w:pPr>
      <w:r w:rsidRPr="00B73700">
        <w:rPr>
          <w:rFonts w:cs="Courier New"/>
        </w:rPr>
        <w:tab/>
        <w:t>3M = 7+M, &lt;6HCP</w:t>
      </w:r>
    </w:p>
    <w:p w:rsidR="00031DAC" w:rsidRPr="00B73700" w:rsidRDefault="00031DAC" w:rsidP="00031DAC">
      <w:pPr>
        <w:rPr>
          <w:rFonts w:cs="Courier New"/>
        </w:rPr>
      </w:pPr>
      <w:r w:rsidRPr="00B73700">
        <w:rPr>
          <w:rFonts w:cs="Courier New"/>
        </w:rPr>
        <w:tab/>
        <w:t>3N = To Play</w:t>
      </w:r>
    </w:p>
    <w:p w:rsidR="00031DAC" w:rsidRPr="00B73700" w:rsidRDefault="00B80227" w:rsidP="00031DAC">
      <w:pPr>
        <w:rPr>
          <w:rFonts w:cs="Courier New"/>
        </w:rPr>
      </w:pPr>
      <w:r w:rsidRPr="00B73700">
        <w:rPr>
          <w:rFonts w:cs="Courier New"/>
        </w:rPr>
        <w:tab/>
        <w:t>4D</w:t>
      </w:r>
      <w:r w:rsidR="00031DAC" w:rsidRPr="00B73700">
        <w:rPr>
          <w:rFonts w:cs="Courier New"/>
        </w:rPr>
        <w:t xml:space="preserve"> = </w:t>
      </w:r>
      <w:r w:rsidR="008F4C80" w:rsidRPr="00B73700">
        <w:rPr>
          <w:rFonts w:cs="Courier New"/>
        </w:rPr>
        <w:t>Pre</w:t>
      </w:r>
    </w:p>
    <w:p w:rsidR="008F4C80" w:rsidRPr="00B73700" w:rsidRDefault="008F4C80" w:rsidP="00031DAC">
      <w:pPr>
        <w:rPr>
          <w:rFonts w:cs="Courier New"/>
        </w:rPr>
      </w:pPr>
      <w:r w:rsidRPr="00B73700">
        <w:rPr>
          <w:rFonts w:cs="Courier New"/>
        </w:rPr>
        <w:tab/>
        <w:t>4</w:t>
      </w:r>
      <w:r w:rsidR="003C564F" w:rsidRPr="00B73700">
        <w:rPr>
          <w:rFonts w:cs="Courier New"/>
        </w:rPr>
        <w:t>M = To play</w:t>
      </w:r>
    </w:p>
    <w:bookmarkStart w:id="216" w:name="_1D_–_1H"/>
    <w:bookmarkEnd w:id="216"/>
    <w:p w:rsidR="00031DAC" w:rsidRPr="00B73700" w:rsidRDefault="004D0B10"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1H = 6+HCP, 4+H</w:t>
      </w:r>
    </w:p>
    <w:p w:rsidR="00031DAC" w:rsidRPr="00B73700" w:rsidRDefault="00031DAC" w:rsidP="00031DAC">
      <w:pPr>
        <w:rPr>
          <w:rFonts w:cs="Courier New"/>
        </w:rPr>
      </w:pPr>
      <w:r w:rsidRPr="00B73700">
        <w:rPr>
          <w:rFonts w:cs="Courier New"/>
        </w:rPr>
        <w:tab/>
        <w:t>1S = 4+S</w:t>
      </w:r>
    </w:p>
    <w:p w:rsidR="00031DAC" w:rsidRPr="00B73700" w:rsidRDefault="00031DAC" w:rsidP="00031DAC">
      <w:pPr>
        <w:rPr>
          <w:rFonts w:cs="Courier New"/>
          <w:color w:val="008000"/>
        </w:rPr>
      </w:pPr>
      <w:r w:rsidRPr="00B73700">
        <w:rPr>
          <w:rFonts w:cs="Courier New"/>
          <w:color w:val="008000"/>
        </w:rPr>
        <w:tab/>
      </w:r>
      <w:hyperlink w:anchor="_1D_–_1H_1" w:history="1">
        <w:r w:rsidR="00FB381F" w:rsidRPr="00B73700">
          <w:rPr>
            <w:rStyle w:val="Hyperlink"/>
            <w:rFonts w:cs="Courier New"/>
          </w:rPr>
          <w:t xml:space="preserve">1N = </w:t>
        </w:r>
        <w:r w:rsidR="00EA0360" w:rsidRPr="00B73700">
          <w:rPr>
            <w:rStyle w:val="Hyperlink"/>
            <w:rFonts w:cs="Courier New"/>
          </w:rPr>
          <w:t>11-</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H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3+H</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2S = </w:t>
      </w:r>
      <w:r w:rsidR="003C564F" w:rsidRPr="00B73700">
        <w:rPr>
          <w:rFonts w:cs="Courier New"/>
        </w:rPr>
        <w:t>5+</w:t>
      </w:r>
      <w:r w:rsidR="00E00B42" w:rsidRPr="00B73700">
        <w:rPr>
          <w:rFonts w:cs="Courier New"/>
        </w:rPr>
        <w:t>D, 4S max</w:t>
      </w:r>
    </w:p>
    <w:p w:rsidR="00031DAC" w:rsidRPr="00B73700" w:rsidRDefault="00031DAC" w:rsidP="00031DAC">
      <w:pPr>
        <w:rPr>
          <w:rFonts w:cs="Courier New"/>
        </w:rPr>
      </w:pPr>
      <w:r w:rsidRPr="00B73700">
        <w:rPr>
          <w:rFonts w:cs="Courier New"/>
        </w:rPr>
        <w:tab/>
        <w:t xml:space="preserve">2N = </w:t>
      </w:r>
      <w:r w:rsidR="00E00B42" w:rsidRPr="00B73700">
        <w:rPr>
          <w:rFonts w:cs="Courier New"/>
        </w:rPr>
        <w:t xml:space="preserve">4H, </w:t>
      </w:r>
      <w:r w:rsidR="005907F2" w:rsidRPr="00B73700">
        <w:rPr>
          <w:rFonts w:cs="Courier New"/>
        </w:rPr>
        <w:t>some singleton</w:t>
      </w:r>
      <w:r w:rsidR="00E00B42" w:rsidRPr="00B73700">
        <w:rPr>
          <w:rFonts w:cs="Courier New"/>
        </w:rPr>
        <w:t>, max</w:t>
      </w:r>
    </w:p>
    <w:p w:rsidR="00882EEE" w:rsidRPr="00B73700" w:rsidRDefault="00882EEE" w:rsidP="00031DAC">
      <w:pPr>
        <w:rPr>
          <w:rFonts w:cs="Courier New"/>
        </w:rPr>
      </w:pPr>
      <w:r w:rsidRPr="00B73700">
        <w:rPr>
          <w:rFonts w:cs="Courier New"/>
        </w:rPr>
        <w:tab/>
      </w:r>
      <w:r w:rsidRPr="00B73700">
        <w:rPr>
          <w:rFonts w:cs="Courier New"/>
        </w:rPr>
        <w:tab/>
        <w:t>3C = Relay</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3D = C</w:t>
      </w:r>
      <w:r w:rsidR="00882EEE" w:rsidRPr="00B73700">
        <w:rPr>
          <w:rFonts w:cs="Courier New"/>
        </w:rPr>
        <w:t xml:space="preserve"> stiff</w:t>
      </w:r>
    </w:p>
    <w:p w:rsidR="00882EEE" w:rsidRPr="00B73700" w:rsidRDefault="003C564F" w:rsidP="00031DAC">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882EEE" w:rsidP="00031DAC">
      <w:pPr>
        <w:rPr>
          <w:rFonts w:cs="Courier New"/>
        </w:rPr>
      </w:pPr>
      <w:r w:rsidRPr="00B73700">
        <w:rPr>
          <w:rFonts w:cs="Courier New"/>
        </w:rPr>
        <w:tab/>
      </w:r>
      <w:r w:rsidRPr="00B73700">
        <w:rPr>
          <w:rFonts w:cs="Courier New"/>
        </w:rPr>
        <w:tab/>
      </w:r>
      <w:r w:rsidRPr="00B73700">
        <w:rPr>
          <w:rFonts w:cs="Courier New"/>
        </w:rPr>
        <w:tab/>
        <w:t>3S = S stiff</w:t>
      </w:r>
    </w:p>
    <w:p w:rsidR="009235BC" w:rsidRPr="00B73700" w:rsidRDefault="009235BC" w:rsidP="00031DAC">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 xml:space="preserve">3D = 6+D, </w:t>
      </w:r>
      <w:r w:rsidR="00E00B42" w:rsidRPr="00B73700">
        <w:rPr>
          <w:rFonts w:cs="Courier New"/>
        </w:rPr>
        <w:t>max</w:t>
      </w:r>
    </w:p>
    <w:p w:rsidR="00031DAC" w:rsidRPr="00B73700" w:rsidRDefault="00031DAC" w:rsidP="00031DAC">
      <w:pPr>
        <w:rPr>
          <w:rFonts w:cs="Courier New"/>
        </w:rPr>
      </w:pPr>
      <w:r w:rsidRPr="00B73700">
        <w:rPr>
          <w:rFonts w:cs="Courier New"/>
        </w:rPr>
        <w:tab/>
        <w:t xml:space="preserve">3H = 4+H, </w:t>
      </w:r>
      <w:r w:rsidR="00E00B42" w:rsidRPr="00B73700">
        <w:rPr>
          <w:rFonts w:cs="Courier New"/>
        </w:rPr>
        <w:t>max, semi-</w:t>
      </w:r>
      <w:r w:rsidR="00AA2E57" w:rsidRPr="00B73700">
        <w:rPr>
          <w:rFonts w:cs="Courier New"/>
        </w:rPr>
        <w:t>BAL</w:t>
      </w:r>
    </w:p>
    <w:p w:rsidR="00031DAC" w:rsidRPr="00B73700" w:rsidRDefault="00031DAC" w:rsidP="00031DAC">
      <w:pPr>
        <w:rPr>
          <w:rFonts w:cs="Courier New"/>
        </w:rPr>
      </w:pPr>
      <w:r w:rsidRPr="00B73700">
        <w:rPr>
          <w:rFonts w:cs="Courier New"/>
        </w:rPr>
        <w:tab/>
        <w:t>3S</w:t>
      </w:r>
      <w:r w:rsidR="00B80227" w:rsidRPr="00B73700">
        <w:rPr>
          <w:rFonts w:cs="Courier New"/>
        </w:rPr>
        <w:t>/4C</w:t>
      </w:r>
      <w:r w:rsidRPr="00B73700">
        <w:rPr>
          <w:rFonts w:cs="Courier New"/>
        </w:rPr>
        <w:t xml:space="preserve"> = </w:t>
      </w:r>
      <w:r w:rsidR="00B80227" w:rsidRPr="00B73700">
        <w:rPr>
          <w:rFonts w:cs="Courier New"/>
        </w:rPr>
        <w:t>Splinter, agreeing H</w:t>
      </w:r>
    </w:p>
    <w:p w:rsidR="00031DAC" w:rsidRPr="00B73700" w:rsidRDefault="00031DAC" w:rsidP="00031DAC">
      <w:pPr>
        <w:rPr>
          <w:rFonts w:cs="Courier New"/>
        </w:rPr>
      </w:pPr>
      <w:r w:rsidRPr="00B73700">
        <w:rPr>
          <w:rFonts w:cs="Courier New"/>
        </w:rPr>
        <w:tab/>
        <w:t xml:space="preserve">3N = </w:t>
      </w:r>
      <w:r w:rsidR="00B80227" w:rsidRPr="00B73700">
        <w:rPr>
          <w:rFonts w:cs="Courier New"/>
        </w:rPr>
        <w:t>Running diamonds</w:t>
      </w:r>
    </w:p>
    <w:p w:rsidR="00031DAC" w:rsidRPr="00B73700" w:rsidRDefault="00031DAC" w:rsidP="00031DAC">
      <w:pPr>
        <w:rPr>
          <w:rFonts w:cs="Courier New"/>
        </w:rPr>
      </w:pPr>
      <w:r w:rsidRPr="00B73700">
        <w:rPr>
          <w:rFonts w:cs="Courier New"/>
        </w:rPr>
        <w:tab/>
        <w:t xml:space="preserve">4D = </w:t>
      </w:r>
      <w:r w:rsidR="009D0EA0" w:rsidRPr="00B73700">
        <w:rPr>
          <w:rFonts w:cs="Courier New"/>
        </w:rPr>
        <w:t xml:space="preserve">Excellent </w:t>
      </w:r>
      <w:r w:rsidR="00A25BA8" w:rsidRPr="00B73700">
        <w:rPr>
          <w:rFonts w:cs="Courier New"/>
        </w:rPr>
        <w:t>5+D, 4</w:t>
      </w:r>
      <w:r w:rsidRPr="00B73700">
        <w:rPr>
          <w:rFonts w:cs="Courier New"/>
        </w:rPr>
        <w:t>H, 14-15 HCP</w:t>
      </w:r>
      <w:r w:rsidR="003C564F" w:rsidRPr="00B73700">
        <w:rPr>
          <w:rFonts w:cs="Courier New"/>
        </w:rPr>
        <w:t>, concentrated values</w:t>
      </w:r>
    </w:p>
    <w:p w:rsidR="00031DAC" w:rsidRPr="00B73700" w:rsidRDefault="00031DAC" w:rsidP="00031DAC">
      <w:pPr>
        <w:rPr>
          <w:rFonts w:cs="Courier New"/>
        </w:rPr>
      </w:pPr>
      <w:r w:rsidRPr="00B73700">
        <w:rPr>
          <w:rFonts w:cs="Courier New"/>
        </w:rPr>
        <w:tab/>
        <w:t>4H = To Play</w:t>
      </w:r>
      <w:r w:rsidR="00EA405E" w:rsidRPr="00B73700">
        <w:rPr>
          <w:rFonts w:cs="Courier New"/>
        </w:rPr>
        <w:t>, distributional values</w:t>
      </w:r>
    </w:p>
    <w:bookmarkStart w:id="217" w:name="_1D_–_1S"/>
    <w:bookmarkEnd w:id="217"/>
    <w:p w:rsidR="00031DAC" w:rsidRPr="00B73700" w:rsidRDefault="004D0B10"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1S = 6+ HCP, 4+S</w:t>
      </w:r>
    </w:p>
    <w:p w:rsidR="00031DAC" w:rsidRPr="00B73700" w:rsidRDefault="00031DAC" w:rsidP="00031DAC">
      <w:pPr>
        <w:rPr>
          <w:rFonts w:cs="Courier New"/>
          <w:color w:val="008000"/>
        </w:rPr>
      </w:pPr>
      <w:r w:rsidRPr="00B73700">
        <w:rPr>
          <w:rFonts w:cs="Courier New"/>
        </w:rPr>
        <w:tab/>
      </w:r>
      <w:hyperlink w:anchor="_1D_–_1S_1" w:history="1">
        <w:r w:rsidR="005359FC" w:rsidRPr="00B73700">
          <w:rPr>
            <w:rStyle w:val="Hyperlink"/>
            <w:rFonts w:cs="Courier New"/>
          </w:rPr>
          <w:t xml:space="preserve">1N = </w:t>
        </w:r>
        <w:r w:rsidRPr="00B73700">
          <w:rPr>
            <w:rStyle w:val="Hyperlink"/>
            <w:rFonts w:cs="Courier New"/>
          </w:rPr>
          <w:t xml:space="preserve">12 </w:t>
        </w:r>
        <w:r w:rsidR="00AA2E57" w:rsidRPr="00B73700">
          <w:rPr>
            <w:rStyle w:val="Hyperlink"/>
            <w:rFonts w:cs="Courier New"/>
          </w:rPr>
          <w:t>BAL</w:t>
        </w:r>
        <w:r w:rsidRPr="00B73700">
          <w:rPr>
            <w:rStyle w:val="Hyperlink"/>
            <w:rFonts w:cs="Courier New"/>
          </w:rPr>
          <w:t xml:space="preserve"> </w:t>
        </w:r>
      </w:hyperlink>
    </w:p>
    <w:p w:rsidR="00031DAC" w:rsidRPr="00B73700" w:rsidRDefault="00031DAC" w:rsidP="00031DAC">
      <w:pPr>
        <w:rPr>
          <w:rFonts w:cs="Courier New"/>
          <w:color w:val="008000"/>
        </w:rPr>
      </w:pPr>
      <w:r w:rsidRPr="00B73700">
        <w:rPr>
          <w:rFonts w:cs="Courier New"/>
          <w:color w:val="008000"/>
        </w:rPr>
        <w:tab/>
      </w:r>
      <w:hyperlink w:anchor="_1D_–_1S_2" w:history="1">
        <w:r w:rsidRPr="00B73700">
          <w:rPr>
            <w:rStyle w:val="Hyperlink"/>
            <w:rFonts w:cs="Courier New"/>
          </w:rPr>
          <w:t>2C = 5</w:t>
        </w:r>
        <w:r w:rsidR="00A73D1D" w:rsidRPr="00B73700">
          <w:rPr>
            <w:rStyle w:val="Hyperlink"/>
            <w:rFonts w:cs="Courier New"/>
          </w:rPr>
          <w:t>-4m either way</w:t>
        </w:r>
      </w:hyperlink>
    </w:p>
    <w:p w:rsidR="00031DAC" w:rsidRPr="00B73700" w:rsidRDefault="00031DAC" w:rsidP="00031DAC">
      <w:pPr>
        <w:rPr>
          <w:rFonts w:cs="Courier New"/>
        </w:rPr>
      </w:pPr>
      <w:r w:rsidRPr="00B73700">
        <w:rPr>
          <w:rFonts w:cs="Courier New"/>
        </w:rPr>
        <w:tab/>
        <w:t>2D = 5+D</w:t>
      </w:r>
    </w:p>
    <w:p w:rsidR="00031DAC" w:rsidRPr="00B73700" w:rsidRDefault="00031DAC" w:rsidP="00031DAC">
      <w:pPr>
        <w:rPr>
          <w:rFonts w:cs="Courier New"/>
        </w:rPr>
      </w:pPr>
      <w:r w:rsidRPr="00B73700">
        <w:rPr>
          <w:rFonts w:cs="Courier New"/>
        </w:rPr>
        <w:tab/>
        <w:t>2H = 4+H</w:t>
      </w:r>
      <w:r w:rsidR="00EC5562" w:rsidRPr="00B73700">
        <w:rPr>
          <w:rFonts w:cs="Courier New"/>
        </w:rPr>
        <w:t xml:space="preserve">, </w:t>
      </w:r>
      <w:r w:rsidR="00187479" w:rsidRPr="00B73700">
        <w:rPr>
          <w:rFonts w:cs="Courier New"/>
        </w:rPr>
        <w:t xml:space="preserve">5+D, </w:t>
      </w:r>
      <w:r w:rsidR="00EC5562" w:rsidRPr="00B73700">
        <w:rPr>
          <w:rFonts w:cs="Courier New"/>
        </w:rPr>
        <w:t>non-min hand</w:t>
      </w:r>
    </w:p>
    <w:p w:rsidR="00031DAC" w:rsidRPr="00B73700" w:rsidRDefault="00031DAC" w:rsidP="00031DAC">
      <w:pPr>
        <w:rPr>
          <w:rFonts w:cs="Courier New"/>
        </w:rPr>
      </w:pPr>
      <w:r w:rsidRPr="00B73700">
        <w:rPr>
          <w:rFonts w:cs="Courier New"/>
        </w:rPr>
        <w:tab/>
        <w:t>2S = 3+S</w:t>
      </w:r>
      <w:r w:rsidR="00EA0360" w:rsidRPr="00B73700">
        <w:rPr>
          <w:rFonts w:cs="Courier New"/>
        </w:rPr>
        <w:t xml:space="preserve"> (generally with side stiff if only 3 card support)</w:t>
      </w:r>
    </w:p>
    <w:p w:rsidR="00031DAC" w:rsidRPr="00B73700" w:rsidRDefault="00031DAC" w:rsidP="00031DAC">
      <w:pPr>
        <w:rPr>
          <w:rFonts w:cs="Courier New"/>
        </w:rPr>
      </w:pPr>
      <w:r w:rsidRPr="00B73700">
        <w:rPr>
          <w:rFonts w:cs="Courier New"/>
        </w:rPr>
        <w:tab/>
        <w:t xml:space="preserve">2N = </w:t>
      </w:r>
      <w:r w:rsidR="00EC5562" w:rsidRPr="00B73700">
        <w:rPr>
          <w:rFonts w:cs="Courier New"/>
        </w:rPr>
        <w:t xml:space="preserve">4S, </w:t>
      </w:r>
      <w:r w:rsidR="00546A65" w:rsidRPr="00B73700">
        <w:rPr>
          <w:rFonts w:cs="Courier New"/>
        </w:rPr>
        <w:t>some singleton</w:t>
      </w:r>
      <w:r w:rsidR="00EC5562" w:rsidRPr="00B73700">
        <w:rPr>
          <w:rFonts w:cs="Courier New"/>
        </w:rPr>
        <w:t>, max</w:t>
      </w:r>
    </w:p>
    <w:p w:rsidR="00882EEE" w:rsidRPr="00B73700" w:rsidRDefault="00882EEE" w:rsidP="00882EEE">
      <w:pPr>
        <w:rPr>
          <w:rFonts w:cs="Courier New"/>
        </w:rPr>
      </w:pPr>
      <w:r w:rsidRPr="00B73700">
        <w:rPr>
          <w:rFonts w:cs="Courier New"/>
        </w:rPr>
        <w:tab/>
      </w:r>
      <w:r w:rsidRPr="00B73700">
        <w:rPr>
          <w:rFonts w:cs="Courier New"/>
        </w:rPr>
        <w:tab/>
        <w:t>3C = Relay</w:t>
      </w:r>
    </w:p>
    <w:p w:rsidR="00882EEE" w:rsidRPr="00B73700" w:rsidRDefault="00882EEE" w:rsidP="00882EEE">
      <w:pPr>
        <w:rPr>
          <w:rFonts w:cs="Courier New"/>
        </w:rPr>
      </w:pPr>
      <w:r w:rsidRPr="00B73700">
        <w:rPr>
          <w:rFonts w:cs="Courier New"/>
        </w:rPr>
        <w:tab/>
      </w:r>
      <w:r w:rsidRPr="00B73700">
        <w:rPr>
          <w:rFonts w:cs="Courier New"/>
        </w:rPr>
        <w:tab/>
      </w:r>
      <w:r w:rsidRPr="00B73700">
        <w:rPr>
          <w:rFonts w:cs="Courier New"/>
        </w:rPr>
        <w:tab/>
        <w:t xml:space="preserve">3D = </w:t>
      </w:r>
      <w:r w:rsidR="00D820E1" w:rsidRPr="00B73700">
        <w:rPr>
          <w:rFonts w:cs="Courier New"/>
        </w:rPr>
        <w:t>C</w:t>
      </w:r>
      <w:r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3H = D</w:t>
      </w:r>
      <w:r w:rsidR="00882EEE" w:rsidRPr="00B73700">
        <w:rPr>
          <w:rFonts w:cs="Courier New"/>
        </w:rPr>
        <w:t xml:space="preserve"> stiff</w:t>
      </w:r>
    </w:p>
    <w:p w:rsidR="00882EEE" w:rsidRPr="00B73700" w:rsidRDefault="00D820E1" w:rsidP="00882EEE">
      <w:pPr>
        <w:rPr>
          <w:rFonts w:cs="Courier New"/>
        </w:rPr>
      </w:pPr>
      <w:r w:rsidRPr="00B73700">
        <w:rPr>
          <w:rFonts w:cs="Courier New"/>
        </w:rPr>
        <w:tab/>
      </w:r>
      <w:r w:rsidRPr="00B73700">
        <w:rPr>
          <w:rFonts w:cs="Courier New"/>
        </w:rPr>
        <w:tab/>
      </w:r>
      <w:r w:rsidRPr="00B73700">
        <w:rPr>
          <w:rFonts w:cs="Courier New"/>
        </w:rPr>
        <w:tab/>
        <w:t>3S = H</w:t>
      </w:r>
      <w:r w:rsidR="00882EEE" w:rsidRPr="00B73700">
        <w:rPr>
          <w:rFonts w:cs="Courier New"/>
        </w:rPr>
        <w:t xml:space="preserve"> stiff</w:t>
      </w:r>
    </w:p>
    <w:p w:rsidR="009235BC" w:rsidRPr="00B73700" w:rsidRDefault="009235BC" w:rsidP="00882EEE">
      <w:pPr>
        <w:rPr>
          <w:rFonts w:cs="Courier New"/>
        </w:rPr>
      </w:pPr>
      <w:r w:rsidRPr="00B73700">
        <w:rPr>
          <w:rFonts w:cs="Courier New"/>
        </w:rPr>
        <w:tab/>
      </w:r>
      <w:r w:rsidRPr="00B73700">
        <w:rPr>
          <w:rFonts w:cs="Courier New"/>
        </w:rPr>
        <w:tab/>
        <w:t>3N = Pass or correct</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(not solid), 14-15</w:t>
      </w:r>
    </w:p>
    <w:p w:rsidR="00031DAC" w:rsidRPr="00B73700" w:rsidRDefault="00031DAC" w:rsidP="00031DAC">
      <w:pPr>
        <w:rPr>
          <w:rFonts w:cs="Courier New"/>
        </w:rPr>
      </w:pPr>
      <w:r w:rsidRPr="00B73700">
        <w:rPr>
          <w:rFonts w:cs="Courier New"/>
        </w:rPr>
        <w:tab/>
        <w:t xml:space="preserve">3H = </w:t>
      </w:r>
      <w:r w:rsidR="00992D17" w:rsidRPr="00B73700">
        <w:rPr>
          <w:rFonts w:cs="Courier New"/>
        </w:rPr>
        <w:t xml:space="preserve">6D, 5H </w:t>
      </w:r>
      <w:r w:rsidR="007A29F4" w:rsidRPr="00B73700">
        <w:rPr>
          <w:rFonts w:cs="Courier New"/>
        </w:rPr>
        <w:t>good hand</w:t>
      </w:r>
    </w:p>
    <w:p w:rsidR="00031DAC" w:rsidRPr="00B73700" w:rsidRDefault="00031DAC" w:rsidP="00031DAC">
      <w:pPr>
        <w:rPr>
          <w:rFonts w:cs="Courier New"/>
        </w:rPr>
      </w:pPr>
      <w:r w:rsidRPr="00B73700">
        <w:rPr>
          <w:rFonts w:cs="Courier New"/>
        </w:rPr>
        <w:tab/>
        <w:t xml:space="preserve">3S = 4+S, </w:t>
      </w:r>
      <w:r w:rsidR="00EC5562" w:rsidRPr="00B73700">
        <w:rPr>
          <w:rFonts w:cs="Courier New"/>
        </w:rPr>
        <w:t>max</w:t>
      </w:r>
      <w:r w:rsidR="002730A1" w:rsidRPr="00B73700">
        <w:rPr>
          <w:rFonts w:cs="Courier New"/>
        </w:rPr>
        <w:t>, semi-</w:t>
      </w:r>
      <w:r w:rsidR="00AA2E57" w:rsidRPr="00B73700">
        <w:rPr>
          <w:rFonts w:cs="Courier New"/>
        </w:rPr>
        <w:t>BAL</w:t>
      </w:r>
    </w:p>
    <w:p w:rsidR="00031DAC" w:rsidRPr="00B73700" w:rsidRDefault="00B80227" w:rsidP="00031DAC">
      <w:pPr>
        <w:rPr>
          <w:rFonts w:cs="Courier New"/>
        </w:rPr>
      </w:pPr>
      <w:r w:rsidRPr="00B73700">
        <w:rPr>
          <w:rFonts w:cs="Courier New"/>
        </w:rPr>
        <w:tab/>
        <w:t>3N = Running diamonds</w:t>
      </w:r>
    </w:p>
    <w:p w:rsidR="00031DAC" w:rsidRPr="00B73700" w:rsidRDefault="00031DAC" w:rsidP="00031DAC">
      <w:pPr>
        <w:rPr>
          <w:rFonts w:cs="Courier New"/>
        </w:rPr>
      </w:pPr>
      <w:r w:rsidRPr="00B73700">
        <w:rPr>
          <w:rFonts w:cs="Courier New"/>
        </w:rPr>
        <w:lastRenderedPageBreak/>
        <w:tab/>
        <w:t>4C</w:t>
      </w:r>
      <w:r w:rsidR="00B80227" w:rsidRPr="00B73700">
        <w:rPr>
          <w:rFonts w:cs="Courier New"/>
        </w:rPr>
        <w:t>/4H</w:t>
      </w:r>
      <w:r w:rsidRPr="00B73700">
        <w:rPr>
          <w:rFonts w:cs="Courier New"/>
        </w:rPr>
        <w:t xml:space="preserve"> = </w:t>
      </w:r>
      <w:r w:rsidR="00B80227" w:rsidRPr="00B73700">
        <w:rPr>
          <w:rFonts w:cs="Courier New"/>
        </w:rPr>
        <w:t>Splinter agreeing S</w:t>
      </w:r>
    </w:p>
    <w:p w:rsidR="00031DAC" w:rsidRPr="00B73700" w:rsidRDefault="00031DAC" w:rsidP="00031DAC">
      <w:pPr>
        <w:rPr>
          <w:rFonts w:cs="Courier New"/>
        </w:rPr>
      </w:pPr>
      <w:r w:rsidRPr="00B73700">
        <w:rPr>
          <w:rFonts w:cs="Courier New"/>
        </w:rPr>
        <w:tab/>
        <w:t xml:space="preserve">4D = </w:t>
      </w:r>
      <w:r w:rsidR="000765D3" w:rsidRPr="00B73700">
        <w:rPr>
          <w:rFonts w:cs="Courier New"/>
        </w:rPr>
        <w:t>Excellent 5+D, 4</w:t>
      </w:r>
      <w:r w:rsidR="00D820E1" w:rsidRPr="00B73700">
        <w:rPr>
          <w:rFonts w:cs="Courier New"/>
        </w:rPr>
        <w:t>S, 14-15 HCP, concentrated values</w:t>
      </w:r>
    </w:p>
    <w:p w:rsidR="00031DAC" w:rsidRPr="00B73700" w:rsidRDefault="00031DAC" w:rsidP="00031DAC">
      <w:pPr>
        <w:rPr>
          <w:rFonts w:cs="Courier New"/>
        </w:rPr>
      </w:pPr>
      <w:r w:rsidRPr="00B73700">
        <w:rPr>
          <w:rFonts w:cs="Courier New"/>
        </w:rPr>
        <w:tab/>
        <w:t>4S = To Play</w:t>
      </w:r>
    </w:p>
    <w:bookmarkStart w:id="218" w:name="_1D_–_1N"/>
    <w:bookmarkEnd w:id="218"/>
    <w:p w:rsidR="00031DAC" w:rsidRPr="00B73700" w:rsidRDefault="004D0B10"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 xml:space="preserve">1N = </w:t>
      </w:r>
      <w:r w:rsidR="003B0CC6" w:rsidRPr="00B73700">
        <w:rPr>
          <w:lang w:val="en-US"/>
        </w:rPr>
        <w:t>8</w:t>
      </w:r>
      <w:r w:rsidR="00031DAC" w:rsidRPr="00B73700">
        <w:rPr>
          <w:lang w:val="en-US"/>
        </w:rPr>
        <w:t xml:space="preserve">-10, </w:t>
      </w:r>
      <w:r w:rsidR="00AA2E57" w:rsidRPr="00B73700">
        <w:rPr>
          <w:lang w:val="en-US"/>
        </w:rPr>
        <w:t>BAL</w:t>
      </w:r>
    </w:p>
    <w:p w:rsidR="00031DAC" w:rsidRPr="00B73700" w:rsidRDefault="00031DAC" w:rsidP="00031DAC">
      <w:pPr>
        <w:rPr>
          <w:rFonts w:cs="Courier New"/>
        </w:rPr>
      </w:pPr>
      <w:r w:rsidRPr="00B73700">
        <w:rPr>
          <w:rFonts w:cs="Courier New"/>
        </w:rPr>
        <w:tab/>
        <w:t>2C = 5+C, 4+D</w:t>
      </w:r>
    </w:p>
    <w:p w:rsidR="00031DAC" w:rsidRPr="00B73700" w:rsidRDefault="00031DAC" w:rsidP="00031DAC">
      <w:pPr>
        <w:rPr>
          <w:rFonts w:cs="Courier New"/>
        </w:rPr>
      </w:pPr>
      <w:r w:rsidRPr="00B73700">
        <w:rPr>
          <w:rFonts w:cs="Courier New"/>
        </w:rPr>
        <w:tab/>
        <w:t>2D = 6+D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 xml:space="preserve">Very good </w:t>
      </w:r>
      <w:r w:rsidRPr="00B73700">
        <w:rPr>
          <w:rFonts w:cs="Courier New"/>
        </w:rPr>
        <w:t>14-15 HCP</w:t>
      </w:r>
      <w:r w:rsidR="00B8546F" w:rsidRPr="00B73700">
        <w:rPr>
          <w:rFonts w:cs="Courier New"/>
        </w:rPr>
        <w:t>, with strong D</w:t>
      </w:r>
    </w:p>
    <w:p w:rsidR="00031DAC" w:rsidRPr="00B73700" w:rsidRDefault="00031DAC" w:rsidP="00031DAC">
      <w:pPr>
        <w:rPr>
          <w:rFonts w:cs="Courier New"/>
        </w:rPr>
      </w:pPr>
      <w:r w:rsidRPr="00B73700">
        <w:rPr>
          <w:rFonts w:cs="Courier New"/>
        </w:rPr>
        <w:tab/>
        <w:t>3C = 5+D, 5+C, 14-15 HCP</w:t>
      </w:r>
    </w:p>
    <w:p w:rsidR="00031DAC" w:rsidRPr="00B73700" w:rsidRDefault="00031DAC" w:rsidP="00031DAC">
      <w:pPr>
        <w:rPr>
          <w:rFonts w:cs="Courier New"/>
        </w:rPr>
      </w:pPr>
      <w:r w:rsidRPr="00B73700">
        <w:rPr>
          <w:rFonts w:cs="Courier New"/>
        </w:rPr>
        <w:tab/>
        <w:t>3D = 6+D, 14-15 HCP</w:t>
      </w:r>
    </w:p>
    <w:p w:rsidR="00031DAC" w:rsidRPr="00B73700" w:rsidRDefault="00031DAC" w:rsidP="00031DAC">
      <w:pPr>
        <w:rPr>
          <w:rFonts w:cs="Courier New"/>
        </w:rPr>
      </w:pPr>
      <w:r w:rsidRPr="00B73700">
        <w:rPr>
          <w:rFonts w:cs="Courier New"/>
        </w:rPr>
        <w:tab/>
      </w:r>
      <w:r w:rsidR="00B8546F" w:rsidRPr="00B73700">
        <w:rPr>
          <w:rFonts w:cs="Courier New"/>
        </w:rPr>
        <w:t>2</w:t>
      </w:r>
      <w:r w:rsidRPr="00B73700">
        <w:rPr>
          <w:rFonts w:cs="Courier New"/>
        </w:rPr>
        <w:t>M = 6+D, 5+M</w:t>
      </w:r>
      <w:r w:rsidR="00B8546F" w:rsidRPr="00B73700">
        <w:rPr>
          <w:rFonts w:cs="Courier New"/>
        </w:rPr>
        <w:t xml:space="preserve">, </w:t>
      </w:r>
      <w:r w:rsidR="00602D26" w:rsidRPr="00B73700">
        <w:rPr>
          <w:rFonts w:cs="Courier New"/>
        </w:rPr>
        <w:t>good hand</w:t>
      </w:r>
    </w:p>
    <w:bookmarkStart w:id="219" w:name="_1D_–_2D"/>
    <w:bookmarkEnd w:id="219"/>
    <w:p w:rsidR="00031DAC" w:rsidRPr="00B73700" w:rsidRDefault="004D0B10" w:rsidP="00E56D47">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r w:rsidR="00031DAC" w:rsidRPr="00B73700">
        <w:rPr>
          <w:lang w:val="en-US"/>
        </w:rPr>
        <w:t>2D = 4+D, Forcing to 2N or 3D</w:t>
      </w:r>
      <w:r w:rsidR="00246DC8" w:rsidRPr="00B73700">
        <w:rPr>
          <w:lang w:val="en-US"/>
        </w:rPr>
        <w:t>, can have 4M with 5D</w:t>
      </w:r>
      <w:r w:rsidR="00F1180B" w:rsidRPr="00B73700">
        <w:rPr>
          <w:lang w:val="en-US"/>
        </w:rPr>
        <w:t xml:space="preserve"> (with GF hand)</w:t>
      </w:r>
    </w:p>
    <w:p w:rsidR="00031DAC" w:rsidRPr="00B73700" w:rsidRDefault="00031DAC" w:rsidP="00031DAC">
      <w:pPr>
        <w:rPr>
          <w:rFonts w:cs="Courier New"/>
        </w:rPr>
      </w:pPr>
      <w:r w:rsidRPr="00B73700">
        <w:rPr>
          <w:rFonts w:cs="Courier New"/>
        </w:rPr>
        <w:tab/>
        <w:t xml:space="preserve">2M = </w:t>
      </w:r>
      <w:r w:rsidR="002241EF" w:rsidRPr="00B73700">
        <w:rPr>
          <w:rFonts w:cs="Courier New"/>
        </w:rPr>
        <w:t>NAT</w:t>
      </w:r>
      <w:r w:rsidR="00335F76" w:rsidRPr="00B73700">
        <w:rPr>
          <w:rFonts w:cs="Courier New"/>
        </w:rPr>
        <w:t>, confirms 4+ D</w:t>
      </w:r>
    </w:p>
    <w:p w:rsidR="00031DAC" w:rsidRPr="00B73700" w:rsidRDefault="00031DAC" w:rsidP="00031DAC">
      <w:pPr>
        <w:rPr>
          <w:rFonts w:cs="Courier New"/>
        </w:rPr>
      </w:pPr>
      <w:r w:rsidRPr="00B73700">
        <w:rPr>
          <w:rFonts w:cs="Courier New"/>
        </w:rPr>
        <w:tab/>
        <w:t xml:space="preserve">2N = </w:t>
      </w:r>
      <w:r w:rsidR="00B8546F" w:rsidRPr="00B73700">
        <w:rPr>
          <w:rFonts w:cs="Courier New"/>
        </w:rPr>
        <w:t>11-12</w:t>
      </w:r>
      <w:r w:rsidR="00A416FE" w:rsidRPr="00B73700">
        <w:rPr>
          <w:rFonts w:cs="Courier New"/>
        </w:rPr>
        <w:t xml:space="preserve"> </w:t>
      </w:r>
      <w:r w:rsidR="00AA2E57" w:rsidRPr="00B73700">
        <w:rPr>
          <w:rFonts w:cs="Courier New"/>
        </w:rPr>
        <w:t>BAL</w:t>
      </w:r>
      <w:r w:rsidR="00A416FE" w:rsidRPr="00B73700">
        <w:rPr>
          <w:rFonts w:cs="Courier New"/>
        </w:rPr>
        <w:t>, can have 4M w/o</w:t>
      </w:r>
      <w:r w:rsidR="00F1180B" w:rsidRPr="00B73700">
        <w:rPr>
          <w:rFonts w:cs="Courier New"/>
        </w:rPr>
        <w:t xml:space="preserve"> 4D</w:t>
      </w:r>
    </w:p>
    <w:p w:rsidR="00031DAC" w:rsidRPr="00B73700" w:rsidRDefault="00031DAC" w:rsidP="00031DAC">
      <w:pPr>
        <w:rPr>
          <w:rFonts w:cs="Courier New"/>
        </w:rPr>
      </w:pPr>
      <w:r w:rsidRPr="00B73700">
        <w:rPr>
          <w:rFonts w:cs="Courier New"/>
        </w:rPr>
        <w:tab/>
        <w:t>3C = 5+C</w:t>
      </w:r>
    </w:p>
    <w:p w:rsidR="00031DAC" w:rsidRPr="00B73700" w:rsidRDefault="00031DAC" w:rsidP="00031DAC">
      <w:pPr>
        <w:rPr>
          <w:rFonts w:cs="Courier New"/>
        </w:rPr>
      </w:pPr>
      <w:r w:rsidRPr="00B73700">
        <w:rPr>
          <w:rFonts w:cs="Courier New"/>
        </w:rPr>
        <w:tab/>
        <w:t xml:space="preserve">3D = 5+D, </w:t>
      </w:r>
      <w:r w:rsidR="00B8546F" w:rsidRPr="00B73700">
        <w:rPr>
          <w:rFonts w:cs="Courier New"/>
        </w:rPr>
        <w:t xml:space="preserve">Min </w:t>
      </w:r>
      <w:r w:rsidRPr="00B73700">
        <w:rPr>
          <w:rFonts w:cs="Courier New"/>
        </w:rPr>
        <w:t>hand</w:t>
      </w:r>
    </w:p>
    <w:p w:rsidR="00031DAC" w:rsidRPr="00B73700" w:rsidRDefault="00B8546F" w:rsidP="00031DAC">
      <w:pPr>
        <w:rPr>
          <w:rFonts w:cs="Courier New"/>
        </w:rPr>
      </w:pPr>
      <w:r w:rsidRPr="00B73700">
        <w:rPr>
          <w:rFonts w:cs="Courier New"/>
        </w:rPr>
        <w:tab/>
        <w:t>3M = Splinter agreeing D</w:t>
      </w:r>
    </w:p>
    <w:p w:rsidR="00031DAC" w:rsidRPr="00B73700" w:rsidRDefault="00031DAC" w:rsidP="00031DAC">
      <w:pPr>
        <w:rPr>
          <w:rFonts w:cs="Courier New"/>
        </w:rPr>
      </w:pPr>
      <w:r w:rsidRPr="00B73700">
        <w:rPr>
          <w:rFonts w:cs="Courier New"/>
        </w:rPr>
        <w:tab/>
        <w:t xml:space="preserve">3N = To Play </w:t>
      </w:r>
    </w:p>
    <w:bookmarkStart w:id="220" w:name="_1D_–_1H_1"/>
    <w:bookmarkEnd w:id="220"/>
    <w:p w:rsidR="00D76431" w:rsidRPr="00B73700" w:rsidRDefault="004D0B10" w:rsidP="00D76431">
      <w:pPr>
        <w:pStyle w:val="Heading3"/>
        <w:rPr>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8A513D" w:rsidRPr="00B73700">
        <w:rPr>
          <w:lang w:val="en-US"/>
        </w:rPr>
        <w:t>1S/</w:t>
      </w:r>
      <w:r w:rsidR="006F641D" w:rsidRPr="00B73700">
        <w:rPr>
          <w:lang w:val="en-US"/>
        </w:rPr>
        <w:t>1N</w:t>
      </w:r>
    </w:p>
    <w:p w:rsidR="00F45FF7" w:rsidRPr="00B73700" w:rsidRDefault="00F45FF7" w:rsidP="00F45FF7">
      <w:pPr>
        <w:ind w:left="720"/>
        <w:rPr>
          <w:rFonts w:cs="Courier New"/>
        </w:rPr>
      </w:pPr>
      <w:r w:rsidRPr="00B73700">
        <w:rPr>
          <w:rFonts w:cs="Courier New"/>
        </w:rPr>
        <w:t xml:space="preserve">2C = </w:t>
      </w:r>
      <w:r w:rsidR="00EA0360" w:rsidRPr="00B73700">
        <w:rPr>
          <w:rFonts w:cs="Courier New"/>
        </w:rPr>
        <w:t>Puppet to 2D for pass or invitational hands. Over opener’s forced 2D:</w:t>
      </w:r>
    </w:p>
    <w:p w:rsidR="00EA0360" w:rsidRPr="00B73700" w:rsidRDefault="00EA0360" w:rsidP="00F45FF7">
      <w:pPr>
        <w:ind w:left="720"/>
        <w:rPr>
          <w:rFonts w:cs="Courier New"/>
        </w:rPr>
      </w:pPr>
      <w:r w:rsidRPr="00B73700">
        <w:rPr>
          <w:rFonts w:cs="Courier New"/>
        </w:rPr>
        <w:tab/>
        <w:t>2H = 5+H, inv</w:t>
      </w:r>
    </w:p>
    <w:p w:rsidR="00EA0360" w:rsidRPr="00B73700" w:rsidRDefault="00EA0360" w:rsidP="00F45FF7">
      <w:pPr>
        <w:ind w:left="720"/>
        <w:rPr>
          <w:rFonts w:cs="Courier New"/>
        </w:rPr>
      </w:pPr>
      <w:r w:rsidRPr="00B73700">
        <w:rPr>
          <w:rFonts w:cs="Courier New"/>
        </w:rPr>
        <w:tab/>
        <w:t>2S = 5+H, 4S, inv</w:t>
      </w:r>
    </w:p>
    <w:p w:rsidR="00EA0360" w:rsidRPr="00B73700" w:rsidRDefault="00EA0360" w:rsidP="00F45FF7">
      <w:pPr>
        <w:ind w:left="720"/>
        <w:rPr>
          <w:rFonts w:cs="Courier New"/>
        </w:rPr>
      </w:pPr>
      <w:r w:rsidRPr="00B73700">
        <w:rPr>
          <w:rFonts w:cs="Courier New"/>
        </w:rPr>
        <w:tab/>
        <w:t xml:space="preserve">2N = </w:t>
      </w:r>
      <w:r w:rsidR="002241EF" w:rsidRPr="00B73700">
        <w:rPr>
          <w:rFonts w:cs="Courier New"/>
        </w:rPr>
        <w:t>NAT</w:t>
      </w:r>
      <w:r w:rsidR="00E14E0A" w:rsidRPr="00B73700">
        <w:rPr>
          <w:rFonts w:cs="Courier New"/>
        </w:rPr>
        <w:t>, inv (only 4H)</w:t>
      </w:r>
    </w:p>
    <w:p w:rsidR="00EA0360" w:rsidRDefault="00EA0360" w:rsidP="00F45FF7">
      <w:pPr>
        <w:ind w:left="720"/>
        <w:rPr>
          <w:ins w:id="221" w:author="Vijay" w:date="2014-06-19T19:21:00Z"/>
          <w:rFonts w:cs="Courier New"/>
        </w:rPr>
      </w:pPr>
      <w:r w:rsidRPr="00B73700">
        <w:rPr>
          <w:rFonts w:cs="Courier New"/>
        </w:rPr>
        <w:tab/>
        <w:t xml:space="preserve">3m = invitational with </w:t>
      </w:r>
      <w:r w:rsidR="0081347B" w:rsidRPr="00B73700">
        <w:rPr>
          <w:rFonts w:cs="Courier New"/>
        </w:rPr>
        <w:t xml:space="preserve">4H, </w:t>
      </w:r>
      <w:r w:rsidRPr="00B73700">
        <w:rPr>
          <w:rFonts w:cs="Courier New"/>
        </w:rPr>
        <w:t>5+m</w:t>
      </w:r>
    </w:p>
    <w:p w:rsidR="00546D0D" w:rsidRPr="00B73700" w:rsidRDefault="00546D0D" w:rsidP="00F45FF7">
      <w:pPr>
        <w:ind w:left="720"/>
        <w:rPr>
          <w:rFonts w:cs="Courier New"/>
        </w:rPr>
      </w:pPr>
      <w:ins w:id="222" w:author="Vijay" w:date="2014-06-19T19:21:00Z">
        <w:r>
          <w:rPr>
            <w:rFonts w:cs="Courier New"/>
          </w:rPr>
          <w:tab/>
          <w:t>3N = 5 card H, COG</w:t>
        </w:r>
      </w:ins>
    </w:p>
    <w:p w:rsidR="0081347B" w:rsidRPr="00B73700" w:rsidRDefault="00F45FF7" w:rsidP="00F45FF7">
      <w:pPr>
        <w:ind w:left="720"/>
        <w:rPr>
          <w:rFonts w:cs="Courier New"/>
        </w:rPr>
      </w:pPr>
      <w:r w:rsidRPr="00B73700">
        <w:rPr>
          <w:rFonts w:cs="Courier New"/>
        </w:rPr>
        <w:t xml:space="preserve">2D = </w:t>
      </w:r>
      <w:r w:rsidR="0081347B" w:rsidRPr="00B73700">
        <w:rPr>
          <w:rFonts w:cs="Courier New"/>
        </w:rPr>
        <w:t>Game forcing chec</w:t>
      </w:r>
      <w:r w:rsidR="000138CA" w:rsidRPr="00B73700">
        <w:rPr>
          <w:rFonts w:cs="Courier New"/>
        </w:rPr>
        <w:t>k</w:t>
      </w:r>
      <w:r w:rsidR="0081347B" w:rsidRPr="00B73700">
        <w:rPr>
          <w:rFonts w:cs="Courier New"/>
        </w:rPr>
        <w:t>back</w:t>
      </w:r>
    </w:p>
    <w:p w:rsidR="0081347B" w:rsidRPr="00B73700" w:rsidRDefault="0081347B" w:rsidP="00F45FF7">
      <w:pPr>
        <w:ind w:left="720"/>
        <w:rPr>
          <w:rFonts w:cs="Courier New"/>
        </w:rPr>
      </w:pPr>
      <w:r w:rsidRPr="00B73700">
        <w:rPr>
          <w:rFonts w:cs="Courier New"/>
        </w:rPr>
        <w:tab/>
        <w:t>2H = 3H, max</w:t>
      </w:r>
    </w:p>
    <w:p w:rsidR="0081347B" w:rsidRPr="00B73700" w:rsidRDefault="0081347B" w:rsidP="00F45FF7">
      <w:pPr>
        <w:ind w:left="720"/>
        <w:rPr>
          <w:rFonts w:cs="Courier New"/>
        </w:rPr>
      </w:pPr>
      <w:r w:rsidRPr="00B73700">
        <w:rPr>
          <w:rFonts w:cs="Courier New"/>
        </w:rPr>
        <w:tab/>
        <w:t>2S = 3H, min</w:t>
      </w:r>
    </w:p>
    <w:p w:rsidR="00F45FF7" w:rsidRPr="00B73700" w:rsidRDefault="0081347B" w:rsidP="00F45FF7">
      <w:pPr>
        <w:ind w:left="720"/>
        <w:rPr>
          <w:rFonts w:cs="Courier New"/>
        </w:rPr>
      </w:pPr>
      <w:r w:rsidRPr="00B73700">
        <w:rPr>
          <w:rFonts w:cs="Courier New"/>
        </w:rPr>
        <w:tab/>
        <w:t>2N = no 3H</w:t>
      </w:r>
      <w:r w:rsidR="000138CA" w:rsidRPr="00B73700">
        <w:rPr>
          <w:rFonts w:cs="Courier New"/>
        </w:rPr>
        <w:t xml:space="preserve">, </w:t>
      </w:r>
      <w:r w:rsidR="00AA2E57" w:rsidRPr="00B73700">
        <w:rPr>
          <w:rFonts w:cs="Courier New"/>
        </w:rPr>
        <w:t>BAL</w:t>
      </w:r>
    </w:p>
    <w:p w:rsidR="0081347B" w:rsidRPr="00B73700" w:rsidRDefault="0081347B" w:rsidP="00F45FF7">
      <w:pPr>
        <w:ind w:left="720"/>
        <w:rPr>
          <w:rFonts w:cs="Courier New"/>
        </w:rPr>
      </w:pPr>
      <w:r w:rsidRPr="00B73700">
        <w:rPr>
          <w:rFonts w:cs="Courier New"/>
        </w:rPr>
        <w:tab/>
        <w:t>3C = 5</w:t>
      </w:r>
      <w:r w:rsidR="00E14E0A" w:rsidRPr="00B73700">
        <w:rPr>
          <w:rFonts w:cs="Courier New"/>
        </w:rPr>
        <w:t>D</w:t>
      </w:r>
      <w:r w:rsidRPr="00B73700">
        <w:rPr>
          <w:rFonts w:cs="Courier New"/>
        </w:rPr>
        <w:t>, 4C min</w:t>
      </w:r>
      <w:r w:rsidR="00AF3816">
        <w:rPr>
          <w:rFonts w:cs="Courier New"/>
        </w:rPr>
        <w:t xml:space="preserve"> (after 1n rebid)</w:t>
      </w:r>
    </w:p>
    <w:p w:rsidR="0081347B" w:rsidRDefault="0081347B" w:rsidP="00F45FF7">
      <w:pPr>
        <w:ind w:left="720"/>
        <w:rPr>
          <w:ins w:id="223" w:author="Vijay" w:date="2014-06-19T19:22:00Z"/>
          <w:rFonts w:cs="Courier New"/>
        </w:rPr>
      </w:pPr>
      <w:r w:rsidRPr="00B73700">
        <w:rPr>
          <w:rFonts w:cs="Courier New"/>
        </w:rPr>
        <w:tab/>
        <w:t>3D = 5D m</w:t>
      </w:r>
      <w:ins w:id="224" w:author="Vijay" w:date="2014-06-19T19:22:00Z">
        <w:r w:rsidR="00546D0D">
          <w:rPr>
            <w:rFonts w:cs="Courier New"/>
          </w:rPr>
          <w:t>ax</w:t>
        </w:r>
      </w:ins>
      <w:del w:id="225" w:author="Vijay" w:date="2014-06-19T19:22:00Z">
        <w:r w:rsidRPr="00B73700" w:rsidDel="00546D0D">
          <w:rPr>
            <w:rFonts w:cs="Courier New"/>
          </w:rPr>
          <w:delText>in</w:delText>
        </w:r>
      </w:del>
    </w:p>
    <w:p w:rsidR="00546D0D" w:rsidRDefault="00546D0D" w:rsidP="00F45FF7">
      <w:pPr>
        <w:ind w:left="720"/>
        <w:rPr>
          <w:ins w:id="226" w:author="Vijay" w:date="2014-06-19T19:22:00Z"/>
          <w:rFonts w:cs="Courier New"/>
        </w:rPr>
      </w:pPr>
      <w:ins w:id="227" w:author="Vijay" w:date="2014-06-19T19:22:00Z">
        <w:r>
          <w:rPr>
            <w:rFonts w:cs="Courier New"/>
          </w:rPr>
          <w:tab/>
          <w:t>3H = 5D+3H max</w:t>
        </w:r>
      </w:ins>
    </w:p>
    <w:p w:rsidR="00546D0D" w:rsidRPr="00B73700" w:rsidRDefault="00546D0D" w:rsidP="00F45FF7">
      <w:pPr>
        <w:ind w:left="720"/>
        <w:rPr>
          <w:rFonts w:cs="Courier New"/>
        </w:rPr>
      </w:pPr>
      <w:ins w:id="228" w:author="Vijay" w:date="2014-06-19T19:22:00Z">
        <w:r>
          <w:rPr>
            <w:rFonts w:cs="Courier New"/>
          </w:rPr>
          <w:tab/>
          <w:t>3N = 5D min</w:t>
        </w:r>
      </w:ins>
    </w:p>
    <w:p w:rsidR="00F45FF7" w:rsidRPr="00B73700" w:rsidRDefault="00F45FF7" w:rsidP="00F45FF7">
      <w:pPr>
        <w:ind w:left="720"/>
        <w:rPr>
          <w:rFonts w:cs="Courier New"/>
        </w:rPr>
      </w:pPr>
      <w:r w:rsidRPr="00B73700">
        <w:rPr>
          <w:rFonts w:cs="Courier New"/>
        </w:rPr>
        <w:t xml:space="preserve">2H = </w:t>
      </w:r>
      <w:r w:rsidR="00E14E0A" w:rsidRPr="00B73700">
        <w:rPr>
          <w:rFonts w:cs="Courier New"/>
        </w:rPr>
        <w:t>Signoff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2S = </w:t>
      </w:r>
      <w:r w:rsidR="00E14E0A" w:rsidRPr="00B73700">
        <w:rPr>
          <w:rFonts w:cs="Courier New"/>
        </w:rPr>
        <w:t>5+H, 4+S, GF</w:t>
      </w:r>
      <w:r w:rsidRPr="00B73700">
        <w:rPr>
          <w:rFonts w:cs="Courier New"/>
        </w:rPr>
        <w:t xml:space="preserve"> </w:t>
      </w:r>
      <w:r w:rsidR="00AF3816">
        <w:rPr>
          <w:rFonts w:cs="Courier New"/>
        </w:rPr>
        <w:t>(after 1n rebid)</w:t>
      </w:r>
    </w:p>
    <w:p w:rsidR="00F45FF7" w:rsidRPr="00B73700" w:rsidRDefault="00E14E0A" w:rsidP="00F45FF7">
      <w:pPr>
        <w:ind w:left="720"/>
        <w:rPr>
          <w:rFonts w:cs="Courier New"/>
        </w:rPr>
      </w:pPr>
      <w:r w:rsidRPr="00B73700">
        <w:rPr>
          <w:rFonts w:cs="Courier New"/>
        </w:rPr>
        <w:t>2N = puppet to 3C for sign-off</w:t>
      </w:r>
    </w:p>
    <w:p w:rsidR="00F45FF7" w:rsidRPr="00B73700" w:rsidRDefault="00F45FF7" w:rsidP="00F45FF7">
      <w:pPr>
        <w:ind w:left="720"/>
        <w:rPr>
          <w:rFonts w:cs="Courier New"/>
        </w:rPr>
      </w:pPr>
      <w:r w:rsidRPr="00B73700">
        <w:rPr>
          <w:rFonts w:cs="Courier New"/>
        </w:rPr>
        <w:t xml:space="preserve">3C = </w:t>
      </w:r>
      <w:r w:rsidR="00E14E0A" w:rsidRPr="00B73700">
        <w:rPr>
          <w:rFonts w:cs="Courier New"/>
        </w:rPr>
        <w:t>5H, 5C GF</w:t>
      </w:r>
    </w:p>
    <w:p w:rsidR="00F45FF7" w:rsidRPr="00B73700" w:rsidRDefault="00F45FF7" w:rsidP="00F45FF7">
      <w:pPr>
        <w:ind w:left="720"/>
        <w:rPr>
          <w:rFonts w:cs="Courier New"/>
        </w:rPr>
      </w:pPr>
      <w:r w:rsidRPr="00B73700">
        <w:rPr>
          <w:rFonts w:cs="Courier New"/>
        </w:rPr>
        <w:t xml:space="preserve">3D = </w:t>
      </w:r>
      <w:r w:rsidR="00E14E0A" w:rsidRPr="00B73700">
        <w:rPr>
          <w:rFonts w:cs="Courier New"/>
        </w:rPr>
        <w:t>5H, 5D GF</w:t>
      </w:r>
    </w:p>
    <w:p w:rsidR="00F45FF7" w:rsidRPr="00B73700" w:rsidRDefault="00F45FF7" w:rsidP="00F45FF7">
      <w:pPr>
        <w:ind w:left="720"/>
        <w:rPr>
          <w:rFonts w:cs="Courier New"/>
        </w:rPr>
      </w:pPr>
      <w:r w:rsidRPr="00B73700">
        <w:rPr>
          <w:rFonts w:cs="Courier New"/>
        </w:rPr>
        <w:t xml:space="preserve">3H = 6+H, </w:t>
      </w:r>
      <w:r w:rsidR="00E14E0A" w:rsidRPr="00B73700">
        <w:rPr>
          <w:rFonts w:cs="Courier New"/>
        </w:rPr>
        <w:t>GF</w:t>
      </w:r>
      <w:r w:rsidRPr="00B73700">
        <w:rPr>
          <w:rFonts w:cs="Courier New"/>
        </w:rPr>
        <w:t xml:space="preserve"> </w:t>
      </w:r>
    </w:p>
    <w:p w:rsidR="00F45FF7" w:rsidRPr="00B73700" w:rsidRDefault="00F45FF7" w:rsidP="00F45FF7">
      <w:pPr>
        <w:ind w:left="720"/>
        <w:rPr>
          <w:rFonts w:cs="Courier New"/>
        </w:rPr>
      </w:pPr>
      <w:r w:rsidRPr="00B73700">
        <w:rPr>
          <w:rFonts w:cs="Courier New"/>
        </w:rPr>
        <w:t xml:space="preserve">3N = To Play </w:t>
      </w:r>
    </w:p>
    <w:p w:rsidR="00031DAC" w:rsidRPr="00B73700" w:rsidRDefault="00031DAC" w:rsidP="00031DAC">
      <w:pPr>
        <w:rPr>
          <w:rFonts w:cs="Courier New"/>
          <w:color w:val="008000"/>
        </w:rPr>
      </w:pPr>
      <w:r w:rsidRPr="00B73700">
        <w:rPr>
          <w:rFonts w:cs="Courier New"/>
          <w:color w:val="008000"/>
        </w:rPr>
        <w:t xml:space="preserve"> </w:t>
      </w:r>
    </w:p>
    <w:bookmarkStart w:id="229" w:name="_1D_–_1S_1"/>
    <w:bookmarkEnd w:id="229"/>
    <w:p w:rsidR="00031DAC" w:rsidRPr="00B73700" w:rsidRDefault="004D0B10" w:rsidP="00E56D47">
      <w:pPr>
        <w:pStyle w:val="Heading3"/>
        <w:rPr>
          <w:rFonts w:cs="Courier New"/>
          <w:color w:val="008000"/>
          <w:lang w:val="en-US"/>
        </w:rPr>
      </w:pPr>
      <w:r w:rsidRPr="00B73700">
        <w:rPr>
          <w:lang w:val="en-US"/>
        </w:rPr>
        <w:fldChar w:fldCharType="begin"/>
      </w:r>
      <w:r w:rsidR="00031DAC" w:rsidRPr="00B73700">
        <w:rPr>
          <w:lang w:val="en-US"/>
        </w:rPr>
        <w:instrText xml:space="preserve"> HYPERLINK  \l "_1D_=_11-15" </w:instrText>
      </w:r>
      <w:r w:rsidRPr="00B73700">
        <w:rPr>
          <w:lang w:val="en-US"/>
        </w:rPr>
        <w:fldChar w:fldCharType="separate"/>
      </w:r>
      <w:r w:rsidR="00031DAC" w:rsidRPr="00B73700">
        <w:rPr>
          <w:rStyle w:val="Hyperlink"/>
          <w:lang w:val="en-US"/>
        </w:rPr>
        <w:t>1D</w:t>
      </w:r>
      <w:r w:rsidRPr="00B73700">
        <w:rPr>
          <w:lang w:val="en-US"/>
        </w:rPr>
        <w:fldChar w:fldCharType="end"/>
      </w:r>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6F641D" w:rsidRPr="00B73700">
        <w:rPr>
          <w:lang w:val="en-US"/>
        </w:rPr>
        <w:t xml:space="preserve">1N = </w:t>
      </w:r>
      <w:r w:rsidR="00BB4CC3" w:rsidRPr="00B73700">
        <w:rPr>
          <w:lang w:val="en-US"/>
        </w:rPr>
        <w:t>11-</w:t>
      </w:r>
      <w:r w:rsidR="00031DAC" w:rsidRPr="00B73700">
        <w:rPr>
          <w:lang w:val="en-US"/>
        </w:rPr>
        <w:t xml:space="preserve">12 </w:t>
      </w:r>
      <w:r w:rsidR="00AA2E57" w:rsidRPr="00B73700">
        <w:rPr>
          <w:lang w:val="en-US"/>
        </w:rPr>
        <w:t>BAL</w:t>
      </w:r>
    </w:p>
    <w:p w:rsidR="000138CA" w:rsidRPr="00B73700" w:rsidRDefault="000138CA" w:rsidP="000138CA">
      <w:pPr>
        <w:ind w:left="720"/>
        <w:rPr>
          <w:rFonts w:cs="Courier New"/>
        </w:rPr>
      </w:pPr>
      <w:bookmarkStart w:id="230" w:name="_1D_–_1H_2"/>
      <w:bookmarkEnd w:id="230"/>
      <w:r w:rsidRPr="00B73700">
        <w:rPr>
          <w:rFonts w:cs="Courier New"/>
        </w:rPr>
        <w:t>2C = Puppet to 2D for pass or invitational hands. Over opener’s forced 2D:</w:t>
      </w:r>
    </w:p>
    <w:p w:rsidR="000138CA" w:rsidRPr="00B73700" w:rsidRDefault="000138CA" w:rsidP="000138CA">
      <w:pPr>
        <w:ind w:left="720"/>
        <w:rPr>
          <w:rFonts w:cs="Courier New"/>
        </w:rPr>
      </w:pPr>
      <w:r w:rsidRPr="00B73700">
        <w:rPr>
          <w:rFonts w:cs="Courier New"/>
        </w:rPr>
        <w:tab/>
        <w:t>2H = 5S, 4+H, inv</w:t>
      </w:r>
    </w:p>
    <w:p w:rsidR="000138CA" w:rsidRPr="00B73700" w:rsidRDefault="000138CA" w:rsidP="000138CA">
      <w:pPr>
        <w:ind w:left="720"/>
        <w:rPr>
          <w:rFonts w:cs="Courier New"/>
        </w:rPr>
      </w:pPr>
      <w:r w:rsidRPr="00B73700">
        <w:rPr>
          <w:rFonts w:cs="Courier New"/>
        </w:rPr>
        <w:tab/>
        <w:t>2S = 5+S, inv</w:t>
      </w:r>
    </w:p>
    <w:p w:rsidR="000138CA" w:rsidRPr="00B73700" w:rsidRDefault="003D74F6" w:rsidP="000138CA">
      <w:pPr>
        <w:ind w:left="720"/>
        <w:rPr>
          <w:rFonts w:cs="Courier New"/>
        </w:rPr>
      </w:pPr>
      <w:r w:rsidRPr="00B73700">
        <w:rPr>
          <w:rFonts w:cs="Courier New"/>
        </w:rPr>
        <w:tab/>
        <w:t xml:space="preserve">2N = </w:t>
      </w:r>
      <w:r w:rsidR="002241EF" w:rsidRPr="00B73700">
        <w:rPr>
          <w:rFonts w:cs="Courier New"/>
        </w:rPr>
        <w:t>NAT</w:t>
      </w:r>
      <w:r w:rsidR="000138CA" w:rsidRPr="00B73700">
        <w:rPr>
          <w:rFonts w:cs="Courier New"/>
        </w:rPr>
        <w:t>, inv (only 4S)</w:t>
      </w:r>
    </w:p>
    <w:p w:rsidR="000138CA" w:rsidRDefault="000138CA" w:rsidP="000138CA">
      <w:pPr>
        <w:ind w:left="720"/>
        <w:rPr>
          <w:ins w:id="231" w:author="Vijay" w:date="2014-06-19T19:22:00Z"/>
          <w:rFonts w:cs="Courier New"/>
        </w:rPr>
      </w:pPr>
      <w:r w:rsidRPr="00B73700">
        <w:rPr>
          <w:rFonts w:cs="Courier New"/>
        </w:rPr>
        <w:tab/>
        <w:t>3m = invitational with 4S, 5+m</w:t>
      </w:r>
    </w:p>
    <w:p w:rsidR="00546D0D" w:rsidRPr="00B73700" w:rsidRDefault="00546D0D" w:rsidP="000138CA">
      <w:pPr>
        <w:ind w:left="720"/>
        <w:rPr>
          <w:rFonts w:cs="Courier New"/>
        </w:rPr>
      </w:pPr>
      <w:ins w:id="232" w:author="Vijay" w:date="2014-06-19T19:22:00Z">
        <w:r>
          <w:rPr>
            <w:rFonts w:cs="Courier New"/>
          </w:rPr>
          <w:tab/>
          <w:t>3N = 5 card spade, COG</w:t>
        </w:r>
      </w:ins>
    </w:p>
    <w:p w:rsidR="000138CA" w:rsidRPr="00B73700" w:rsidRDefault="000138CA" w:rsidP="000138CA">
      <w:pPr>
        <w:ind w:left="720"/>
        <w:rPr>
          <w:rFonts w:cs="Courier New"/>
        </w:rPr>
      </w:pPr>
      <w:r w:rsidRPr="00B73700">
        <w:rPr>
          <w:rFonts w:cs="Courier New"/>
        </w:rPr>
        <w:t>2D = Game forcing checkback</w:t>
      </w:r>
    </w:p>
    <w:p w:rsidR="000138CA" w:rsidRPr="00B73700" w:rsidRDefault="000138CA" w:rsidP="000138CA">
      <w:pPr>
        <w:ind w:left="720"/>
        <w:rPr>
          <w:rFonts w:cs="Courier New"/>
        </w:rPr>
      </w:pPr>
      <w:r w:rsidRPr="00B73700">
        <w:rPr>
          <w:rFonts w:cs="Courier New"/>
        </w:rPr>
        <w:tab/>
        <w:t>2H = 3S, max</w:t>
      </w:r>
    </w:p>
    <w:p w:rsidR="000138CA" w:rsidRPr="00B73700" w:rsidRDefault="000138CA" w:rsidP="000138CA">
      <w:pPr>
        <w:ind w:left="720"/>
        <w:rPr>
          <w:rFonts w:cs="Courier New"/>
        </w:rPr>
      </w:pPr>
      <w:r w:rsidRPr="00B73700">
        <w:rPr>
          <w:rFonts w:cs="Courier New"/>
        </w:rPr>
        <w:tab/>
        <w:t>2S = 3S, min</w:t>
      </w:r>
    </w:p>
    <w:p w:rsidR="000138CA" w:rsidRPr="00B73700" w:rsidRDefault="000138CA" w:rsidP="000138CA">
      <w:pPr>
        <w:ind w:left="720"/>
        <w:rPr>
          <w:rFonts w:cs="Courier New"/>
        </w:rPr>
      </w:pPr>
      <w:r w:rsidRPr="00B73700">
        <w:rPr>
          <w:rFonts w:cs="Courier New"/>
        </w:rPr>
        <w:tab/>
        <w:t xml:space="preserve">2N = no 3S, </w:t>
      </w:r>
      <w:r w:rsidR="00AA2E57" w:rsidRPr="00B73700">
        <w:rPr>
          <w:rFonts w:cs="Courier New"/>
        </w:rPr>
        <w:t>BAL</w:t>
      </w:r>
    </w:p>
    <w:p w:rsidR="000138CA" w:rsidRPr="00B73700" w:rsidRDefault="000138CA" w:rsidP="000138CA">
      <w:pPr>
        <w:ind w:left="720"/>
        <w:rPr>
          <w:rFonts w:cs="Courier New"/>
        </w:rPr>
      </w:pPr>
      <w:r w:rsidRPr="00B73700">
        <w:rPr>
          <w:rFonts w:cs="Courier New"/>
        </w:rPr>
        <w:tab/>
        <w:t>3C = 5D, 4C min</w:t>
      </w:r>
    </w:p>
    <w:p w:rsidR="000138CA" w:rsidRDefault="000138CA" w:rsidP="000138CA">
      <w:pPr>
        <w:ind w:left="720"/>
        <w:rPr>
          <w:ins w:id="233" w:author="Vijay" w:date="2014-06-19T19:23:00Z"/>
          <w:rFonts w:cs="Courier New"/>
        </w:rPr>
      </w:pPr>
      <w:r w:rsidRPr="00B73700">
        <w:rPr>
          <w:rFonts w:cs="Courier New"/>
        </w:rPr>
        <w:tab/>
        <w:t>3D = 5D m</w:t>
      </w:r>
      <w:ins w:id="234" w:author="Vijay" w:date="2014-06-19T19:22:00Z">
        <w:r w:rsidR="00546D0D">
          <w:rPr>
            <w:rFonts w:cs="Courier New"/>
          </w:rPr>
          <w:t>ax</w:t>
        </w:r>
      </w:ins>
      <w:del w:id="235" w:author="Vijay" w:date="2014-06-19T19:22:00Z">
        <w:r w:rsidRPr="00B73700" w:rsidDel="00546D0D">
          <w:rPr>
            <w:rFonts w:cs="Courier New"/>
          </w:rPr>
          <w:delText>in</w:delText>
        </w:r>
      </w:del>
    </w:p>
    <w:p w:rsidR="00546D0D" w:rsidRPr="00B73700" w:rsidRDefault="00546D0D" w:rsidP="000138CA">
      <w:pPr>
        <w:ind w:left="720"/>
        <w:rPr>
          <w:rFonts w:cs="Courier New"/>
        </w:rPr>
      </w:pPr>
      <w:ins w:id="236" w:author="Vijay" w:date="2014-06-19T19:23:00Z">
        <w:r>
          <w:rPr>
            <w:rFonts w:cs="Courier New"/>
          </w:rPr>
          <w:tab/>
          <w:t>3H = 4+D, 4H min</w:t>
        </w:r>
      </w:ins>
    </w:p>
    <w:p w:rsidR="00BE3974" w:rsidRPr="00B73700" w:rsidRDefault="00BE3974" w:rsidP="000138CA">
      <w:pPr>
        <w:ind w:left="720"/>
        <w:rPr>
          <w:rFonts w:cs="Courier New"/>
        </w:rPr>
      </w:pPr>
      <w:r w:rsidRPr="00B73700">
        <w:rPr>
          <w:rFonts w:cs="Courier New"/>
        </w:rPr>
        <w:tab/>
        <w:t>3N = 5D m</w:t>
      </w:r>
      <w:ins w:id="237" w:author="Vijay" w:date="2014-06-19T19:22:00Z">
        <w:r w:rsidR="00546D0D">
          <w:rPr>
            <w:rFonts w:cs="Courier New"/>
          </w:rPr>
          <w:t>in</w:t>
        </w:r>
      </w:ins>
      <w:del w:id="238" w:author="Vijay" w:date="2014-06-19T19:22:00Z">
        <w:r w:rsidRPr="00B73700" w:rsidDel="00546D0D">
          <w:rPr>
            <w:rFonts w:cs="Courier New"/>
          </w:rPr>
          <w:delText>ax</w:delText>
        </w:r>
      </w:del>
    </w:p>
    <w:p w:rsidR="000138CA" w:rsidRPr="00B73700" w:rsidRDefault="000138CA" w:rsidP="000138CA">
      <w:pPr>
        <w:ind w:left="720"/>
        <w:rPr>
          <w:rFonts w:cs="Courier New"/>
        </w:rPr>
      </w:pPr>
      <w:r w:rsidRPr="00B73700">
        <w:rPr>
          <w:rFonts w:cs="Courier New"/>
        </w:rPr>
        <w:lastRenderedPageBreak/>
        <w:t>2H = P/c (5S, 4H)</w:t>
      </w:r>
    </w:p>
    <w:p w:rsidR="000138CA" w:rsidRPr="00B73700" w:rsidRDefault="000138CA" w:rsidP="000138CA">
      <w:pPr>
        <w:ind w:left="720"/>
        <w:rPr>
          <w:rFonts w:cs="Courier New"/>
        </w:rPr>
      </w:pPr>
      <w:r w:rsidRPr="00B73700">
        <w:rPr>
          <w:rFonts w:cs="Courier New"/>
        </w:rPr>
        <w:t>2S = Signoff</w:t>
      </w:r>
    </w:p>
    <w:p w:rsidR="000138CA" w:rsidRPr="00B73700" w:rsidRDefault="000138CA" w:rsidP="000138CA">
      <w:pPr>
        <w:ind w:left="720"/>
        <w:rPr>
          <w:rFonts w:cs="Courier New"/>
        </w:rPr>
      </w:pPr>
      <w:r w:rsidRPr="00B73700">
        <w:rPr>
          <w:rFonts w:cs="Courier New"/>
        </w:rPr>
        <w:t>2N = puppet to 3C for sign-off</w:t>
      </w:r>
    </w:p>
    <w:p w:rsidR="000138CA" w:rsidRPr="00B73700" w:rsidRDefault="000138CA" w:rsidP="000138CA">
      <w:pPr>
        <w:ind w:left="720"/>
        <w:rPr>
          <w:rFonts w:cs="Courier New"/>
        </w:rPr>
      </w:pPr>
      <w:r w:rsidRPr="00B73700">
        <w:rPr>
          <w:rFonts w:cs="Courier New"/>
        </w:rPr>
        <w:t>3C = 5S, 5C GF</w:t>
      </w:r>
    </w:p>
    <w:p w:rsidR="000138CA" w:rsidRPr="00B73700" w:rsidRDefault="000138CA" w:rsidP="000138CA">
      <w:pPr>
        <w:ind w:left="720"/>
        <w:rPr>
          <w:rFonts w:cs="Courier New"/>
        </w:rPr>
      </w:pPr>
      <w:r w:rsidRPr="00B73700">
        <w:rPr>
          <w:rFonts w:cs="Courier New"/>
        </w:rPr>
        <w:t>3D = 5S, 5D GF</w:t>
      </w:r>
    </w:p>
    <w:p w:rsidR="000138CA" w:rsidRPr="00B73700" w:rsidRDefault="000138CA" w:rsidP="000138CA">
      <w:pPr>
        <w:ind w:left="720"/>
        <w:rPr>
          <w:rFonts w:cs="Courier New"/>
        </w:rPr>
      </w:pPr>
      <w:r w:rsidRPr="00B73700">
        <w:rPr>
          <w:rFonts w:cs="Courier New"/>
        </w:rPr>
        <w:t xml:space="preserve">3H = 5S, 5H, GF </w:t>
      </w:r>
    </w:p>
    <w:p w:rsidR="000138CA" w:rsidRPr="00B73700" w:rsidRDefault="000138CA" w:rsidP="000138CA">
      <w:pPr>
        <w:ind w:left="720"/>
        <w:rPr>
          <w:rFonts w:cs="Courier New"/>
        </w:rPr>
      </w:pPr>
      <w:r w:rsidRPr="00B73700">
        <w:rPr>
          <w:rFonts w:cs="Courier New"/>
        </w:rPr>
        <w:t>3S = 6+ S, GF</w:t>
      </w:r>
    </w:p>
    <w:p w:rsidR="000138CA" w:rsidRPr="00B73700" w:rsidRDefault="000138CA" w:rsidP="000138CA">
      <w:pPr>
        <w:ind w:left="720"/>
        <w:rPr>
          <w:rFonts w:cs="Courier New"/>
        </w:rPr>
      </w:pPr>
      <w:r w:rsidRPr="00B73700">
        <w:rPr>
          <w:rFonts w:cs="Courier New"/>
        </w:rPr>
        <w:t xml:space="preserve">3N = To Play </w:t>
      </w:r>
    </w:p>
    <w:p w:rsidR="00031DAC" w:rsidRPr="00B73700" w:rsidRDefault="00F45FF7" w:rsidP="00F45FF7">
      <w:pPr>
        <w:pStyle w:val="Heading3"/>
        <w:rPr>
          <w:rFonts w:cs="Courier New"/>
          <w:color w:val="008000"/>
          <w:lang w:val="en-US"/>
        </w:rPr>
      </w:pPr>
      <w:r w:rsidRPr="00B73700">
        <w:rPr>
          <w:lang w:val="en-US"/>
        </w:rPr>
        <w:t xml:space="preserve"> </w:t>
      </w:r>
      <w:hyperlink w:anchor="_1D_=_11-15" w:history="1">
        <w:r w:rsidR="00031DAC" w:rsidRPr="00B73700">
          <w:rPr>
            <w:rStyle w:val="Hyperlink"/>
            <w:lang w:val="en-US"/>
          </w:rPr>
          <w:t>1D</w:t>
        </w:r>
      </w:hyperlink>
      <w:r w:rsidR="00AA0D4D" w:rsidRPr="00B73700">
        <w:rPr>
          <w:lang w:val="en-US"/>
        </w:rPr>
        <w:t>–</w:t>
      </w:r>
      <w:hyperlink w:anchor="_1D_–_1H" w:history="1">
        <w:r w:rsidR="00031DAC" w:rsidRPr="00B73700">
          <w:rPr>
            <w:rStyle w:val="Hyperlink"/>
            <w:lang w:val="en-US"/>
          </w:rPr>
          <w:t>1H</w:t>
        </w:r>
      </w:hyperlink>
      <w:r w:rsidR="00AA0D4D" w:rsidRPr="00B73700">
        <w:rPr>
          <w:lang w:val="en-US"/>
        </w:rPr>
        <w:t>–</w:t>
      </w:r>
      <w:r w:rsidR="00031DAC" w:rsidRPr="00B73700">
        <w:rPr>
          <w:lang w:val="en-US"/>
        </w:rPr>
        <w:t>2C = 5</w:t>
      </w:r>
      <w:r w:rsidR="00A73D1D" w:rsidRPr="00B73700">
        <w:rPr>
          <w:lang w:val="en-US"/>
        </w:rPr>
        <w:t xml:space="preserve">-4m </w:t>
      </w:r>
      <w:r w:rsidR="003D74F6" w:rsidRPr="00B73700">
        <w:rPr>
          <w:lang w:val="en-US"/>
        </w:rPr>
        <w:t>either</w:t>
      </w:r>
      <w:r w:rsidR="00A73D1D" w:rsidRPr="00B73700">
        <w:rPr>
          <w:lang w:val="en-US"/>
        </w:rPr>
        <w:t xml:space="preserve"> way</w:t>
      </w:r>
    </w:p>
    <w:p w:rsidR="00031DAC" w:rsidRPr="00B73700" w:rsidRDefault="00031DAC" w:rsidP="00F1180B">
      <w:pPr>
        <w:rPr>
          <w:rFonts w:cs="Courier New"/>
        </w:rPr>
      </w:pPr>
      <w:r w:rsidRPr="00B73700">
        <w:rPr>
          <w:rFonts w:cs="Courier New"/>
        </w:rPr>
        <w:tab/>
        <w:t xml:space="preserve">2D = </w:t>
      </w:r>
      <w:r w:rsidR="00F1180B"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2H = 5+H, To Play</w:t>
      </w:r>
    </w:p>
    <w:p w:rsidR="00031DAC" w:rsidRPr="00B73700" w:rsidRDefault="00031DAC" w:rsidP="00031DAC">
      <w:pPr>
        <w:rPr>
          <w:rFonts w:cs="Courier New"/>
        </w:rPr>
      </w:pPr>
      <w:r w:rsidRPr="00B73700">
        <w:rPr>
          <w:rFonts w:cs="Courier New"/>
        </w:rPr>
        <w:tab/>
        <w:t>2S = Artificial GF</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F1180B" w:rsidRPr="00B73700">
        <w:rPr>
          <w:rFonts w:cs="Courier New"/>
        </w:rPr>
        <w:t>Invitational, 4+D</w:t>
      </w:r>
    </w:p>
    <w:p w:rsidR="00031DAC" w:rsidRPr="00B73700" w:rsidRDefault="00031DAC" w:rsidP="00031DAC">
      <w:pPr>
        <w:rPr>
          <w:rFonts w:cs="Courier New"/>
        </w:rPr>
      </w:pPr>
      <w:r w:rsidRPr="00B73700">
        <w:rPr>
          <w:rFonts w:cs="Courier New"/>
        </w:rPr>
        <w:tab/>
        <w:t>3H = 6+H, Inv</w:t>
      </w:r>
    </w:p>
    <w:p w:rsidR="00031DAC" w:rsidRPr="00B73700" w:rsidRDefault="00031DAC" w:rsidP="00031DAC">
      <w:pPr>
        <w:rPr>
          <w:rFonts w:cs="Courier New"/>
        </w:rPr>
      </w:pPr>
      <w:r w:rsidRPr="00B73700">
        <w:rPr>
          <w:rFonts w:cs="Courier New"/>
        </w:rPr>
        <w:tab/>
        <w:t>3S = Splinter for C</w:t>
      </w:r>
    </w:p>
    <w:p w:rsidR="00772E6A" w:rsidRPr="00B73700" w:rsidRDefault="00772E6A" w:rsidP="00031DAC">
      <w:pPr>
        <w:rPr>
          <w:rFonts w:cs="Courier New"/>
        </w:rPr>
      </w:pPr>
      <w:r w:rsidRPr="00B73700">
        <w:rPr>
          <w:rFonts w:cs="Courier New"/>
        </w:rPr>
        <w:tab/>
        <w:t>3N = To Play</w:t>
      </w:r>
    </w:p>
    <w:p w:rsidR="00772E6A" w:rsidRPr="00B73700" w:rsidRDefault="00772E6A" w:rsidP="003D74F6">
      <w:pPr>
        <w:pStyle w:val="Heading3"/>
        <w:rPr>
          <w:lang w:val="en-US"/>
        </w:rPr>
      </w:pPr>
      <w:bookmarkStart w:id="239" w:name="_1D_–_1S_2"/>
      <w:bookmarkEnd w:id="239"/>
      <w:r w:rsidRPr="00B73700">
        <w:rPr>
          <w:lang w:val="en-US"/>
        </w:rPr>
        <w:t>1D-1H-2D</w:t>
      </w:r>
    </w:p>
    <w:p w:rsidR="00772E6A" w:rsidRPr="00B73700" w:rsidRDefault="00772E6A" w:rsidP="00772E6A">
      <w:pPr>
        <w:ind w:left="720"/>
        <w:rPr>
          <w:rFonts w:cs="Courier New"/>
        </w:rPr>
      </w:pPr>
      <w:r w:rsidRPr="00B73700">
        <w:rPr>
          <w:rFonts w:cs="Courier New"/>
        </w:rPr>
        <w:t xml:space="preserve">2H = </w:t>
      </w:r>
      <w:r w:rsidR="00AD2E63" w:rsidRPr="00B73700">
        <w:rPr>
          <w:rFonts w:cs="Courier New"/>
        </w:rPr>
        <w:t>To play</w:t>
      </w:r>
    </w:p>
    <w:p w:rsidR="00AD2E63" w:rsidRPr="00B73700" w:rsidRDefault="00772E6A" w:rsidP="00AD2E63">
      <w:pPr>
        <w:ind w:left="720"/>
        <w:rPr>
          <w:rFonts w:cs="Courier New"/>
        </w:rPr>
      </w:pPr>
      <w:r w:rsidRPr="00B73700">
        <w:rPr>
          <w:rFonts w:cs="Courier New"/>
        </w:rPr>
        <w:t xml:space="preserve">2S = </w:t>
      </w:r>
      <w:r w:rsidR="00AD2E63" w:rsidRPr="00B73700">
        <w:rPr>
          <w:rFonts w:cs="Courier New"/>
        </w:rPr>
        <w:t>GF with many types, puppet to 2N</w:t>
      </w:r>
    </w:p>
    <w:p w:rsidR="00772E6A" w:rsidRPr="00B73700" w:rsidRDefault="00772E6A" w:rsidP="00772E6A">
      <w:pPr>
        <w:ind w:left="72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772E6A" w:rsidRPr="00B73700" w:rsidRDefault="00AD2E63" w:rsidP="00772E6A">
      <w:pPr>
        <w:ind w:left="720"/>
        <w:rPr>
          <w:rFonts w:cs="Courier New"/>
        </w:rPr>
      </w:pPr>
      <w:r w:rsidRPr="00AF3816">
        <w:rPr>
          <w:rFonts w:cs="Courier New"/>
          <w:highlight w:val="yellow"/>
        </w:rPr>
        <w:t>3C = Clubs, Inv</w:t>
      </w:r>
      <w:r w:rsidR="00AF3816" w:rsidRPr="00AF3816">
        <w:rPr>
          <w:rFonts w:cs="Courier New"/>
          <w:highlight w:val="yellow"/>
        </w:rPr>
        <w:t>+</w:t>
      </w:r>
    </w:p>
    <w:p w:rsidR="00772E6A" w:rsidRPr="00B73700" w:rsidRDefault="00772E6A" w:rsidP="00772E6A">
      <w:pPr>
        <w:ind w:left="720"/>
        <w:rPr>
          <w:rFonts w:cs="Courier New"/>
        </w:rPr>
      </w:pPr>
      <w:r w:rsidRPr="00B73700">
        <w:rPr>
          <w:rFonts w:cs="Courier New"/>
        </w:rPr>
        <w:t>3D = Diamonds, Inv</w:t>
      </w:r>
    </w:p>
    <w:p w:rsidR="00772E6A" w:rsidRPr="00B73700" w:rsidRDefault="00772E6A" w:rsidP="00772E6A">
      <w:pPr>
        <w:ind w:left="720"/>
        <w:rPr>
          <w:rFonts w:cs="Courier New"/>
        </w:rPr>
      </w:pPr>
      <w:r w:rsidRPr="00B73700">
        <w:rPr>
          <w:rFonts w:cs="Courier New"/>
        </w:rPr>
        <w:t xml:space="preserve">3H = Hearts, </w:t>
      </w:r>
      <w:r w:rsidR="00AD2E63" w:rsidRPr="00B73700">
        <w:rPr>
          <w:rFonts w:cs="Courier New"/>
        </w:rPr>
        <w:t>Inv</w:t>
      </w:r>
    </w:p>
    <w:p w:rsidR="00772E6A" w:rsidRPr="00B73700" w:rsidRDefault="00772E6A" w:rsidP="00772E6A">
      <w:pPr>
        <w:ind w:left="720"/>
        <w:rPr>
          <w:rFonts w:cs="Courier New"/>
        </w:rPr>
      </w:pPr>
      <w:r w:rsidRPr="00B73700">
        <w:rPr>
          <w:rFonts w:cs="Courier New"/>
        </w:rPr>
        <w:t>3S/4C = Splinter for D</w:t>
      </w:r>
    </w:p>
    <w:p w:rsidR="00031DAC" w:rsidRPr="00B73700" w:rsidRDefault="004D0B10" w:rsidP="00E56D47">
      <w:pPr>
        <w:pStyle w:val="Heading3"/>
        <w:rPr>
          <w:rFonts w:cs="Courier New"/>
          <w:color w:val="008000"/>
          <w:lang w:val="en-US"/>
        </w:rPr>
      </w:pPr>
      <w:hyperlink w:anchor="_1D_=_11-15" w:history="1">
        <w:r w:rsidR="00031DAC" w:rsidRPr="00B73700">
          <w:rPr>
            <w:rStyle w:val="Hyperlink"/>
            <w:lang w:val="en-US"/>
          </w:rPr>
          <w:t>1D</w:t>
        </w:r>
      </w:hyperlink>
      <w:r w:rsidR="00AA0D4D" w:rsidRPr="00B73700">
        <w:rPr>
          <w:lang w:val="en-US"/>
        </w:rPr>
        <w:t>–</w:t>
      </w:r>
      <w:hyperlink w:anchor="_1D_–_1S" w:history="1">
        <w:r w:rsidR="00031DAC" w:rsidRPr="00B73700">
          <w:rPr>
            <w:rStyle w:val="Hyperlink"/>
            <w:lang w:val="en-US"/>
          </w:rPr>
          <w:t>1S</w:t>
        </w:r>
      </w:hyperlink>
      <w:r w:rsidR="00AA0D4D" w:rsidRPr="00B73700">
        <w:rPr>
          <w:lang w:val="en-US"/>
        </w:rPr>
        <w:t>–</w:t>
      </w:r>
      <w:r w:rsidR="00A73D1D" w:rsidRPr="00B73700">
        <w:rPr>
          <w:lang w:val="en-US"/>
        </w:rPr>
        <w:t xml:space="preserve">2C = 5-4m </w:t>
      </w:r>
      <w:r w:rsidR="003D74F6" w:rsidRPr="00B73700">
        <w:rPr>
          <w:lang w:val="en-US"/>
        </w:rPr>
        <w:t>either</w:t>
      </w:r>
      <w:r w:rsidR="00A73D1D" w:rsidRPr="00B73700">
        <w:rPr>
          <w:lang w:val="en-US"/>
        </w:rPr>
        <w:t xml:space="preserve"> way</w:t>
      </w:r>
    </w:p>
    <w:p w:rsidR="00031DAC" w:rsidRPr="00B73700" w:rsidRDefault="00031DAC" w:rsidP="006F01B6">
      <w:pPr>
        <w:rPr>
          <w:rFonts w:cs="Courier New"/>
        </w:rPr>
      </w:pPr>
      <w:r w:rsidRPr="00B73700">
        <w:rPr>
          <w:rFonts w:cs="Courier New"/>
        </w:rPr>
        <w:tab/>
        <w:t xml:space="preserve">2D = </w:t>
      </w:r>
      <w:r w:rsidR="006F01B6" w:rsidRPr="00B73700">
        <w:rPr>
          <w:rFonts w:cs="Courier New"/>
        </w:rPr>
        <w:t>Simple pref</w:t>
      </w:r>
      <w:r w:rsidR="003D74F6" w:rsidRPr="00B73700">
        <w:rPr>
          <w:rFonts w:cs="Courier New"/>
        </w:rPr>
        <w:t>erence</w:t>
      </w:r>
    </w:p>
    <w:p w:rsidR="00031DAC" w:rsidRPr="00B73700" w:rsidRDefault="00031DAC" w:rsidP="00031DAC">
      <w:pPr>
        <w:rPr>
          <w:rFonts w:cs="Courier New"/>
        </w:rPr>
      </w:pPr>
      <w:r w:rsidRPr="00B73700">
        <w:rPr>
          <w:rFonts w:cs="Courier New"/>
        </w:rPr>
        <w:tab/>
        <w:t xml:space="preserve">2H = </w:t>
      </w:r>
      <w:r w:rsidR="007856E7" w:rsidRPr="00B73700">
        <w:rPr>
          <w:rFonts w:cs="Courier New"/>
        </w:rPr>
        <w:t>Art GF</w:t>
      </w:r>
    </w:p>
    <w:p w:rsidR="00031DAC" w:rsidRPr="00B73700" w:rsidRDefault="00031DAC" w:rsidP="00031DAC">
      <w:pPr>
        <w:rPr>
          <w:rFonts w:cs="Courier New"/>
        </w:rPr>
      </w:pPr>
      <w:r w:rsidRPr="00B73700">
        <w:rPr>
          <w:rFonts w:cs="Courier New"/>
        </w:rPr>
        <w:tab/>
        <w:t>2S = 6+S, To Play</w:t>
      </w:r>
    </w:p>
    <w:p w:rsidR="00031DAC" w:rsidRPr="00B73700" w:rsidRDefault="00031DAC" w:rsidP="00031DAC">
      <w:pPr>
        <w:rPr>
          <w:rFonts w:cs="Courier New"/>
        </w:rPr>
      </w:pPr>
      <w:r w:rsidRPr="00B73700">
        <w:rPr>
          <w:rFonts w:cs="Courier New"/>
        </w:rPr>
        <w:tab/>
        <w:t xml:space="preserve">2N = </w:t>
      </w:r>
      <w:r w:rsidR="00AA2E57" w:rsidRPr="00B73700">
        <w:rPr>
          <w:rFonts w:cs="Courier New"/>
        </w:rPr>
        <w:t>BAL</w:t>
      </w:r>
      <w:r w:rsidRPr="00B73700">
        <w:rPr>
          <w:rFonts w:cs="Courier New"/>
        </w:rPr>
        <w:t xml:space="preserve"> Inv</w:t>
      </w:r>
    </w:p>
    <w:p w:rsidR="00031DAC" w:rsidRPr="00B73700" w:rsidRDefault="00031DAC" w:rsidP="00031DAC">
      <w:pPr>
        <w:rPr>
          <w:rFonts w:cs="Courier New"/>
        </w:rPr>
      </w:pPr>
      <w:r w:rsidRPr="00B73700">
        <w:rPr>
          <w:rFonts w:cs="Courier New"/>
        </w:rPr>
        <w:tab/>
        <w:t>3C = 3+C Inv</w:t>
      </w:r>
    </w:p>
    <w:p w:rsidR="00031DAC" w:rsidRPr="00B73700" w:rsidRDefault="00031DAC" w:rsidP="00031DAC">
      <w:pPr>
        <w:rPr>
          <w:rFonts w:cs="Courier New"/>
        </w:rPr>
      </w:pPr>
      <w:r w:rsidRPr="00B73700">
        <w:rPr>
          <w:rFonts w:cs="Courier New"/>
        </w:rPr>
        <w:tab/>
        <w:t xml:space="preserve">3D = </w:t>
      </w:r>
      <w:r w:rsidR="007856E7" w:rsidRPr="00B73700">
        <w:rPr>
          <w:rFonts w:cs="Courier New"/>
        </w:rPr>
        <w:t>Invitational</w:t>
      </w:r>
    </w:p>
    <w:p w:rsidR="00031DAC" w:rsidRPr="00B73700" w:rsidRDefault="00DA5530" w:rsidP="00031DAC">
      <w:pPr>
        <w:rPr>
          <w:rFonts w:cs="Courier New"/>
        </w:rPr>
      </w:pPr>
      <w:r w:rsidRPr="00B73700">
        <w:rPr>
          <w:rFonts w:cs="Courier New"/>
        </w:rPr>
        <w:tab/>
        <w:t>3H = 5+S, 4</w:t>
      </w:r>
      <w:r w:rsidR="00031DAC" w:rsidRPr="00B73700">
        <w:rPr>
          <w:rFonts w:cs="Courier New"/>
        </w:rPr>
        <w:t>+H, Inv</w:t>
      </w:r>
    </w:p>
    <w:p w:rsidR="00031DAC" w:rsidRPr="00B73700" w:rsidRDefault="00031DAC" w:rsidP="00031DAC">
      <w:pPr>
        <w:rPr>
          <w:rFonts w:cs="Courier New"/>
        </w:rPr>
      </w:pPr>
      <w:r w:rsidRPr="00B73700">
        <w:rPr>
          <w:rFonts w:cs="Courier New"/>
        </w:rPr>
        <w:tab/>
        <w:t xml:space="preserve">3S = </w:t>
      </w:r>
      <w:r w:rsidR="007856E7" w:rsidRPr="00B73700">
        <w:rPr>
          <w:rFonts w:cs="Courier New"/>
        </w:rPr>
        <w:t>6+S, Inv</w:t>
      </w:r>
    </w:p>
    <w:p w:rsidR="00B80227" w:rsidRPr="00B73700" w:rsidRDefault="00031DAC" w:rsidP="00B80227">
      <w:pPr>
        <w:rPr>
          <w:rFonts w:cs="Courier New"/>
        </w:rPr>
      </w:pPr>
      <w:r w:rsidRPr="00B73700">
        <w:rPr>
          <w:rFonts w:cs="Courier New"/>
        </w:rPr>
        <w:tab/>
        <w:t>3N = To Play</w:t>
      </w:r>
    </w:p>
    <w:p w:rsidR="00B80227" w:rsidRPr="00B73700" w:rsidRDefault="00B80227" w:rsidP="00B80227">
      <w:pPr>
        <w:rPr>
          <w:rFonts w:cs="Courier New"/>
          <w:color w:val="008000"/>
        </w:rPr>
      </w:pPr>
    </w:p>
    <w:p w:rsidR="00772E6A" w:rsidRPr="005868B9" w:rsidRDefault="00772E6A" w:rsidP="003D74F6">
      <w:pPr>
        <w:pStyle w:val="Heading3"/>
        <w:rPr>
          <w:highlight w:val="yellow"/>
          <w:lang w:val="en-US"/>
        </w:rPr>
      </w:pPr>
      <w:r w:rsidRPr="005868B9">
        <w:rPr>
          <w:highlight w:val="yellow"/>
          <w:lang w:val="en-US"/>
        </w:rPr>
        <w:t>1D-1S-2D</w:t>
      </w:r>
    </w:p>
    <w:p w:rsidR="00772E6A" w:rsidRPr="005868B9" w:rsidRDefault="00772E6A" w:rsidP="00772E6A">
      <w:pPr>
        <w:ind w:firstLine="720"/>
        <w:rPr>
          <w:rFonts w:cs="Courier New"/>
          <w:highlight w:val="yellow"/>
        </w:rPr>
      </w:pPr>
      <w:r w:rsidRPr="005868B9">
        <w:rPr>
          <w:rFonts w:cs="Courier New"/>
          <w:highlight w:val="yellow"/>
        </w:rPr>
        <w:t>2H = Puppet to 2S</w:t>
      </w:r>
    </w:p>
    <w:p w:rsidR="00772E6A" w:rsidRPr="005868B9" w:rsidRDefault="00772E6A" w:rsidP="00B42B9B">
      <w:pPr>
        <w:ind w:left="1440"/>
        <w:rPr>
          <w:rFonts w:cs="Courier New"/>
          <w:highlight w:val="yellow"/>
        </w:rPr>
      </w:pPr>
      <w:r w:rsidRPr="005868B9">
        <w:rPr>
          <w:rFonts w:cs="Courier New"/>
          <w:highlight w:val="yellow"/>
        </w:rPr>
        <w:t>Pass to play in 2S</w:t>
      </w:r>
    </w:p>
    <w:p w:rsidR="00772E6A" w:rsidRPr="005868B9" w:rsidRDefault="00AF3816" w:rsidP="00B42B9B">
      <w:pPr>
        <w:ind w:left="1440"/>
        <w:rPr>
          <w:rFonts w:cs="Courier New"/>
          <w:highlight w:val="yellow"/>
        </w:rPr>
      </w:pPr>
      <w:r w:rsidRPr="005868B9">
        <w:rPr>
          <w:rFonts w:cs="Courier New"/>
          <w:highlight w:val="yellow"/>
        </w:rPr>
        <w:t>2N = Inv with 5S</w:t>
      </w:r>
    </w:p>
    <w:p w:rsidR="00AF3816" w:rsidRPr="005868B9" w:rsidRDefault="00AF3816" w:rsidP="00B42B9B">
      <w:pPr>
        <w:ind w:left="1440"/>
        <w:rPr>
          <w:rFonts w:cs="Courier New"/>
          <w:highlight w:val="yellow"/>
        </w:rPr>
      </w:pPr>
      <w:r w:rsidRPr="005868B9">
        <w:rPr>
          <w:rFonts w:cs="Courier New"/>
          <w:highlight w:val="yellow"/>
        </w:rPr>
        <w:t>3C = 4+S, 4+C, inv</w:t>
      </w:r>
    </w:p>
    <w:p w:rsidR="00AF3816" w:rsidRPr="005868B9" w:rsidRDefault="00AF3816" w:rsidP="00B42B9B">
      <w:pPr>
        <w:ind w:left="1440"/>
        <w:rPr>
          <w:rFonts w:cs="Courier New"/>
          <w:highlight w:val="yellow"/>
        </w:rPr>
      </w:pPr>
      <w:r w:rsidRPr="005868B9">
        <w:rPr>
          <w:rFonts w:cs="Courier New"/>
          <w:highlight w:val="yellow"/>
        </w:rPr>
        <w:t>3D = 4+S, 3+D, inv</w:t>
      </w:r>
    </w:p>
    <w:p w:rsidR="00AF3816" w:rsidRPr="005868B9" w:rsidRDefault="00AF3816" w:rsidP="00B42B9B">
      <w:pPr>
        <w:ind w:left="1440"/>
        <w:rPr>
          <w:rFonts w:cs="Courier New"/>
          <w:highlight w:val="yellow"/>
        </w:rPr>
      </w:pPr>
      <w:r w:rsidRPr="005868B9">
        <w:rPr>
          <w:rFonts w:cs="Courier New"/>
          <w:highlight w:val="yellow"/>
        </w:rPr>
        <w:t>3H = 5+S, 4+H, inv</w:t>
      </w:r>
    </w:p>
    <w:p w:rsidR="00AF3816" w:rsidRPr="005868B9" w:rsidRDefault="00AF3816" w:rsidP="00B42B9B">
      <w:pPr>
        <w:ind w:left="1440"/>
        <w:rPr>
          <w:rFonts w:cs="Courier New"/>
          <w:highlight w:val="yellow"/>
        </w:rPr>
      </w:pPr>
      <w:r w:rsidRPr="005868B9">
        <w:rPr>
          <w:rFonts w:cs="Courier New"/>
          <w:highlight w:val="yellow"/>
        </w:rPr>
        <w:t>3S = 6+S, inv</w:t>
      </w:r>
    </w:p>
    <w:p w:rsidR="00772E6A" w:rsidRPr="005868B9" w:rsidRDefault="00772E6A" w:rsidP="00B42B9B">
      <w:pPr>
        <w:ind w:left="720"/>
        <w:rPr>
          <w:rFonts w:cs="Courier New"/>
          <w:highlight w:val="yellow"/>
        </w:rPr>
      </w:pPr>
      <w:r w:rsidRPr="005868B9">
        <w:rPr>
          <w:rFonts w:cs="Courier New"/>
          <w:highlight w:val="yellow"/>
        </w:rPr>
        <w:t>2S = NF, Constructive</w:t>
      </w:r>
    </w:p>
    <w:p w:rsidR="00772E6A" w:rsidRPr="005868B9" w:rsidRDefault="00772E6A" w:rsidP="00B42B9B">
      <w:pPr>
        <w:ind w:left="720"/>
        <w:rPr>
          <w:rFonts w:cs="Courier New"/>
          <w:highlight w:val="yellow"/>
        </w:rPr>
      </w:pPr>
      <w:r w:rsidRPr="005868B9">
        <w:rPr>
          <w:rFonts w:cs="Courier New"/>
          <w:highlight w:val="yellow"/>
        </w:rPr>
        <w:t xml:space="preserve">2N = </w:t>
      </w:r>
      <w:r w:rsidR="002241EF" w:rsidRPr="005868B9">
        <w:rPr>
          <w:rFonts w:cs="Courier New"/>
          <w:highlight w:val="yellow"/>
        </w:rPr>
        <w:t>NAT</w:t>
      </w:r>
      <w:r w:rsidRPr="005868B9">
        <w:rPr>
          <w:rFonts w:cs="Courier New"/>
          <w:highlight w:val="yellow"/>
        </w:rPr>
        <w:t xml:space="preserve">, Inv, </w:t>
      </w:r>
      <w:r w:rsidR="00AF3816" w:rsidRPr="005868B9">
        <w:rPr>
          <w:rFonts w:cs="Courier New"/>
          <w:highlight w:val="yellow"/>
        </w:rPr>
        <w:t>only 4</w:t>
      </w:r>
      <w:r w:rsidR="007177E4" w:rsidRPr="005868B9">
        <w:rPr>
          <w:rFonts w:cs="Courier New"/>
          <w:highlight w:val="yellow"/>
        </w:rPr>
        <w:t>S</w:t>
      </w:r>
    </w:p>
    <w:p w:rsidR="00772E6A" w:rsidRPr="005868B9" w:rsidRDefault="007177E4" w:rsidP="00B42B9B">
      <w:pPr>
        <w:ind w:firstLine="720"/>
        <w:rPr>
          <w:rFonts w:cs="Courier New"/>
          <w:highlight w:val="yellow"/>
        </w:rPr>
      </w:pPr>
      <w:r w:rsidRPr="005868B9">
        <w:rPr>
          <w:rFonts w:cs="Courier New"/>
          <w:highlight w:val="yellow"/>
        </w:rPr>
        <w:t xml:space="preserve">3C = 4+S, </w:t>
      </w:r>
      <w:r w:rsidR="00AF3816" w:rsidRPr="005868B9">
        <w:rPr>
          <w:rFonts w:cs="Courier New"/>
          <w:highlight w:val="yellow"/>
        </w:rPr>
        <w:t>4</w:t>
      </w:r>
      <w:r w:rsidR="006B5519" w:rsidRPr="005868B9">
        <w:rPr>
          <w:rFonts w:cs="Courier New"/>
          <w:highlight w:val="yellow"/>
        </w:rPr>
        <w:t>+</w:t>
      </w:r>
      <w:r w:rsidR="00AF3816" w:rsidRPr="005868B9">
        <w:rPr>
          <w:rFonts w:cs="Courier New"/>
          <w:highlight w:val="yellow"/>
        </w:rPr>
        <w:t>C, GF</w:t>
      </w:r>
    </w:p>
    <w:p w:rsidR="00772E6A" w:rsidRPr="005868B9" w:rsidRDefault="00AF3816" w:rsidP="00B42B9B">
      <w:pPr>
        <w:ind w:firstLine="720"/>
        <w:rPr>
          <w:rFonts w:cs="Courier New"/>
          <w:highlight w:val="yellow"/>
        </w:rPr>
      </w:pPr>
      <w:r w:rsidRPr="005868B9">
        <w:rPr>
          <w:rFonts w:cs="Courier New"/>
          <w:highlight w:val="yellow"/>
        </w:rPr>
        <w:t>3D = 4+S, 3+D, GF</w:t>
      </w:r>
    </w:p>
    <w:p w:rsidR="00772E6A" w:rsidRPr="005868B9" w:rsidRDefault="00772E6A" w:rsidP="00B42B9B">
      <w:pPr>
        <w:ind w:firstLine="720"/>
        <w:rPr>
          <w:rFonts w:cs="Courier New"/>
          <w:highlight w:val="yellow"/>
        </w:rPr>
      </w:pPr>
      <w:r w:rsidRPr="005868B9">
        <w:rPr>
          <w:rFonts w:cs="Courier New"/>
          <w:highlight w:val="yellow"/>
        </w:rPr>
        <w:t xml:space="preserve">3H = </w:t>
      </w:r>
      <w:r w:rsidR="00AF3816" w:rsidRPr="005868B9">
        <w:rPr>
          <w:rFonts w:cs="Courier New"/>
          <w:highlight w:val="yellow"/>
        </w:rPr>
        <w:t>GF</w:t>
      </w:r>
      <w:r w:rsidRPr="005868B9">
        <w:rPr>
          <w:rFonts w:cs="Courier New"/>
          <w:highlight w:val="yellow"/>
        </w:rPr>
        <w:t>, 5+S, 4+H</w:t>
      </w:r>
    </w:p>
    <w:p w:rsidR="00772E6A" w:rsidRPr="005868B9" w:rsidRDefault="00AF3816" w:rsidP="00B42B9B">
      <w:pPr>
        <w:ind w:firstLine="720"/>
        <w:rPr>
          <w:rFonts w:cs="Courier New"/>
          <w:highlight w:val="yellow"/>
        </w:rPr>
      </w:pPr>
      <w:r w:rsidRPr="005868B9">
        <w:rPr>
          <w:rFonts w:cs="Courier New"/>
          <w:highlight w:val="yellow"/>
        </w:rPr>
        <w:t>3S = GF</w:t>
      </w:r>
      <w:r w:rsidR="006B5519" w:rsidRPr="005868B9">
        <w:rPr>
          <w:rFonts w:cs="Courier New"/>
          <w:highlight w:val="yellow"/>
        </w:rPr>
        <w:t xml:space="preserve">, </w:t>
      </w:r>
      <w:r w:rsidR="007177E4" w:rsidRPr="005868B9">
        <w:rPr>
          <w:rFonts w:cs="Courier New"/>
          <w:highlight w:val="yellow"/>
        </w:rPr>
        <w:t>6</w:t>
      </w:r>
      <w:r w:rsidR="00772E6A" w:rsidRPr="005868B9">
        <w:rPr>
          <w:rFonts w:cs="Courier New"/>
          <w:highlight w:val="yellow"/>
        </w:rPr>
        <w:t>+S</w:t>
      </w:r>
    </w:p>
    <w:p w:rsidR="00772E6A" w:rsidRPr="00B73700" w:rsidRDefault="00772E6A" w:rsidP="00797C5B">
      <w:pPr>
        <w:ind w:firstLine="720"/>
        <w:rPr>
          <w:rFonts w:cs="Courier New"/>
        </w:rPr>
      </w:pPr>
      <w:r w:rsidRPr="005868B9">
        <w:rPr>
          <w:rFonts w:cs="Courier New"/>
          <w:highlight w:val="yellow"/>
        </w:rPr>
        <w:t>4C/4H = Splinter</w:t>
      </w:r>
    </w:p>
    <w:p w:rsidR="00130A88" w:rsidRPr="00B73700" w:rsidRDefault="00130A88" w:rsidP="00130A88">
      <w:pPr>
        <w:rPr>
          <w:rFonts w:cs="Courier New"/>
          <w:color w:val="008000"/>
        </w:rPr>
      </w:pPr>
      <w:bookmarkStart w:id="240" w:name="_1D_–_1H_"/>
      <w:bookmarkEnd w:id="240"/>
    </w:p>
    <w:p w:rsidR="00031DAC" w:rsidRPr="00B73700" w:rsidRDefault="00031DAC" w:rsidP="00D96125">
      <w:pPr>
        <w:pStyle w:val="Heading2"/>
        <w:rPr>
          <w:rFonts w:cs="Courier New"/>
          <w:color w:val="008000"/>
        </w:rPr>
      </w:pPr>
      <w:bookmarkStart w:id="241" w:name="_Toc294652524"/>
      <w:r w:rsidRPr="00B73700">
        <w:t>Opponents Interfere</w:t>
      </w:r>
      <w:bookmarkEnd w:id="241"/>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[X] = Any Meaning</w:t>
      </w:r>
    </w:p>
    <w:p w:rsidR="00031DAC" w:rsidRPr="00B73700" w:rsidRDefault="00031DAC" w:rsidP="00031DAC">
      <w:r w:rsidRPr="00B73700">
        <w:tab/>
        <w:t>Pass = Nothing to say</w:t>
      </w:r>
    </w:p>
    <w:p w:rsidR="00031DAC" w:rsidRPr="00B73700" w:rsidRDefault="00031DAC" w:rsidP="00031DAC">
      <w:r w:rsidRPr="00B73700">
        <w:tab/>
        <w:t>XX = 10+</w:t>
      </w:r>
      <w:r w:rsidR="007536D5" w:rsidRPr="00B73700">
        <w:t>, generally tending to penalty</w:t>
      </w:r>
    </w:p>
    <w:p w:rsidR="00031DAC" w:rsidRPr="00B73700" w:rsidRDefault="00031DAC" w:rsidP="00031DAC">
      <w:r w:rsidRPr="00B73700">
        <w:tab/>
        <w:t>Rest = As without double</w:t>
      </w:r>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[1H]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4+S</w:t>
      </w:r>
    </w:p>
    <w:p w:rsidR="00031DAC" w:rsidRPr="00B73700" w:rsidRDefault="00031DAC" w:rsidP="00031DAC">
      <w:r w:rsidRPr="00B73700">
        <w:tab/>
        <w:t>1S = 6+HCP, 5+S</w:t>
      </w:r>
    </w:p>
    <w:p w:rsidR="00031DAC" w:rsidRPr="00B73700" w:rsidRDefault="00031DAC" w:rsidP="00031DAC">
      <w:r w:rsidRPr="00B73700">
        <w:tab/>
        <w:t>1N = 6-10, Stopper in H</w:t>
      </w:r>
    </w:p>
    <w:p w:rsidR="00031DAC" w:rsidRPr="00B73700" w:rsidRDefault="00FF514C" w:rsidP="00031DAC">
      <w:r w:rsidRPr="00B73700">
        <w:tab/>
        <w:t>2C = 5</w:t>
      </w:r>
      <w:r w:rsidR="00031DAC" w:rsidRPr="00B73700">
        <w:t>+C, F1</w:t>
      </w:r>
    </w:p>
    <w:p w:rsidR="00031DAC" w:rsidRPr="00B73700" w:rsidRDefault="005F10F8" w:rsidP="00031DAC">
      <w:r w:rsidRPr="00B73700">
        <w:tab/>
        <w:t xml:space="preserve">2D = </w:t>
      </w:r>
      <w:r w:rsidR="007536D5" w:rsidRPr="00B73700">
        <w:t>Competitive, 5</w:t>
      </w:r>
      <w:r w:rsidR="00031DAC" w:rsidRPr="00B73700">
        <w:t>+D</w:t>
      </w:r>
    </w:p>
    <w:p w:rsidR="00031DAC" w:rsidRPr="00B73700" w:rsidRDefault="00031DAC" w:rsidP="00031DAC">
      <w:r w:rsidRPr="00B73700">
        <w:tab/>
        <w:t xml:space="preserve">2H = </w:t>
      </w:r>
      <w:r w:rsidR="00D1312E" w:rsidRPr="00B73700">
        <w:t>5+ D, inv+</w:t>
      </w:r>
    </w:p>
    <w:p w:rsidR="00031DAC" w:rsidRPr="00B73700" w:rsidRDefault="00031DAC" w:rsidP="00031DAC">
      <w:r w:rsidRPr="00B73700">
        <w:tab/>
        <w:t xml:space="preserve">2S = </w:t>
      </w:r>
      <w:r w:rsidR="00FF514C" w:rsidRPr="00B73700">
        <w:t>Fit showing</w:t>
      </w:r>
    </w:p>
    <w:p w:rsidR="00031DAC" w:rsidRPr="00B73700" w:rsidRDefault="00031DAC" w:rsidP="00031DAC">
      <w:r w:rsidRPr="00B73700">
        <w:tab/>
        <w:t>2N = 11-12, Stopper in H</w:t>
      </w:r>
    </w:p>
    <w:p w:rsidR="00031DAC" w:rsidRPr="00B73700" w:rsidRDefault="00772E6A" w:rsidP="00031DAC">
      <w:r w:rsidRPr="00B73700">
        <w:tab/>
        <w:t>3C</w:t>
      </w:r>
      <w:r w:rsidR="00031DAC" w:rsidRPr="00B73700">
        <w:t xml:space="preserve">/3S = </w:t>
      </w:r>
      <w:r w:rsidRPr="00B73700">
        <w:t>Fit</w:t>
      </w:r>
    </w:p>
    <w:p w:rsidR="00772E6A" w:rsidRPr="00B73700" w:rsidRDefault="00772E6A" w:rsidP="00031DAC">
      <w:r w:rsidRPr="00B73700">
        <w:tab/>
        <w:t>3D = Weak</w:t>
      </w:r>
    </w:p>
    <w:p w:rsidR="00031DAC" w:rsidRPr="00B73700" w:rsidRDefault="00031DAC" w:rsidP="00031DAC">
      <w:r w:rsidRPr="00B73700">
        <w:tab/>
        <w:t>3H = Splinter</w:t>
      </w:r>
    </w:p>
    <w:p w:rsidR="00031DAC" w:rsidRPr="00B73700" w:rsidRDefault="00031DAC" w:rsidP="00031DAC">
      <w:r w:rsidRPr="00B73700">
        <w:tab/>
        <w:t>3N = To Play</w:t>
      </w:r>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[1S]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X = 6+HCP, 4+H</w:t>
      </w:r>
    </w:p>
    <w:p w:rsidR="00031DAC" w:rsidRPr="00B73700" w:rsidRDefault="00031DAC" w:rsidP="00031DAC">
      <w:r w:rsidRPr="00B73700">
        <w:tab/>
        <w:t>1N = 6-10, Stopper in S</w:t>
      </w:r>
    </w:p>
    <w:p w:rsidR="00031DAC" w:rsidRPr="00B73700" w:rsidRDefault="00031DAC" w:rsidP="00031DAC">
      <w:r w:rsidRPr="00B73700">
        <w:tab/>
        <w:t>2C = 4+C, F1</w:t>
      </w:r>
    </w:p>
    <w:p w:rsidR="00031DAC" w:rsidRPr="00B73700" w:rsidRDefault="00031DAC" w:rsidP="00031DAC">
      <w:r w:rsidRPr="00B73700">
        <w:tab/>
        <w:t xml:space="preserve">2D = </w:t>
      </w:r>
      <w:r w:rsidR="007536D5" w:rsidRPr="00B73700">
        <w:t>Competitive</w:t>
      </w:r>
      <w:r w:rsidRPr="00B73700">
        <w:t xml:space="preserve">, </w:t>
      </w:r>
      <w:r w:rsidR="007536D5" w:rsidRPr="00B73700">
        <w:t>5</w:t>
      </w:r>
      <w:r w:rsidRPr="00B73700">
        <w:t>+D</w:t>
      </w:r>
    </w:p>
    <w:p w:rsidR="00031DAC" w:rsidRPr="00B73700" w:rsidRDefault="00031DAC" w:rsidP="00031DAC">
      <w:r w:rsidRPr="00B73700">
        <w:tab/>
        <w:t>2H = 5+H, F1</w:t>
      </w:r>
    </w:p>
    <w:p w:rsidR="00031DAC" w:rsidRPr="00B73700" w:rsidRDefault="00031DAC" w:rsidP="00031DAC">
      <w:r w:rsidRPr="00B73700">
        <w:tab/>
        <w:t xml:space="preserve">2S = </w:t>
      </w:r>
      <w:r w:rsidR="00D1312E" w:rsidRPr="00B73700">
        <w:t>5+ D, inv+</w:t>
      </w:r>
    </w:p>
    <w:p w:rsidR="00031DAC" w:rsidRPr="00B73700" w:rsidRDefault="00C606D9" w:rsidP="00031DAC">
      <w:r w:rsidRPr="00B73700">
        <w:tab/>
        <w:t>2N = 11-12, Stopper in S</w:t>
      </w:r>
    </w:p>
    <w:p w:rsidR="00031DAC" w:rsidRPr="00B73700" w:rsidRDefault="00772E6A" w:rsidP="00031DAC">
      <w:r w:rsidRPr="00B73700">
        <w:tab/>
        <w:t>3C</w:t>
      </w:r>
      <w:r w:rsidR="00031DAC" w:rsidRPr="00B73700">
        <w:t xml:space="preserve">/3H = </w:t>
      </w:r>
      <w:r w:rsidRPr="00B73700">
        <w:t>Fit</w:t>
      </w:r>
    </w:p>
    <w:p w:rsidR="00772E6A" w:rsidRPr="00B73700" w:rsidRDefault="00772E6A" w:rsidP="00031DAC">
      <w:r w:rsidRPr="00B73700">
        <w:tab/>
        <w:t>3D = Weak</w:t>
      </w:r>
    </w:p>
    <w:p w:rsidR="00031DAC" w:rsidRPr="00B73700" w:rsidRDefault="00031DAC" w:rsidP="00031DAC">
      <w:r w:rsidRPr="00B73700">
        <w:tab/>
        <w:t>3S = Splinter</w:t>
      </w:r>
    </w:p>
    <w:p w:rsidR="00031DAC" w:rsidRPr="00B73700" w:rsidRDefault="00031DAC" w:rsidP="00031DAC">
      <w:r w:rsidRPr="00B73700">
        <w:tab/>
        <w:t>3N = To Play</w:t>
      </w:r>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[1N] = </w:t>
      </w:r>
      <w:r w:rsidR="002241EF" w:rsidRPr="00B73700">
        <w:rPr>
          <w:lang w:val="en-US"/>
        </w:rPr>
        <w:t>NAT</w:t>
      </w:r>
    </w:p>
    <w:p w:rsidR="009A3928" w:rsidRPr="00B73700" w:rsidRDefault="009A3928" w:rsidP="009A3928">
      <w:r w:rsidRPr="00B73700">
        <w:tab/>
        <w:t>X = Penalty</w:t>
      </w:r>
    </w:p>
    <w:p w:rsidR="00031DAC" w:rsidRPr="00B73700" w:rsidRDefault="00031DAC" w:rsidP="00031DAC">
      <w:pPr>
        <w:rPr>
          <w:color w:val="FF0000"/>
        </w:rPr>
      </w:pPr>
      <w:r w:rsidRPr="00B73700">
        <w:rPr>
          <w:color w:val="FF0000"/>
        </w:rPr>
        <w:tab/>
      </w:r>
      <w:r w:rsidR="00746C58" w:rsidRPr="00B73700">
        <w:rPr>
          <w:color w:val="FF0000"/>
        </w:rPr>
        <w:t>2C = Majors</w:t>
      </w:r>
    </w:p>
    <w:p w:rsidR="00746C58" w:rsidRPr="00B73700" w:rsidRDefault="00746C58" w:rsidP="00031DAC">
      <w:pPr>
        <w:rPr>
          <w:color w:val="FF0000"/>
        </w:rPr>
      </w:pPr>
      <w:r w:rsidRPr="00B73700">
        <w:rPr>
          <w:color w:val="FF0000"/>
        </w:rPr>
        <w:tab/>
        <w:t>2D = Transfer to H</w:t>
      </w:r>
    </w:p>
    <w:p w:rsidR="00746C58" w:rsidRPr="00B73700" w:rsidRDefault="00746C58" w:rsidP="00031DAC">
      <w:pPr>
        <w:rPr>
          <w:color w:val="FF0000"/>
        </w:rPr>
      </w:pPr>
      <w:r w:rsidRPr="00B73700">
        <w:rPr>
          <w:color w:val="FF0000"/>
        </w:rPr>
        <w:tab/>
        <w:t>2H = Transfer to S</w:t>
      </w:r>
    </w:p>
    <w:p w:rsidR="00746C58" w:rsidRPr="00B73700" w:rsidRDefault="00746C58" w:rsidP="00A416FE">
      <w:pPr>
        <w:rPr>
          <w:color w:val="FF0000"/>
        </w:rPr>
      </w:pPr>
      <w:r w:rsidRPr="00B73700">
        <w:rPr>
          <w:color w:val="FF0000"/>
        </w:rPr>
        <w:tab/>
        <w:t xml:space="preserve">2S = </w:t>
      </w:r>
      <w:r w:rsidR="00A416FE" w:rsidRPr="00B73700">
        <w:rPr>
          <w:color w:val="FF0000"/>
        </w:rPr>
        <w:t>Transfer to C</w:t>
      </w:r>
      <w:ins w:id="242" w:author="Vijay" w:date="2014-06-19T19:24:00Z">
        <w:r w:rsidR="00ED6DF3">
          <w:rPr>
            <w:color w:val="FF0000"/>
          </w:rPr>
          <w:t>, may not have values</w:t>
        </w:r>
      </w:ins>
    </w:p>
    <w:p w:rsidR="009A3928" w:rsidRDefault="00746C58" w:rsidP="00031DAC">
      <w:pPr>
        <w:rPr>
          <w:ins w:id="243" w:author="Vijay" w:date="2014-06-19T19:24:00Z"/>
          <w:color w:val="FF0000"/>
        </w:rPr>
      </w:pPr>
      <w:r w:rsidRPr="00B73700">
        <w:rPr>
          <w:color w:val="FF0000"/>
        </w:rPr>
        <w:tab/>
        <w:t xml:space="preserve">2N = </w:t>
      </w:r>
      <w:r w:rsidR="00A416FE" w:rsidRPr="00B73700">
        <w:rPr>
          <w:color w:val="FF0000"/>
        </w:rPr>
        <w:t>Transfer to D</w:t>
      </w:r>
      <w:ins w:id="244" w:author="Vijay" w:date="2014-06-19T19:24:00Z">
        <w:r w:rsidR="00ED6DF3">
          <w:rPr>
            <w:color w:val="FF0000"/>
          </w:rPr>
          <w:t>, LR+</w:t>
        </w:r>
      </w:ins>
    </w:p>
    <w:p w:rsidR="00ED6DF3" w:rsidRPr="00B73700" w:rsidRDefault="00ED6DF3" w:rsidP="00031DAC">
      <w:pPr>
        <w:rPr>
          <w:color w:val="FF0000"/>
        </w:rPr>
      </w:pPr>
      <w:ins w:id="245" w:author="Vijay" w:date="2014-06-19T19:24:00Z">
        <w:r>
          <w:rPr>
            <w:color w:val="FF0000"/>
          </w:rPr>
          <w:tab/>
          <w:t>3C = C+D</w:t>
        </w:r>
      </w:ins>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 xml:space="preserve">[2C] = </w:t>
      </w:r>
      <w:r w:rsidR="002241EF" w:rsidRPr="00B73700">
        <w:rPr>
          <w:lang w:val="en-US"/>
        </w:rPr>
        <w:t>NAT</w:t>
      </w:r>
    </w:p>
    <w:p w:rsidR="00031DAC" w:rsidRPr="00B73700" w:rsidRDefault="00031DAC" w:rsidP="00031DAC">
      <w:r w:rsidRPr="00B73700">
        <w:tab/>
        <w:t>Pass = Nothing to say</w:t>
      </w:r>
    </w:p>
    <w:p w:rsidR="00031DAC" w:rsidRPr="00B73700" w:rsidRDefault="00031DAC" w:rsidP="00031DAC">
      <w:r w:rsidRPr="00B73700">
        <w:tab/>
        <w:t xml:space="preserve">X = </w:t>
      </w:r>
      <w:r w:rsidR="004F25DF" w:rsidRPr="00B73700">
        <w:t>generally 4-3 in M</w:t>
      </w:r>
      <w:r w:rsidRPr="00B73700">
        <w:t>, 8+HCP</w:t>
      </w:r>
    </w:p>
    <w:p w:rsidR="00031DAC" w:rsidRPr="00B73700" w:rsidRDefault="00031DAC" w:rsidP="00031DAC">
      <w:r w:rsidRPr="00B73700">
        <w:tab/>
        <w:t xml:space="preserve">2D = </w:t>
      </w:r>
      <w:r w:rsidR="004F25DF" w:rsidRPr="00B73700">
        <w:t>Competitive</w:t>
      </w:r>
      <w:r w:rsidRPr="00B73700">
        <w:t xml:space="preserve">, </w:t>
      </w:r>
      <w:r w:rsidR="004F25DF" w:rsidRPr="00B73700">
        <w:t>5</w:t>
      </w:r>
      <w:r w:rsidRPr="00B73700">
        <w:t>+D</w:t>
      </w:r>
    </w:p>
    <w:p w:rsidR="00031DAC" w:rsidRPr="00B73700" w:rsidRDefault="00031DAC" w:rsidP="00031DAC">
      <w:r w:rsidRPr="00B73700">
        <w:tab/>
        <w:t>2H = 5+H, F1</w:t>
      </w:r>
    </w:p>
    <w:p w:rsidR="00031DAC" w:rsidRPr="00B73700" w:rsidRDefault="00031DAC" w:rsidP="00031DAC">
      <w:r w:rsidRPr="00B73700">
        <w:tab/>
        <w:t>2S = 5+S, F1</w:t>
      </w:r>
    </w:p>
    <w:p w:rsidR="00031DAC" w:rsidRPr="00B73700" w:rsidRDefault="00031DAC" w:rsidP="00031DAC">
      <w:r w:rsidRPr="00B73700">
        <w:tab/>
        <w:t>2N = Inv, Stopper in C</w:t>
      </w:r>
    </w:p>
    <w:p w:rsidR="00D1312E" w:rsidRPr="00B73700" w:rsidRDefault="00031DAC" w:rsidP="00031DAC">
      <w:r w:rsidRPr="00B73700">
        <w:tab/>
        <w:t xml:space="preserve">3C = </w:t>
      </w:r>
      <w:r w:rsidR="00D1312E" w:rsidRPr="00B73700">
        <w:t>5+ D, inv+</w:t>
      </w:r>
    </w:p>
    <w:p w:rsidR="00031DAC" w:rsidRPr="00B73700" w:rsidRDefault="00031DAC" w:rsidP="00031DAC">
      <w:r w:rsidRPr="00B73700">
        <w:tab/>
        <w:t>3D/3M = Weak</w:t>
      </w:r>
    </w:p>
    <w:p w:rsidR="00031DAC" w:rsidRPr="00B73700" w:rsidRDefault="00031DAC" w:rsidP="00031DAC">
      <w:r w:rsidRPr="00B73700">
        <w:tab/>
        <w:t>3N = To Play</w:t>
      </w:r>
    </w:p>
    <w:p w:rsidR="00031DAC" w:rsidRPr="00B73700" w:rsidRDefault="004D0B10" w:rsidP="00E56D47">
      <w:pPr>
        <w:pStyle w:val="Heading3"/>
        <w:rPr>
          <w:lang w:val="en-US"/>
        </w:rPr>
      </w:pPr>
      <w:hyperlink w:anchor="_1D_=_11-15" w:history="1">
        <w:r w:rsidR="00050B8A" w:rsidRPr="00B73700">
          <w:rPr>
            <w:rStyle w:val="Hyperlink"/>
            <w:lang w:val="en-US"/>
          </w:rPr>
          <w:t>1D</w:t>
        </w:r>
      </w:hyperlink>
      <w:r w:rsidR="00AA0D4D" w:rsidRPr="00B73700">
        <w:rPr>
          <w:lang w:val="en-US"/>
        </w:rPr>
        <w:t>–</w:t>
      </w:r>
      <w:r w:rsidR="00031DAC" w:rsidRPr="00B73700">
        <w:rPr>
          <w:lang w:val="en-US"/>
        </w:rPr>
        <w:t>[2D] = Michaels</w:t>
      </w:r>
    </w:p>
    <w:p w:rsidR="00031DAC" w:rsidRPr="00B73700" w:rsidRDefault="00031DAC" w:rsidP="00031DAC">
      <w:r w:rsidRPr="00B73700">
        <w:tab/>
        <w:t>Pass = Nothing to say</w:t>
      </w:r>
    </w:p>
    <w:p w:rsidR="00031DAC" w:rsidRPr="00B73700" w:rsidRDefault="00031DAC" w:rsidP="00031DAC">
      <w:r w:rsidRPr="00B73700">
        <w:tab/>
        <w:t>X = Penalty of H and/or S</w:t>
      </w:r>
    </w:p>
    <w:p w:rsidR="00D1312E" w:rsidRPr="00B73700" w:rsidRDefault="00D1312E" w:rsidP="00031DAC">
      <w:r w:rsidRPr="00B73700">
        <w:tab/>
        <w:t>Pass &amp; X = Take-out</w:t>
      </w:r>
    </w:p>
    <w:p w:rsidR="00031DAC" w:rsidRPr="00B73700" w:rsidRDefault="00031DAC" w:rsidP="00031DAC">
      <w:r w:rsidRPr="00B73700">
        <w:tab/>
        <w:t xml:space="preserve">2H = </w:t>
      </w:r>
      <w:r w:rsidR="004F25DF" w:rsidRPr="00B73700">
        <w:t>H stopper, Inv</w:t>
      </w:r>
      <w:r w:rsidR="000A74B4" w:rsidRPr="00B73700">
        <w:t>+</w:t>
      </w:r>
    </w:p>
    <w:p w:rsidR="00031DAC" w:rsidRPr="00B73700" w:rsidRDefault="00031DAC" w:rsidP="00031DAC">
      <w:r w:rsidRPr="00B73700">
        <w:tab/>
        <w:t xml:space="preserve">2S = </w:t>
      </w:r>
      <w:r w:rsidR="002F0A85" w:rsidRPr="00B73700">
        <w:t>S stopper, Inv</w:t>
      </w:r>
      <w:r w:rsidR="000A74B4" w:rsidRPr="00B73700">
        <w:t>+</w:t>
      </w:r>
    </w:p>
    <w:p w:rsidR="00031DAC" w:rsidRPr="00B73700" w:rsidRDefault="00031DAC" w:rsidP="00031DAC">
      <w:r w:rsidRPr="00B73700">
        <w:tab/>
        <w:t xml:space="preserve">2N = </w:t>
      </w:r>
      <w:r w:rsidR="000A74B4" w:rsidRPr="00B73700">
        <w:t>C, either signoff or GF</w:t>
      </w:r>
    </w:p>
    <w:p w:rsidR="00031DAC" w:rsidRPr="00B73700" w:rsidRDefault="00031DAC" w:rsidP="00031DAC">
      <w:r w:rsidRPr="00B73700">
        <w:tab/>
        <w:t xml:space="preserve">3C = </w:t>
      </w:r>
      <w:r w:rsidR="000A74B4" w:rsidRPr="00B73700">
        <w:t>D, either signoff or GF</w:t>
      </w:r>
    </w:p>
    <w:p w:rsidR="00031DAC" w:rsidRPr="00B73700" w:rsidRDefault="00031DAC" w:rsidP="00031DAC">
      <w:r w:rsidRPr="00B73700">
        <w:tab/>
        <w:t xml:space="preserve">3D = </w:t>
      </w:r>
      <w:r w:rsidR="002241EF" w:rsidRPr="00B73700">
        <w:t>NAT</w:t>
      </w:r>
      <w:r w:rsidR="0025373F" w:rsidRPr="00B73700">
        <w:t xml:space="preserve">, </w:t>
      </w:r>
      <w:r w:rsidR="000A74B4" w:rsidRPr="00B73700">
        <w:t>competitive</w:t>
      </w:r>
    </w:p>
    <w:p w:rsidR="00031DAC" w:rsidRPr="00B73700" w:rsidRDefault="00031DAC" w:rsidP="00031DAC">
      <w:r w:rsidRPr="00B73700">
        <w:tab/>
        <w:t xml:space="preserve">3M = </w:t>
      </w:r>
      <w:r w:rsidR="000A74B4" w:rsidRPr="00B73700">
        <w:t>GF with short M</w:t>
      </w:r>
    </w:p>
    <w:p w:rsidR="00031DAC" w:rsidRDefault="00031DAC" w:rsidP="00031DAC">
      <w:pPr>
        <w:rPr>
          <w:ins w:id="246" w:author="Vijay" w:date="2014-06-19T19:10:00Z"/>
        </w:rPr>
      </w:pPr>
      <w:r w:rsidRPr="00B73700">
        <w:tab/>
        <w:t>3N = To Play</w:t>
      </w:r>
    </w:p>
    <w:p w:rsidR="00C15F74" w:rsidRDefault="00C15F74" w:rsidP="00031DAC">
      <w:pPr>
        <w:rPr>
          <w:ins w:id="247" w:author="Vijay" w:date="2014-06-19T19:10:00Z"/>
        </w:rPr>
      </w:pPr>
    </w:p>
    <w:p w:rsidR="00C15F74" w:rsidRDefault="00C15F74" w:rsidP="00031DAC">
      <w:pPr>
        <w:rPr>
          <w:ins w:id="248" w:author="Vijay" w:date="2014-06-19T19:11:00Z"/>
        </w:rPr>
      </w:pPr>
      <w:ins w:id="249" w:author="Vijay" w:date="2014-06-19T19:10:00Z">
        <w:r>
          <w:t>1D-1H-2H-2S = Relay</w:t>
        </w:r>
      </w:ins>
      <w:ins w:id="250" w:author="Vijay" w:date="2014-06-19T19:14:00Z">
        <w:r w:rsidR="00AA1106">
          <w:t>, inv+</w:t>
        </w:r>
      </w:ins>
    </w:p>
    <w:p w:rsidR="00C15F74" w:rsidRDefault="00C15F74" w:rsidP="00031DAC">
      <w:pPr>
        <w:rPr>
          <w:ins w:id="251" w:author="Vijay" w:date="2014-06-19T19:11:00Z"/>
        </w:rPr>
      </w:pPr>
      <w:ins w:id="252" w:author="Vijay" w:date="2014-06-19T19:11:00Z">
        <w:r>
          <w:tab/>
          <w:t>2N = Spade splinter 11-1</w:t>
        </w:r>
      </w:ins>
      <w:ins w:id="253" w:author="Vijay" w:date="2014-06-19T19:13:00Z">
        <w:r>
          <w:t>3</w:t>
        </w:r>
      </w:ins>
    </w:p>
    <w:p w:rsidR="00C15F74" w:rsidRDefault="00C15F74" w:rsidP="00031DAC">
      <w:pPr>
        <w:rPr>
          <w:ins w:id="254" w:author="Vijay" w:date="2014-06-19T19:11:00Z"/>
        </w:rPr>
      </w:pPr>
      <w:ins w:id="255" w:author="Vijay" w:date="2014-06-19T19:11:00Z">
        <w:r>
          <w:tab/>
          <w:t>3C = 1.3.4.5 or 1.3.5.4</w:t>
        </w:r>
      </w:ins>
    </w:p>
    <w:p w:rsidR="00C15F74" w:rsidRDefault="00C15F74" w:rsidP="00031DAC">
      <w:pPr>
        <w:rPr>
          <w:ins w:id="256" w:author="Vijay" w:date="2014-06-19T19:15:00Z"/>
        </w:rPr>
      </w:pPr>
      <w:ins w:id="257" w:author="Vijay" w:date="2014-06-19T19:11:00Z">
        <w:r>
          <w:tab/>
          <w:t>3D = 1.3.6.3</w:t>
        </w:r>
      </w:ins>
      <w:ins w:id="258" w:author="Vijay" w:date="2014-06-19T19:15:00Z">
        <w:r w:rsidR="00AA1106">
          <w:t xml:space="preserve"> or 3.3.6.1</w:t>
        </w:r>
      </w:ins>
    </w:p>
    <w:p w:rsidR="00AA1106" w:rsidRDefault="00AA1106" w:rsidP="00031DAC">
      <w:pPr>
        <w:rPr>
          <w:ins w:id="259" w:author="Vijay" w:date="2014-06-19T19:15:00Z"/>
        </w:rPr>
      </w:pPr>
      <w:ins w:id="260" w:author="Vijay" w:date="2014-06-19T19:15:00Z">
        <w:r>
          <w:lastRenderedPageBreak/>
          <w:tab/>
        </w:r>
        <w:r>
          <w:tab/>
          <w:t>3H = to play</w:t>
        </w:r>
      </w:ins>
    </w:p>
    <w:p w:rsidR="00AA1106" w:rsidRDefault="00AA1106" w:rsidP="00031DAC">
      <w:pPr>
        <w:rPr>
          <w:ins w:id="261" w:author="Vijay" w:date="2014-06-19T19:11:00Z"/>
        </w:rPr>
      </w:pPr>
      <w:ins w:id="262" w:author="Vijay" w:date="2014-06-19T19:15:00Z">
        <w:r>
          <w:tab/>
        </w:r>
        <w:r>
          <w:tab/>
          <w:t>3S = asks for stiff over which 3N shows spade stiff and 4C shows C stiff</w:t>
        </w:r>
      </w:ins>
    </w:p>
    <w:p w:rsidR="00C15F74" w:rsidRDefault="00C15F74" w:rsidP="00031DAC">
      <w:pPr>
        <w:rPr>
          <w:ins w:id="263" w:author="Vijay" w:date="2014-06-19T19:12:00Z"/>
        </w:rPr>
      </w:pPr>
      <w:ins w:id="264" w:author="Vijay" w:date="2014-06-19T19:12:00Z">
        <w:r>
          <w:tab/>
        </w:r>
        <w:r>
          <w:tab/>
          <w:t>4D = Sets Diamonds</w:t>
        </w:r>
      </w:ins>
      <w:ins w:id="265" w:author="Vijay" w:date="2014-06-19T19:13:00Z">
        <w:r w:rsidR="00AA1106">
          <w:t>,slam try</w:t>
        </w:r>
      </w:ins>
    </w:p>
    <w:p w:rsidR="00C15F74" w:rsidRDefault="00C15F74" w:rsidP="00031DAC">
      <w:pPr>
        <w:rPr>
          <w:ins w:id="266" w:author="Vijay" w:date="2014-06-19T19:13:00Z"/>
        </w:rPr>
      </w:pPr>
      <w:ins w:id="267" w:author="Vijay" w:date="2014-06-19T19:12:00Z">
        <w:r>
          <w:tab/>
        </w:r>
      </w:ins>
      <w:ins w:id="268" w:author="Vijay" w:date="2014-06-19T19:13:00Z">
        <w:r>
          <w:t>3H = 4 trumps min</w:t>
        </w:r>
      </w:ins>
      <w:ins w:id="269" w:author="Vijay" w:date="2014-06-19T19:14:00Z">
        <w:r w:rsidR="00AA1106">
          <w:t>, no stiff</w:t>
        </w:r>
      </w:ins>
    </w:p>
    <w:p w:rsidR="00C15F74" w:rsidRDefault="00C15F74" w:rsidP="00031DAC">
      <w:pPr>
        <w:rPr>
          <w:ins w:id="270" w:author="Vijay" w:date="2014-06-19T19:13:00Z"/>
        </w:rPr>
      </w:pPr>
      <w:ins w:id="271" w:author="Vijay" w:date="2014-06-19T19:13:00Z">
        <w:r>
          <w:tab/>
          <w:t>3S = 4 trumps max</w:t>
        </w:r>
      </w:ins>
      <w:ins w:id="272" w:author="Vijay" w:date="2014-06-19T19:14:00Z">
        <w:r w:rsidR="00AA1106">
          <w:t>, no stiff</w:t>
        </w:r>
      </w:ins>
    </w:p>
    <w:p w:rsidR="00C15F74" w:rsidRDefault="00C15F74" w:rsidP="00031DAC">
      <w:pPr>
        <w:rPr>
          <w:ins w:id="273" w:author="Vijay" w:date="2014-06-19T19:13:00Z"/>
        </w:rPr>
      </w:pPr>
      <w:ins w:id="274" w:author="Vijay" w:date="2014-06-19T19:13:00Z">
        <w:r>
          <w:tab/>
          <w:t>3N = max, 3.4.3.3</w:t>
        </w:r>
      </w:ins>
    </w:p>
    <w:p w:rsidR="00C15F74" w:rsidRDefault="00C15F74" w:rsidP="00031DAC">
      <w:pPr>
        <w:rPr>
          <w:ins w:id="275" w:author="Vijay" w:date="2014-06-19T19:13:00Z"/>
        </w:rPr>
      </w:pPr>
      <w:ins w:id="276" w:author="Vijay" w:date="2014-06-19T19:13:00Z">
        <w:r>
          <w:tab/>
          <w:t>4m = splinter, 11-13</w:t>
        </w:r>
      </w:ins>
    </w:p>
    <w:p w:rsidR="003F2861" w:rsidRDefault="00C15F74">
      <w:pPr>
        <w:ind w:firstLine="720"/>
        <w:rPr>
          <w:ins w:id="277" w:author="Vijay" w:date="2014-06-19T19:20:00Z"/>
        </w:rPr>
        <w:pPrChange w:id="278" w:author="Vijay" w:date="2014-06-19T19:18:00Z">
          <w:pPr/>
        </w:pPrChange>
      </w:pPr>
      <w:ins w:id="279" w:author="Vijay" w:date="2014-06-19T19:13:00Z">
        <w:r>
          <w:t>4H = good trumps</w:t>
        </w:r>
      </w:ins>
      <w:ins w:id="280" w:author="Vijay" w:date="2014-06-19T19:19:00Z">
        <w:r w:rsidR="00AA1106">
          <w:t>, max</w:t>
        </w:r>
      </w:ins>
    </w:p>
    <w:p w:rsidR="003F2861" w:rsidRDefault="003F2861">
      <w:pPr>
        <w:ind w:firstLine="720"/>
        <w:rPr>
          <w:ins w:id="281" w:author="Vijay" w:date="2014-06-19T19:20:00Z"/>
        </w:rPr>
        <w:pPrChange w:id="282" w:author="Vijay" w:date="2014-06-19T19:18:00Z">
          <w:pPr/>
        </w:pPrChange>
      </w:pPr>
    </w:p>
    <w:p w:rsidR="00AA1106" w:rsidRDefault="00AA1106" w:rsidP="00AA1106">
      <w:pPr>
        <w:rPr>
          <w:ins w:id="283" w:author="Vijay" w:date="2014-06-19T19:14:00Z"/>
        </w:rPr>
      </w:pPr>
      <w:ins w:id="284" w:author="Vijay" w:date="2014-06-19T19:20:00Z">
        <w:r>
          <w:t>1D-1H-2H-2N = Help suit game try in spades</w:t>
        </w:r>
      </w:ins>
    </w:p>
    <w:p w:rsidR="00AA1106" w:rsidRDefault="00AA1106" w:rsidP="00031DAC">
      <w:pPr>
        <w:rPr>
          <w:ins w:id="285" w:author="Vijay" w:date="2014-06-19T19:14:00Z"/>
        </w:rPr>
      </w:pPr>
    </w:p>
    <w:p w:rsidR="00AA1106" w:rsidRDefault="00AA1106" w:rsidP="00AA1106">
      <w:pPr>
        <w:rPr>
          <w:ins w:id="286" w:author="Vijay" w:date="2014-06-19T19:14:00Z"/>
        </w:rPr>
      </w:pPr>
      <w:ins w:id="287" w:author="Vijay" w:date="2014-06-19T19:14:00Z">
        <w:r>
          <w:t>1D-1</w:t>
        </w:r>
      </w:ins>
      <w:ins w:id="288" w:author="Vijay" w:date="2014-06-19T19:16:00Z">
        <w:r>
          <w:t>S</w:t>
        </w:r>
      </w:ins>
      <w:ins w:id="289" w:author="Vijay" w:date="2014-06-19T19:14:00Z">
        <w:r>
          <w:t>-2</w:t>
        </w:r>
      </w:ins>
      <w:ins w:id="290" w:author="Vijay" w:date="2014-06-19T19:16:00Z">
        <w:r>
          <w:t>S</w:t>
        </w:r>
      </w:ins>
      <w:ins w:id="291" w:author="Vijay" w:date="2014-06-19T19:14:00Z">
        <w:r>
          <w:t>-2</w:t>
        </w:r>
      </w:ins>
      <w:ins w:id="292" w:author="Vijay" w:date="2014-06-19T19:16:00Z">
        <w:r>
          <w:t>N</w:t>
        </w:r>
      </w:ins>
      <w:ins w:id="293" w:author="Vijay" w:date="2014-06-19T19:14:00Z">
        <w:r>
          <w:t xml:space="preserve"> = Relay</w:t>
        </w:r>
      </w:ins>
      <w:ins w:id="294" w:author="Vijay" w:date="2014-06-19T19:16:00Z">
        <w:r>
          <w:t>, inv+</w:t>
        </w:r>
      </w:ins>
    </w:p>
    <w:p w:rsidR="00AA1106" w:rsidRDefault="00AA1106" w:rsidP="00AA1106">
      <w:pPr>
        <w:rPr>
          <w:ins w:id="295" w:author="Vijay" w:date="2014-06-19T19:14:00Z"/>
        </w:rPr>
      </w:pPr>
      <w:ins w:id="296" w:author="Vijay" w:date="2014-06-19T19:14:00Z">
        <w:r>
          <w:tab/>
          <w:t xml:space="preserve">3C = </w:t>
        </w:r>
      </w:ins>
      <w:ins w:id="297" w:author="Vijay" w:date="2014-06-19T19:16:00Z">
        <w:r>
          <w:t>3</w:t>
        </w:r>
      </w:ins>
      <w:ins w:id="298" w:author="Vijay" w:date="2014-06-19T19:14:00Z">
        <w:r>
          <w:t>.</w:t>
        </w:r>
      </w:ins>
      <w:ins w:id="299" w:author="Vijay" w:date="2014-06-19T19:16:00Z">
        <w:r>
          <w:t>1</w:t>
        </w:r>
      </w:ins>
      <w:ins w:id="300" w:author="Vijay" w:date="2014-06-19T19:14:00Z">
        <w:r>
          <w:t xml:space="preserve">.4.5 or </w:t>
        </w:r>
      </w:ins>
      <w:ins w:id="301" w:author="Vijay" w:date="2014-06-19T19:16:00Z">
        <w:r>
          <w:t>3</w:t>
        </w:r>
      </w:ins>
      <w:ins w:id="302" w:author="Vijay" w:date="2014-06-19T19:14:00Z">
        <w:r>
          <w:t>.</w:t>
        </w:r>
      </w:ins>
      <w:ins w:id="303" w:author="Vijay" w:date="2014-06-19T19:16:00Z">
        <w:r>
          <w:t>1</w:t>
        </w:r>
      </w:ins>
      <w:ins w:id="304" w:author="Vijay" w:date="2014-06-19T19:14:00Z">
        <w:r>
          <w:t>.5.4</w:t>
        </w:r>
      </w:ins>
    </w:p>
    <w:p w:rsidR="00AA1106" w:rsidRDefault="00AA1106" w:rsidP="00AA1106">
      <w:pPr>
        <w:rPr>
          <w:ins w:id="305" w:author="Vijay" w:date="2014-06-19T19:16:00Z"/>
        </w:rPr>
      </w:pPr>
      <w:ins w:id="306" w:author="Vijay" w:date="2014-06-19T19:14:00Z">
        <w:r>
          <w:tab/>
          <w:t xml:space="preserve">3D = </w:t>
        </w:r>
      </w:ins>
      <w:ins w:id="307" w:author="Vijay" w:date="2014-06-19T19:16:00Z">
        <w:r>
          <w:t>3</w:t>
        </w:r>
      </w:ins>
      <w:ins w:id="308" w:author="Vijay" w:date="2014-06-19T19:14:00Z">
        <w:r>
          <w:t>.</w:t>
        </w:r>
      </w:ins>
      <w:ins w:id="309" w:author="Vijay" w:date="2014-06-19T19:16:00Z">
        <w:r>
          <w:t>1</w:t>
        </w:r>
      </w:ins>
      <w:ins w:id="310" w:author="Vijay" w:date="2014-06-19T19:14:00Z">
        <w:r>
          <w:t>.6.3</w:t>
        </w:r>
      </w:ins>
      <w:ins w:id="311" w:author="Vijay" w:date="2014-06-19T19:16:00Z">
        <w:r>
          <w:t xml:space="preserve"> or 3.3.6.1</w:t>
        </w:r>
      </w:ins>
    </w:p>
    <w:p w:rsidR="00AA1106" w:rsidRDefault="00AA1106" w:rsidP="00AA1106">
      <w:pPr>
        <w:rPr>
          <w:ins w:id="312" w:author="Vijay" w:date="2014-06-19T19:16:00Z"/>
        </w:rPr>
      </w:pPr>
      <w:ins w:id="313" w:author="Vijay" w:date="2014-06-19T19:16:00Z">
        <w:r>
          <w:tab/>
        </w:r>
        <w:r>
          <w:tab/>
          <w:t>3H = Asks for stiff over which 3S shows club stiff and 3N shows H stiff</w:t>
        </w:r>
      </w:ins>
    </w:p>
    <w:p w:rsidR="00AA1106" w:rsidRDefault="00AA1106" w:rsidP="00AA1106">
      <w:pPr>
        <w:rPr>
          <w:ins w:id="314" w:author="Vijay" w:date="2014-06-19T19:14:00Z"/>
        </w:rPr>
      </w:pPr>
      <w:ins w:id="315" w:author="Vijay" w:date="2014-06-19T19:17:00Z">
        <w:r>
          <w:tab/>
        </w:r>
        <w:r>
          <w:tab/>
          <w:t>3S = To play</w:t>
        </w:r>
      </w:ins>
    </w:p>
    <w:p w:rsidR="00AA1106" w:rsidRDefault="00AA1106" w:rsidP="00AA1106">
      <w:pPr>
        <w:rPr>
          <w:ins w:id="316" w:author="Vijay" w:date="2014-06-19T19:14:00Z"/>
        </w:rPr>
      </w:pPr>
      <w:ins w:id="317" w:author="Vijay" w:date="2014-06-19T19:14:00Z">
        <w:r>
          <w:tab/>
        </w:r>
        <w:r>
          <w:tab/>
          <w:t>4D = Sets Diamonds,slam try</w:t>
        </w:r>
      </w:ins>
    </w:p>
    <w:p w:rsidR="00AA1106" w:rsidRDefault="00AA1106" w:rsidP="00AA1106">
      <w:pPr>
        <w:rPr>
          <w:ins w:id="318" w:author="Vijay" w:date="2014-06-19T19:14:00Z"/>
        </w:rPr>
      </w:pPr>
      <w:ins w:id="319" w:author="Vijay" w:date="2014-06-19T19:14:00Z">
        <w:r>
          <w:tab/>
          <w:t xml:space="preserve">3H = </w:t>
        </w:r>
      </w:ins>
      <w:ins w:id="320" w:author="Vijay" w:date="2014-06-19T19:18:00Z">
        <w:r>
          <w:t>3.4.5.1 or 3.4.1.5</w:t>
        </w:r>
      </w:ins>
    </w:p>
    <w:p w:rsidR="00AA1106" w:rsidRDefault="00AA1106" w:rsidP="00AA1106">
      <w:pPr>
        <w:rPr>
          <w:ins w:id="321" w:author="Vijay" w:date="2014-06-19T19:14:00Z"/>
        </w:rPr>
      </w:pPr>
      <w:ins w:id="322" w:author="Vijay" w:date="2014-06-19T19:14:00Z">
        <w:r>
          <w:tab/>
          <w:t>3S = 4 trumps m</w:t>
        </w:r>
      </w:ins>
      <w:ins w:id="323" w:author="Vijay" w:date="2014-06-19T19:18:00Z">
        <w:r>
          <w:t>in</w:t>
        </w:r>
      </w:ins>
    </w:p>
    <w:p w:rsidR="00AA1106" w:rsidRDefault="00AA1106" w:rsidP="00AA1106">
      <w:pPr>
        <w:rPr>
          <w:ins w:id="324" w:author="Vijay" w:date="2014-06-19T19:14:00Z"/>
        </w:rPr>
      </w:pPr>
      <w:ins w:id="325" w:author="Vijay" w:date="2014-06-19T19:14:00Z">
        <w:r>
          <w:tab/>
          <w:t>3N = max, 3.4.3.3</w:t>
        </w:r>
      </w:ins>
    </w:p>
    <w:p w:rsidR="00AA1106" w:rsidRDefault="00AA1106" w:rsidP="00AA1106">
      <w:pPr>
        <w:rPr>
          <w:ins w:id="326" w:author="Vijay" w:date="2014-06-19T19:14:00Z"/>
        </w:rPr>
      </w:pPr>
      <w:ins w:id="327" w:author="Vijay" w:date="2014-06-19T19:14:00Z">
        <w:r>
          <w:tab/>
          <w:t>4m = splinter, 11-13</w:t>
        </w:r>
      </w:ins>
    </w:p>
    <w:p w:rsidR="003F2861" w:rsidRDefault="00AA1106">
      <w:pPr>
        <w:ind w:firstLine="720"/>
        <w:rPr>
          <w:ins w:id="328" w:author="Vijay" w:date="2014-06-19T19:19:00Z"/>
        </w:rPr>
        <w:pPrChange w:id="329" w:author="Vijay" w:date="2014-06-19T19:18:00Z">
          <w:pPr/>
        </w:pPrChange>
      </w:pPr>
      <w:ins w:id="330" w:author="Vijay" w:date="2014-06-19T19:14:00Z">
        <w:r>
          <w:t xml:space="preserve">4H = </w:t>
        </w:r>
      </w:ins>
      <w:ins w:id="331" w:author="Vijay" w:date="2014-06-19T19:19:00Z">
        <w:r>
          <w:t>4 trumps max</w:t>
        </w:r>
      </w:ins>
    </w:p>
    <w:p w:rsidR="003F2861" w:rsidRDefault="00AA1106">
      <w:pPr>
        <w:ind w:firstLine="720"/>
        <w:pPrChange w:id="332" w:author="Vijay" w:date="2014-06-19T19:18:00Z">
          <w:pPr/>
        </w:pPrChange>
      </w:pPr>
      <w:ins w:id="333" w:author="Vijay" w:date="2014-06-19T19:19:00Z">
        <w:r>
          <w:t>4S = good trumps max</w:t>
        </w:r>
      </w:ins>
    </w:p>
    <w:p w:rsidR="003D74F6" w:rsidRPr="00B73700" w:rsidRDefault="003D74F6" w:rsidP="005205FC">
      <w:pPr>
        <w:pStyle w:val="Heading2"/>
      </w:pPr>
      <w:r w:rsidRPr="00B73700">
        <w:t>General Notes:</w:t>
      </w:r>
    </w:p>
    <w:p w:rsidR="00FE2F36" w:rsidRPr="00B73700" w:rsidRDefault="00FE2F36" w:rsidP="00031DAC">
      <w:pPr>
        <w:rPr>
          <w:color w:val="008000"/>
        </w:rPr>
      </w:pPr>
    </w:p>
    <w:p w:rsidR="00FE2F36" w:rsidRPr="00B73700" w:rsidRDefault="00FE2F36" w:rsidP="00F95DB3">
      <w:pPr>
        <w:numPr>
          <w:ilvl w:val="0"/>
          <w:numId w:val="12"/>
        </w:numPr>
        <w:pPrChange w:id="334" w:author="Vijay" w:date="2014-06-25T00:52:00Z">
          <w:pPr>
            <w:numPr>
              <w:numId w:val="14"/>
            </w:numPr>
            <w:ind w:left="1440" w:hanging="360"/>
          </w:pPr>
        </w:pPrChange>
      </w:pPr>
      <w:r w:rsidRPr="00B73700">
        <w:t>From a passed hand, 1D-2D is still inverted, opener can pass with min opening though</w:t>
      </w:r>
    </w:p>
    <w:p w:rsidR="00FE2F36" w:rsidRPr="00B73700" w:rsidRDefault="001A1A7E" w:rsidP="00F95DB3">
      <w:pPr>
        <w:numPr>
          <w:ilvl w:val="0"/>
          <w:numId w:val="12"/>
        </w:numPr>
        <w:pPrChange w:id="335" w:author="Vijay" w:date="2014-06-25T00:52:00Z">
          <w:pPr>
            <w:numPr>
              <w:numId w:val="14"/>
            </w:numPr>
            <w:ind w:left="1440" w:hanging="360"/>
          </w:pPr>
        </w:pPrChange>
      </w:pPr>
      <w:r w:rsidRPr="00B73700">
        <w:t>Systems on after 1D-[1M]-X-p-1N and 1D-[1H]</w:t>
      </w:r>
      <w:r w:rsidR="00FE2F36" w:rsidRPr="00B73700">
        <w:t>-1</w:t>
      </w:r>
      <w:r w:rsidRPr="00B73700">
        <w:t>S-P-1N</w:t>
      </w:r>
      <w:r w:rsidR="00FE2F36" w:rsidRPr="00B73700">
        <w:t>. 2c puppets to 2d (but opener can bid 2M with 3 cards (when responder has shown 4+ cards) or with doubleton (when responder has shown 5+)</w:t>
      </w:r>
    </w:p>
    <w:p w:rsidR="00FE2F36" w:rsidRPr="00B73700" w:rsidRDefault="00FE2F36" w:rsidP="00F95DB3">
      <w:pPr>
        <w:numPr>
          <w:ilvl w:val="0"/>
          <w:numId w:val="12"/>
        </w:numPr>
        <w:pPrChange w:id="336" w:author="Vijay" w:date="2014-06-25T00:52:00Z">
          <w:pPr>
            <w:numPr>
              <w:numId w:val="14"/>
            </w:numPr>
            <w:ind w:left="1440" w:hanging="360"/>
          </w:pPr>
        </w:pPrChange>
      </w:pPr>
      <w:r w:rsidRPr="00B73700">
        <w:t>1</w:t>
      </w:r>
      <w:r w:rsidR="001A1A7E" w:rsidRPr="00B73700">
        <w:t>D-P-1H-[</w:t>
      </w:r>
      <w:r w:rsidRPr="00B73700">
        <w:t>1</w:t>
      </w:r>
      <w:r w:rsidR="001A1A7E" w:rsidRPr="00B73700">
        <w:t>S]-1N</w:t>
      </w:r>
      <w:r w:rsidRPr="00B73700">
        <w:t xml:space="preserve"> shows good 14-15 hcp over which systems on by responder</w:t>
      </w:r>
    </w:p>
    <w:p w:rsidR="00FC3C12" w:rsidRPr="00B73700" w:rsidRDefault="00FC3C12" w:rsidP="003F2861">
      <w:pPr>
        <w:pStyle w:val="Heading1"/>
      </w:pPr>
      <w:bookmarkStart w:id="337" w:name="_Toc294652525"/>
      <w:r w:rsidRPr="00B73700">
        <w:t>1H/1S Opening</w:t>
      </w:r>
      <w:bookmarkEnd w:id="337"/>
    </w:p>
    <w:p w:rsidR="00FC3C12" w:rsidRPr="00B73700" w:rsidRDefault="00FC3C12" w:rsidP="00D96125">
      <w:pPr>
        <w:pStyle w:val="Heading2"/>
      </w:pPr>
      <w:bookmarkStart w:id="338" w:name="_Toc294652526"/>
      <w:r w:rsidRPr="00B73700">
        <w:t>No Interference</w:t>
      </w:r>
      <w:bookmarkEnd w:id="338"/>
    </w:p>
    <w:p w:rsidR="00FC3C12" w:rsidRPr="00B73700" w:rsidRDefault="00FC3C12" w:rsidP="00E56D47">
      <w:pPr>
        <w:pStyle w:val="Heading3"/>
        <w:rPr>
          <w:lang w:val="en-US"/>
        </w:rPr>
      </w:pPr>
      <w:bookmarkStart w:id="339" w:name="_1H_=_5+H"/>
      <w:bookmarkEnd w:id="339"/>
      <w:r w:rsidRPr="00B73700">
        <w:rPr>
          <w:lang w:val="en-US"/>
        </w:rPr>
        <w:t>1H = 5+H 11+HCP</w:t>
      </w:r>
    </w:p>
    <w:p w:rsidR="00FC3C12" w:rsidRPr="00B73700" w:rsidRDefault="00FC3C12" w:rsidP="00FC3C12">
      <w:pPr>
        <w:autoSpaceDE w:val="0"/>
        <w:autoSpaceDN w:val="0"/>
        <w:adjustRightInd w:val="0"/>
        <w:rPr>
          <w:rFonts w:cs="Courier New"/>
        </w:rPr>
      </w:pPr>
      <w:r w:rsidRPr="00B73700">
        <w:rPr>
          <w:rFonts w:cs="Courier New"/>
        </w:rPr>
        <w:tab/>
        <w:t>1S = 4+S 6+HCP</w:t>
      </w:r>
    </w:p>
    <w:p w:rsidR="00051819" w:rsidRPr="00B73700" w:rsidRDefault="00051819" w:rsidP="00FC3C12">
      <w:pPr>
        <w:autoSpaceDE w:val="0"/>
        <w:autoSpaceDN w:val="0"/>
        <w:adjustRightInd w:val="0"/>
        <w:rPr>
          <w:rFonts w:cs="Courier New"/>
        </w:rPr>
      </w:pPr>
      <w:r w:rsidRPr="00B73700">
        <w:rPr>
          <w:rFonts w:cs="Courier New"/>
        </w:rPr>
        <w:tab/>
      </w:r>
      <w:r w:rsidRPr="00B73700">
        <w:rPr>
          <w:rFonts w:cs="Courier New"/>
        </w:rPr>
        <w:tab/>
        <w:t xml:space="preserve">1N </w:t>
      </w:r>
      <w:r w:rsidR="00AB11C2" w:rsidRPr="00B73700">
        <w:rPr>
          <w:rFonts w:cs="Courier New"/>
        </w:rPr>
        <w:t xml:space="preserve">= </w:t>
      </w:r>
      <w:r w:rsidR="002241EF" w:rsidRPr="00B73700">
        <w:rPr>
          <w:rFonts w:cs="Courier New"/>
        </w:rPr>
        <w:t>NAT</w:t>
      </w:r>
      <w:r w:rsidR="00685EE7" w:rsidRPr="00B73700">
        <w:rPr>
          <w:rFonts w:cs="Courier New"/>
        </w:rPr>
        <w:t xml:space="preserve"> over which</w:t>
      </w:r>
      <w:r w:rsidRPr="00B73700">
        <w:rPr>
          <w:rFonts w:cs="Courier New"/>
        </w:rPr>
        <w:t xml:space="preserve"> </w:t>
      </w:r>
      <w:r w:rsidR="00BE3974" w:rsidRPr="00B73700">
        <w:rPr>
          <w:rFonts w:cs="Courier New"/>
        </w:rPr>
        <w:t xml:space="preserve">2 way </w:t>
      </w:r>
      <w:r w:rsidR="00685EE7" w:rsidRPr="00B73700">
        <w:rPr>
          <w:rFonts w:cs="Courier New"/>
        </w:rPr>
        <w:t>CB</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t>2N = strong raise with stiff</w:t>
      </w:r>
    </w:p>
    <w:p w:rsidR="00685EE7" w:rsidRPr="00B73700" w:rsidRDefault="00685EE7"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ask for stiff</w:t>
      </w:r>
    </w:p>
    <w:p w:rsidR="00146C58" w:rsidRPr="00B73700" w:rsidRDefault="00146C58" w:rsidP="00146C58">
      <w:pPr>
        <w:autoSpaceDE w:val="0"/>
        <w:autoSpaceDN w:val="0"/>
        <w:adjustRightInd w:val="0"/>
        <w:rPr>
          <w:rFonts w:cs="Courier New"/>
        </w:rPr>
      </w:pPr>
      <w:r w:rsidRPr="00B73700">
        <w:rPr>
          <w:rFonts w:cs="Courier New"/>
        </w:rPr>
        <w:tab/>
      </w:r>
      <w:r w:rsidRPr="00B73700">
        <w:rPr>
          <w:rFonts w:cs="Courier New"/>
        </w:rPr>
        <w:tab/>
        <w:t>2H</w:t>
      </w:r>
      <w:r w:rsidR="00884C21" w:rsidRPr="00B73700">
        <w:rPr>
          <w:rFonts w:cs="Courier New"/>
        </w:rPr>
        <w:t xml:space="preserve"> </w:t>
      </w:r>
      <w:r w:rsidR="00685EE7" w:rsidRPr="00B73700">
        <w:rPr>
          <w:rFonts w:cs="Courier New"/>
        </w:rPr>
        <w:t xml:space="preserve">= </w:t>
      </w:r>
      <w:r w:rsidR="00A92C4D" w:rsidRPr="00B73700">
        <w:rPr>
          <w:rFonts w:cs="Courier New"/>
        </w:rPr>
        <w:t xml:space="preserve">6+H, </w:t>
      </w:r>
      <w:r w:rsidR="00685EE7" w:rsidRPr="00B73700">
        <w:rPr>
          <w:rFonts w:cs="Courier New"/>
        </w:rPr>
        <w:t>Rarely on 5 cards</w:t>
      </w:r>
    </w:p>
    <w:p w:rsidR="00146C58" w:rsidRPr="00B73700" w:rsidRDefault="00146C58" w:rsidP="00146C58">
      <w:pPr>
        <w:autoSpaceDE w:val="0"/>
        <w:autoSpaceDN w:val="0"/>
        <w:adjustRightInd w:val="0"/>
        <w:ind w:left="2160"/>
        <w:rPr>
          <w:rFonts w:cs="Courier New"/>
        </w:rPr>
      </w:pPr>
      <w:r w:rsidRPr="00B73700">
        <w:rPr>
          <w:rFonts w:cs="Courier New"/>
        </w:rPr>
        <w:t>2S = Constructive</w:t>
      </w:r>
    </w:p>
    <w:p w:rsidR="008A5167" w:rsidRPr="00B73700" w:rsidRDefault="008A5167" w:rsidP="00146C58">
      <w:pPr>
        <w:autoSpaceDE w:val="0"/>
        <w:autoSpaceDN w:val="0"/>
        <w:adjustRightInd w:val="0"/>
        <w:ind w:left="2160"/>
        <w:rPr>
          <w:rFonts w:cs="Courier New"/>
        </w:rPr>
      </w:pPr>
      <w:r w:rsidRPr="00B73700">
        <w:rPr>
          <w:rFonts w:cs="Courier New"/>
        </w:rPr>
        <w:t xml:space="preserve">2N = </w:t>
      </w:r>
      <w:r w:rsidR="002241EF" w:rsidRPr="00B73700">
        <w:rPr>
          <w:rFonts w:cs="Courier New"/>
        </w:rPr>
        <w:t>NAT</w:t>
      </w:r>
      <w:r w:rsidRPr="00B73700">
        <w:rPr>
          <w:rFonts w:cs="Courier New"/>
        </w:rPr>
        <w:t>, Inv</w:t>
      </w:r>
    </w:p>
    <w:p w:rsidR="00146C58" w:rsidRPr="00B73700" w:rsidRDefault="00146C58" w:rsidP="00146C58">
      <w:pPr>
        <w:autoSpaceDE w:val="0"/>
        <w:autoSpaceDN w:val="0"/>
        <w:adjustRightInd w:val="0"/>
        <w:ind w:left="2160"/>
        <w:rPr>
          <w:rFonts w:cs="Courier New"/>
        </w:rPr>
      </w:pPr>
      <w:r w:rsidRPr="00B73700">
        <w:rPr>
          <w:rFonts w:cs="Courier New"/>
        </w:rPr>
        <w:t>3C</w:t>
      </w:r>
      <w:r w:rsidR="008A5167" w:rsidRPr="00B73700">
        <w:rPr>
          <w:rFonts w:cs="Courier New"/>
        </w:rPr>
        <w:t>, 3D</w:t>
      </w:r>
      <w:r w:rsidRPr="00B73700">
        <w:rPr>
          <w:rFonts w:cs="Courier New"/>
        </w:rPr>
        <w:t xml:space="preserve"> = </w:t>
      </w:r>
      <w:r w:rsidR="002241EF" w:rsidRPr="00B73700">
        <w:rPr>
          <w:rFonts w:cs="Courier New"/>
        </w:rPr>
        <w:t>NAT</w:t>
      </w:r>
      <w:r w:rsidR="008A5167" w:rsidRPr="00B73700">
        <w:rPr>
          <w:rFonts w:cs="Courier New"/>
        </w:rPr>
        <w:t xml:space="preserve"> GF</w:t>
      </w:r>
    </w:p>
    <w:p w:rsidR="00146C58" w:rsidRPr="00B73700" w:rsidRDefault="008A5167" w:rsidP="00146C58">
      <w:pPr>
        <w:autoSpaceDE w:val="0"/>
        <w:autoSpaceDN w:val="0"/>
        <w:adjustRightInd w:val="0"/>
        <w:ind w:left="2160"/>
        <w:rPr>
          <w:rFonts w:cs="Courier New"/>
        </w:rPr>
      </w:pPr>
      <w:r w:rsidRPr="00B73700">
        <w:rPr>
          <w:rFonts w:cs="Courier New"/>
        </w:rPr>
        <w:t xml:space="preserve">3H = Inv </w:t>
      </w:r>
    </w:p>
    <w:p w:rsidR="00146C58" w:rsidRPr="00B73700" w:rsidRDefault="00146C58" w:rsidP="00146C58">
      <w:pPr>
        <w:autoSpaceDE w:val="0"/>
        <w:autoSpaceDN w:val="0"/>
        <w:adjustRightInd w:val="0"/>
        <w:ind w:left="2160"/>
        <w:rPr>
          <w:rFonts w:cs="Courier New"/>
        </w:rPr>
      </w:pPr>
      <w:r w:rsidRPr="00B73700">
        <w:rPr>
          <w:rFonts w:cs="Courier New"/>
        </w:rPr>
        <w:t xml:space="preserve">3S = </w:t>
      </w:r>
      <w:r w:rsidR="008A5167" w:rsidRPr="00B73700">
        <w:rPr>
          <w:rFonts w:cs="Courier New"/>
        </w:rPr>
        <w:t>Inv</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FE37DA" w:rsidRPr="00B73700">
        <w:rPr>
          <w:rFonts w:cs="Courier New"/>
        </w:rPr>
        <w:t>Semi-f</w:t>
      </w:r>
      <w:r w:rsidR="008A5167" w:rsidRPr="00B73700">
        <w:rPr>
          <w:rFonts w:cs="Courier New"/>
        </w:rPr>
        <w:t>orcing</w:t>
      </w:r>
    </w:p>
    <w:p w:rsidR="00050B8A" w:rsidRPr="00B73700" w:rsidRDefault="00FE37DA" w:rsidP="00050B8A">
      <w:pPr>
        <w:autoSpaceDE w:val="0"/>
        <w:autoSpaceDN w:val="0"/>
        <w:adjustRightInd w:val="0"/>
        <w:ind w:left="720"/>
        <w:rPr>
          <w:rFonts w:cs="Courier New"/>
        </w:rPr>
      </w:pPr>
      <w:r w:rsidRPr="00B73700">
        <w:rPr>
          <w:rFonts w:cs="Courier New"/>
        </w:rPr>
        <w:tab/>
        <w:t>2m</w:t>
      </w:r>
      <w:r w:rsidR="00050B8A" w:rsidRPr="00B73700">
        <w:rPr>
          <w:rFonts w:cs="Courier New"/>
        </w:rPr>
        <w:t xml:space="preserve"> = </w:t>
      </w:r>
      <w:r w:rsidRPr="00B73700">
        <w:rPr>
          <w:rFonts w:cs="Courier New"/>
        </w:rPr>
        <w:t>4 cards or good hand with 3m</w:t>
      </w:r>
    </w:p>
    <w:p w:rsidR="00231AB5" w:rsidRPr="00B73700" w:rsidRDefault="00231AB5" w:rsidP="00050B8A">
      <w:pPr>
        <w:autoSpaceDE w:val="0"/>
        <w:autoSpaceDN w:val="0"/>
        <w:adjustRightInd w:val="0"/>
        <w:ind w:left="720"/>
        <w:rPr>
          <w:rFonts w:cs="Courier New"/>
        </w:rPr>
      </w:pPr>
      <w:r w:rsidRPr="00B73700">
        <w:rPr>
          <w:rFonts w:cs="Courier New"/>
        </w:rPr>
        <w:tab/>
      </w:r>
      <w:r w:rsidRPr="00B73700">
        <w:rPr>
          <w:rFonts w:cs="Courier New"/>
        </w:rPr>
        <w:tab/>
        <w:t xml:space="preserve">2H/2N = </w:t>
      </w:r>
      <w:r w:rsidR="002241EF" w:rsidRPr="00B73700">
        <w:rPr>
          <w:rFonts w:cs="Courier New"/>
        </w:rPr>
        <w:t>NAT</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2S = Power raise of minor</w:t>
      </w:r>
    </w:p>
    <w:p w:rsidR="00F670C9" w:rsidRPr="00B73700" w:rsidRDefault="00F670C9" w:rsidP="00050B8A">
      <w:pPr>
        <w:autoSpaceDE w:val="0"/>
        <w:autoSpaceDN w:val="0"/>
        <w:adjustRightInd w:val="0"/>
        <w:ind w:left="720"/>
        <w:rPr>
          <w:rFonts w:cs="Courier New"/>
        </w:rPr>
      </w:pPr>
      <w:r w:rsidRPr="00B73700">
        <w:rPr>
          <w:rFonts w:cs="Courier New"/>
        </w:rPr>
        <w:tab/>
      </w:r>
      <w:r w:rsidRPr="00B73700">
        <w:rPr>
          <w:rFonts w:cs="Courier New"/>
        </w:rPr>
        <w:tab/>
        <w:t xml:space="preserve">3H = </w:t>
      </w:r>
      <w:r w:rsidR="008F1457" w:rsidRPr="00B73700">
        <w:rPr>
          <w:rFonts w:cs="Courier New"/>
        </w:rPr>
        <w:t>Fit in m with Hx in H</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3m = Courtesy raise</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3N = Massive fit in m</w:t>
      </w:r>
    </w:p>
    <w:p w:rsidR="00DA3C95" w:rsidRPr="00B73700" w:rsidRDefault="00DA3C95" w:rsidP="00050B8A">
      <w:pPr>
        <w:autoSpaceDE w:val="0"/>
        <w:autoSpaceDN w:val="0"/>
        <w:adjustRightInd w:val="0"/>
        <w:ind w:left="720"/>
        <w:rPr>
          <w:rFonts w:cs="Courier New"/>
        </w:rPr>
      </w:pPr>
      <w:r w:rsidRPr="00B73700">
        <w:rPr>
          <w:rFonts w:cs="Courier New"/>
        </w:rPr>
        <w:tab/>
      </w:r>
      <w:r w:rsidRPr="00B73700">
        <w:rPr>
          <w:rFonts w:cs="Courier New"/>
        </w:rPr>
        <w:tab/>
        <w:t>3C (over 2D) = to play</w:t>
      </w:r>
    </w:p>
    <w:p w:rsidR="00DA3C95" w:rsidRPr="00B73700" w:rsidRDefault="00DA3C95" w:rsidP="00050B8A">
      <w:pPr>
        <w:autoSpaceDE w:val="0"/>
        <w:autoSpaceDN w:val="0"/>
        <w:adjustRightInd w:val="0"/>
        <w:ind w:left="720"/>
        <w:rPr>
          <w:rFonts w:cs="Courier New"/>
        </w:rPr>
      </w:pPr>
      <w:r w:rsidRPr="00B73700">
        <w:rPr>
          <w:rFonts w:cs="Courier New"/>
        </w:rPr>
        <w:lastRenderedPageBreak/>
        <w:tab/>
      </w:r>
      <w:r w:rsidRPr="00B73700">
        <w:rPr>
          <w:rFonts w:cs="Courier New"/>
        </w:rPr>
        <w:tab/>
        <w:t>3D (over 2C) = C fit with D values</w:t>
      </w:r>
    </w:p>
    <w:p w:rsidR="00B81985" w:rsidRPr="00B73700" w:rsidRDefault="00B81985" w:rsidP="00050B8A">
      <w:pPr>
        <w:autoSpaceDE w:val="0"/>
        <w:autoSpaceDN w:val="0"/>
        <w:adjustRightInd w:val="0"/>
        <w:ind w:left="720"/>
        <w:rPr>
          <w:rFonts w:cs="Courier New"/>
        </w:rPr>
      </w:pPr>
      <w:r w:rsidRPr="00B73700">
        <w:rPr>
          <w:rFonts w:cs="Courier New"/>
        </w:rPr>
        <w:tab/>
      </w:r>
      <w:r w:rsidRPr="00B73700">
        <w:rPr>
          <w:rFonts w:cs="Courier New"/>
        </w:rPr>
        <w:tab/>
        <w:t>3S = Splinter raise</w:t>
      </w:r>
    </w:p>
    <w:p w:rsidR="00050B8A" w:rsidRPr="00B73700" w:rsidRDefault="00050B8A" w:rsidP="00050B8A">
      <w:pPr>
        <w:autoSpaceDE w:val="0"/>
        <w:autoSpaceDN w:val="0"/>
        <w:adjustRightInd w:val="0"/>
        <w:ind w:left="720"/>
        <w:rPr>
          <w:rFonts w:cs="Courier New"/>
        </w:rPr>
      </w:pPr>
      <w:r w:rsidRPr="00B73700">
        <w:rPr>
          <w:rFonts w:cs="Courier New"/>
        </w:rPr>
        <w:tab/>
        <w:t>2H = 6+H, Maybe 5 with 4.5.2.2 weak</w:t>
      </w:r>
    </w:p>
    <w:p w:rsidR="00050B8A" w:rsidRPr="00B73700" w:rsidRDefault="00050B8A" w:rsidP="00FE37DA">
      <w:pPr>
        <w:autoSpaceDE w:val="0"/>
        <w:autoSpaceDN w:val="0"/>
        <w:adjustRightInd w:val="0"/>
        <w:ind w:left="720"/>
        <w:rPr>
          <w:rFonts w:cs="Courier New"/>
        </w:rPr>
      </w:pPr>
      <w:r w:rsidRPr="00B73700">
        <w:rPr>
          <w:rFonts w:cs="Courier New"/>
        </w:rPr>
        <w:tab/>
        <w:t>2S = 5+H, 4+S, 14-15 HCP</w:t>
      </w:r>
    </w:p>
    <w:p w:rsidR="00BE3974" w:rsidRPr="00B73700" w:rsidRDefault="00BE3974" w:rsidP="00FE37DA">
      <w:pPr>
        <w:autoSpaceDE w:val="0"/>
        <w:autoSpaceDN w:val="0"/>
        <w:adjustRightInd w:val="0"/>
        <w:ind w:left="720"/>
        <w:rPr>
          <w:rFonts w:cs="Courier New"/>
        </w:rPr>
      </w:pPr>
      <w:r w:rsidRPr="00B73700">
        <w:rPr>
          <w:rFonts w:cs="Courier New"/>
        </w:rPr>
        <w:tab/>
        <w:t>2N = Running H suit, max</w:t>
      </w:r>
    </w:p>
    <w:p w:rsidR="00050B8A" w:rsidRPr="00B73700" w:rsidRDefault="00050B8A" w:rsidP="00050B8A">
      <w:pPr>
        <w:autoSpaceDE w:val="0"/>
        <w:autoSpaceDN w:val="0"/>
        <w:adjustRightInd w:val="0"/>
        <w:ind w:left="720"/>
        <w:rPr>
          <w:rFonts w:cs="Courier New"/>
        </w:rPr>
      </w:pPr>
      <w:r w:rsidRPr="00B73700">
        <w:rPr>
          <w:rFonts w:cs="Courier New"/>
        </w:rPr>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3H = 6+H Inv</w:t>
      </w:r>
    </w:p>
    <w:p w:rsidR="00050B8A" w:rsidRPr="00B73700" w:rsidRDefault="00050B8A" w:rsidP="00050B8A">
      <w:pPr>
        <w:autoSpaceDE w:val="0"/>
        <w:autoSpaceDN w:val="0"/>
        <w:adjustRightInd w:val="0"/>
        <w:ind w:left="720"/>
        <w:rPr>
          <w:rFonts w:cs="Courier New"/>
        </w:rPr>
      </w:pPr>
      <w:r w:rsidRPr="00B73700">
        <w:rPr>
          <w:rFonts w:cs="Courier New"/>
        </w:rPr>
        <w:tab/>
        <w:t>3S = 6+H 5+S</w:t>
      </w:r>
    </w:p>
    <w:p w:rsidR="00920916" w:rsidRPr="00B73700" w:rsidRDefault="00FC3C12" w:rsidP="00FC3C12">
      <w:pPr>
        <w:autoSpaceDE w:val="0"/>
        <w:autoSpaceDN w:val="0"/>
        <w:adjustRightInd w:val="0"/>
        <w:rPr>
          <w:rFonts w:cs="Courier New"/>
        </w:rPr>
      </w:pPr>
      <w:r w:rsidRPr="00B73700">
        <w:rPr>
          <w:rFonts w:cs="Courier New"/>
        </w:rPr>
        <w:tab/>
        <w:t xml:space="preserve">2C (UH) = </w:t>
      </w:r>
      <w:r w:rsidR="00A46012" w:rsidRPr="00B73700">
        <w:rPr>
          <w:rFonts w:cs="Courier New"/>
        </w:rPr>
        <w:t>Artificial</w:t>
      </w:r>
      <w:r w:rsidR="00FE37DA" w:rsidRPr="00B73700">
        <w:rPr>
          <w:rFonts w:cs="Courier New"/>
        </w:rPr>
        <w:t>, GF</w:t>
      </w:r>
      <w:r w:rsidR="00A46012" w:rsidRPr="00B73700">
        <w:rPr>
          <w:rFonts w:cs="Courier New"/>
        </w:rPr>
        <w:t xml:space="preserve">. Shows </w:t>
      </w:r>
      <w:r w:rsidR="00FD166F" w:rsidRPr="00B73700">
        <w:rPr>
          <w:rFonts w:cs="Courier New"/>
        </w:rPr>
        <w:t>one of</w:t>
      </w:r>
    </w:p>
    <w:p w:rsidR="00920916" w:rsidRPr="00B73700" w:rsidRDefault="00FD166F" w:rsidP="00F95DB3">
      <w:pPr>
        <w:numPr>
          <w:ilvl w:val="1"/>
          <w:numId w:val="5"/>
        </w:numPr>
        <w:autoSpaceDE w:val="0"/>
        <w:autoSpaceDN w:val="0"/>
        <w:adjustRightInd w:val="0"/>
        <w:rPr>
          <w:rFonts w:cs="Courier New"/>
        </w:rPr>
        <w:pPrChange w:id="340" w:author="Vijay" w:date="2014-06-25T00:52:00Z">
          <w:pPr>
            <w:numPr>
              <w:ilvl w:val="1"/>
              <w:numId w:val="6"/>
            </w:numPr>
            <w:tabs>
              <w:tab w:val="num" w:pos="1440"/>
            </w:tabs>
            <w:autoSpaceDE w:val="0"/>
            <w:autoSpaceDN w:val="0"/>
            <w:adjustRightInd w:val="0"/>
            <w:ind w:left="1440" w:hanging="360"/>
          </w:pPr>
        </w:pPrChange>
      </w:pPr>
      <w:r w:rsidRPr="00B73700">
        <w:rPr>
          <w:rFonts w:cs="Courier New"/>
        </w:rPr>
        <w:t>club suit</w:t>
      </w:r>
    </w:p>
    <w:p w:rsidR="00920916" w:rsidRPr="00B73700" w:rsidRDefault="00A46012" w:rsidP="00F95DB3">
      <w:pPr>
        <w:numPr>
          <w:ilvl w:val="1"/>
          <w:numId w:val="5"/>
        </w:numPr>
        <w:autoSpaceDE w:val="0"/>
        <w:autoSpaceDN w:val="0"/>
        <w:adjustRightInd w:val="0"/>
        <w:rPr>
          <w:rFonts w:cs="Courier New"/>
        </w:rPr>
        <w:pPrChange w:id="341" w:author="Vijay" w:date="2014-06-25T00:52:00Z">
          <w:pPr>
            <w:numPr>
              <w:ilvl w:val="1"/>
              <w:numId w:val="6"/>
            </w:numPr>
            <w:tabs>
              <w:tab w:val="num" w:pos="1440"/>
            </w:tabs>
            <w:autoSpaceDE w:val="0"/>
            <w:autoSpaceDN w:val="0"/>
            <w:adjustRightInd w:val="0"/>
            <w:ind w:left="1440" w:hanging="360"/>
          </w:pPr>
        </w:pPrChange>
      </w:pPr>
      <w:r w:rsidRPr="00B73700">
        <w:rPr>
          <w:rFonts w:cs="Courier New"/>
        </w:rPr>
        <w:t xml:space="preserve">strong support for </w:t>
      </w:r>
      <w:r w:rsidR="004C51F8" w:rsidRPr="00B73700">
        <w:rPr>
          <w:rFonts w:cs="Courier New"/>
        </w:rPr>
        <w:t>Hearts</w:t>
      </w:r>
      <w:r w:rsidR="00AA7878" w:rsidRPr="00B73700">
        <w:rPr>
          <w:rFonts w:cs="Courier New"/>
        </w:rPr>
        <w:t xml:space="preserve"> </w:t>
      </w:r>
      <w:r w:rsidR="002544C5" w:rsidRPr="00B73700">
        <w:rPr>
          <w:rFonts w:cs="Courier New"/>
        </w:rPr>
        <w:t>(</w:t>
      </w:r>
      <w:r w:rsidR="00AA2E57" w:rsidRPr="00B73700">
        <w:rPr>
          <w:rFonts w:cs="Courier New"/>
        </w:rPr>
        <w:t>BAL</w:t>
      </w:r>
      <w:r w:rsidR="002544C5" w:rsidRPr="00B73700">
        <w:rPr>
          <w:rFonts w:cs="Courier New"/>
        </w:rPr>
        <w:t>/</w:t>
      </w:r>
      <w:r w:rsidR="007372C3" w:rsidRPr="00B73700">
        <w:rPr>
          <w:rFonts w:cs="Courier New"/>
        </w:rPr>
        <w:t>UNBAL</w:t>
      </w:r>
      <w:r w:rsidR="002544C5" w:rsidRPr="00B73700">
        <w:rPr>
          <w:rFonts w:cs="Courier New"/>
        </w:rPr>
        <w:t>)</w:t>
      </w:r>
    </w:p>
    <w:p w:rsidR="00920916" w:rsidRPr="00B73700" w:rsidRDefault="00AA2E57" w:rsidP="00F95DB3">
      <w:pPr>
        <w:numPr>
          <w:ilvl w:val="1"/>
          <w:numId w:val="5"/>
        </w:numPr>
        <w:autoSpaceDE w:val="0"/>
        <w:autoSpaceDN w:val="0"/>
        <w:adjustRightInd w:val="0"/>
        <w:rPr>
          <w:rFonts w:cs="Courier New"/>
        </w:rPr>
        <w:pPrChange w:id="342" w:author="Vijay" w:date="2014-06-25T00:52:00Z">
          <w:pPr>
            <w:numPr>
              <w:ilvl w:val="1"/>
              <w:numId w:val="6"/>
            </w:numPr>
            <w:tabs>
              <w:tab w:val="num" w:pos="1440"/>
            </w:tabs>
            <w:autoSpaceDE w:val="0"/>
            <w:autoSpaceDN w:val="0"/>
            <w:adjustRightInd w:val="0"/>
            <w:ind w:left="1440" w:hanging="360"/>
          </w:pPr>
        </w:pPrChange>
      </w:pPr>
      <w:r w:rsidRPr="00B73700">
        <w:rPr>
          <w:rFonts w:cs="Courier New"/>
        </w:rPr>
        <w:t>BAL</w:t>
      </w:r>
      <w:r w:rsidR="002544C5" w:rsidRPr="00B73700">
        <w:rPr>
          <w:rFonts w:cs="Courier New"/>
        </w:rPr>
        <w:t xml:space="preserve"> without H support</w:t>
      </w:r>
    </w:p>
    <w:p w:rsidR="00A46012" w:rsidRPr="00B73700" w:rsidRDefault="00B74B69" w:rsidP="00B74B69">
      <w:pPr>
        <w:autoSpaceDE w:val="0"/>
        <w:autoSpaceDN w:val="0"/>
        <w:adjustRightInd w:val="0"/>
        <w:ind w:left="1440"/>
        <w:rPr>
          <w:rFonts w:cs="Courier New"/>
        </w:rPr>
      </w:pPr>
      <w:r w:rsidRPr="00B73700">
        <w:rPr>
          <w:rFonts w:cs="Courier New"/>
        </w:rPr>
        <w:t>After opener’s 2 level rebid:</w:t>
      </w:r>
    </w:p>
    <w:p w:rsidR="00B53B73" w:rsidRPr="00B73700" w:rsidRDefault="00AA7878"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2H</w:t>
      </w:r>
      <w:r w:rsidR="00A92C4D" w:rsidRPr="00B73700">
        <w:rPr>
          <w:rFonts w:cs="Courier New"/>
        </w:rPr>
        <w:t>/3H</w:t>
      </w:r>
      <w:r w:rsidR="00A46012" w:rsidRPr="00B73700">
        <w:rPr>
          <w:rFonts w:cs="Courier New"/>
        </w:rPr>
        <w:t xml:space="preserve"> = Strong </w:t>
      </w:r>
      <w:r w:rsidR="00A92C4D" w:rsidRPr="00B73700">
        <w:rPr>
          <w:rFonts w:cs="Courier New"/>
        </w:rPr>
        <w:t xml:space="preserve">H </w:t>
      </w:r>
      <w:r w:rsidR="00A46012" w:rsidRPr="00B73700">
        <w:rPr>
          <w:rFonts w:cs="Courier New"/>
        </w:rPr>
        <w:t>support</w:t>
      </w:r>
      <w:r w:rsidR="00B53B73" w:rsidRPr="00B73700">
        <w:rPr>
          <w:rFonts w:cs="Courier New"/>
        </w:rPr>
        <w:tab/>
      </w:r>
      <w:r w:rsidR="00B53B73" w:rsidRPr="00B73700">
        <w:rPr>
          <w:rFonts w:cs="Courier New"/>
        </w:rPr>
        <w:tab/>
      </w:r>
      <w:r w:rsidR="00B53B73" w:rsidRPr="00B73700">
        <w:rPr>
          <w:rFonts w:cs="Courier New"/>
        </w:rPr>
        <w:tab/>
        <w:t>3C = Clubs (5+)</w:t>
      </w:r>
      <w:r w:rsidR="00674657" w:rsidRPr="00B73700">
        <w:rPr>
          <w:rFonts w:cs="Courier New"/>
        </w:rPr>
        <w:t>, no 2</w:t>
      </w:r>
      <w:r w:rsidR="00674657" w:rsidRPr="00B73700">
        <w:rPr>
          <w:rFonts w:cs="Courier New"/>
          <w:vertAlign w:val="superscript"/>
        </w:rPr>
        <w:t>nd</w:t>
      </w:r>
      <w:r w:rsidR="00674657" w:rsidRPr="00B73700">
        <w:rPr>
          <w:rFonts w:cs="Courier New"/>
        </w:rPr>
        <w:t xml:space="preserve"> suit</w:t>
      </w:r>
    </w:p>
    <w:p w:rsidR="00A46012" w:rsidRPr="00B73700" w:rsidRDefault="00A46012"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B53B73" w:rsidRPr="00B73700">
        <w:rPr>
          <w:rFonts w:cs="Courier New"/>
        </w:rPr>
        <w:t xml:space="preserve">2Y/3Y = C </w:t>
      </w:r>
      <w:r w:rsidRPr="00B73700">
        <w:rPr>
          <w:rFonts w:cs="Courier New"/>
        </w:rPr>
        <w:t>+</w:t>
      </w:r>
      <w:r w:rsidR="00B53B73" w:rsidRPr="00B73700">
        <w:rPr>
          <w:rFonts w:cs="Courier New"/>
        </w:rPr>
        <w:t xml:space="preserve"> </w:t>
      </w:r>
      <w:r w:rsidRPr="00B73700">
        <w:rPr>
          <w:rFonts w:cs="Courier New"/>
        </w:rPr>
        <w:t>bid suit</w:t>
      </w:r>
      <w:r w:rsidR="00B53B73" w:rsidRPr="00B73700">
        <w:rPr>
          <w:rFonts w:cs="Courier New"/>
        </w:rPr>
        <w:t xml:space="preserve"> (4+,4)</w:t>
      </w:r>
    </w:p>
    <w:p w:rsidR="00B53B73" w:rsidRPr="00B73700" w:rsidRDefault="00B53B73"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00F71D09" w:rsidRPr="00B73700">
        <w:rPr>
          <w:rFonts w:cs="Courier New"/>
        </w:rPr>
        <w:t>, no H</w:t>
      </w:r>
      <w:r w:rsidRPr="00B73700">
        <w:rPr>
          <w:rFonts w:cs="Courier New"/>
        </w:rPr>
        <w:t xml:space="preserve"> support</w:t>
      </w:r>
    </w:p>
    <w:p w:rsidR="00B74B69" w:rsidRPr="00B73700" w:rsidRDefault="00917B5F" w:rsidP="00FC3C12">
      <w:pPr>
        <w:autoSpaceDE w:val="0"/>
        <w:autoSpaceDN w:val="0"/>
        <w:adjustRightInd w:val="0"/>
        <w:rPr>
          <w:rFonts w:cs="Courier New"/>
        </w:rPr>
      </w:pPr>
      <w:r w:rsidRPr="00B73700">
        <w:rPr>
          <w:rFonts w:cs="Courier New"/>
        </w:rPr>
        <w:tab/>
      </w:r>
      <w:r w:rsidRPr="00B73700">
        <w:rPr>
          <w:rFonts w:cs="Courier New"/>
        </w:rPr>
        <w:tab/>
      </w:r>
      <w:r w:rsidR="00B74B69" w:rsidRPr="00B73700">
        <w:rPr>
          <w:rFonts w:cs="Courier New"/>
        </w:rPr>
        <w:t>3C = 4+ C</w:t>
      </w:r>
    </w:p>
    <w:p w:rsidR="00FE37DA" w:rsidRPr="00B73700" w:rsidRDefault="00FE37DA" w:rsidP="00FE37DA">
      <w:pPr>
        <w:autoSpaceDE w:val="0"/>
        <w:autoSpaceDN w:val="0"/>
        <w:adjustRightInd w:val="0"/>
        <w:rPr>
          <w:rFonts w:cs="Courier New"/>
        </w:rPr>
      </w:pPr>
      <w:r w:rsidRPr="00B73700">
        <w:rPr>
          <w:rFonts w:cs="Courier New"/>
        </w:rPr>
        <w:tab/>
        <w:t>2D (UH) = 5+D, GF</w:t>
      </w:r>
    </w:p>
    <w:p w:rsidR="00FC3C12" w:rsidRPr="00B73700" w:rsidRDefault="003B6712" w:rsidP="00FC3C12">
      <w:pPr>
        <w:autoSpaceDE w:val="0"/>
        <w:autoSpaceDN w:val="0"/>
        <w:adjustRightInd w:val="0"/>
        <w:ind w:firstLine="720"/>
        <w:rPr>
          <w:rFonts w:cs="Courier New"/>
        </w:rPr>
      </w:pPr>
      <w:r w:rsidRPr="00B73700">
        <w:rPr>
          <w:rFonts w:cs="Courier New"/>
        </w:rPr>
        <w:t>2C (PH) = 4+</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FC3C12" w:rsidRPr="00B73700" w:rsidRDefault="003B6712" w:rsidP="00FC3C12">
      <w:pPr>
        <w:autoSpaceDE w:val="0"/>
        <w:autoSpaceDN w:val="0"/>
        <w:adjustRightInd w:val="0"/>
        <w:ind w:firstLine="720"/>
        <w:rPr>
          <w:rFonts w:cs="Courier New"/>
        </w:rPr>
      </w:pPr>
      <w:r w:rsidRPr="00B73700">
        <w:rPr>
          <w:rFonts w:cs="Courier New"/>
        </w:rPr>
        <w:t>2D (PH) = 3</w:t>
      </w:r>
      <w:r w:rsidR="00FE37DA" w:rsidRPr="00B73700">
        <w:rPr>
          <w:rFonts w:cs="Courier New"/>
        </w:rPr>
        <w:t>H</w:t>
      </w:r>
      <w:r w:rsidR="00FC3C12" w:rsidRPr="00B73700">
        <w:rPr>
          <w:rFonts w:cs="Courier New"/>
        </w:rPr>
        <w:t>, 9-11 HCP (</w:t>
      </w:r>
      <w:hyperlink w:anchor="_2-Way_Drury" w:history="1">
        <w:r w:rsidR="00FC3C12" w:rsidRPr="00B73700">
          <w:rPr>
            <w:rStyle w:val="Hyperlink"/>
            <w:rFonts w:cs="Courier New"/>
            <w:color w:val="000000"/>
          </w:rPr>
          <w:t>2 Way Drury</w:t>
        </w:r>
      </w:hyperlink>
      <w:r w:rsidR="00FC3C12" w:rsidRPr="00B73700">
        <w:rPr>
          <w:rFonts w:cs="Courier New"/>
        </w:rPr>
        <w:t>)</w:t>
      </w:r>
    </w:p>
    <w:p w:rsidR="008A5167" w:rsidRPr="00B73700" w:rsidRDefault="008A5167" w:rsidP="00FC3C12">
      <w:pPr>
        <w:autoSpaceDE w:val="0"/>
        <w:autoSpaceDN w:val="0"/>
        <w:adjustRightInd w:val="0"/>
        <w:ind w:firstLine="720"/>
        <w:rPr>
          <w:rFonts w:cs="Courier New"/>
        </w:rPr>
      </w:pPr>
      <w:r w:rsidRPr="00B73700">
        <w:rPr>
          <w:rFonts w:cs="Courier New"/>
        </w:rPr>
        <w:tab/>
        <w:t>Over drury, suit bids below 2M show non-min, 2M shows sub-min, &gt;2M bids show max</w:t>
      </w:r>
    </w:p>
    <w:p w:rsidR="00FC3C12" w:rsidRPr="00B73700" w:rsidRDefault="00FC3C12" w:rsidP="00FC3C12">
      <w:pPr>
        <w:autoSpaceDE w:val="0"/>
        <w:autoSpaceDN w:val="0"/>
        <w:adjustRightInd w:val="0"/>
        <w:rPr>
          <w:rFonts w:cs="Courier New"/>
        </w:rPr>
      </w:pPr>
      <w:r w:rsidRPr="00B73700">
        <w:rPr>
          <w:rFonts w:cs="Courier New"/>
        </w:rPr>
        <w:tab/>
        <w:t>2H = Simple raise</w:t>
      </w:r>
    </w:p>
    <w:p w:rsidR="00FE37DA" w:rsidRPr="00B73700" w:rsidRDefault="00B14558" w:rsidP="002926FD">
      <w:pPr>
        <w:autoSpaceDE w:val="0"/>
        <w:autoSpaceDN w:val="0"/>
        <w:adjustRightInd w:val="0"/>
        <w:rPr>
          <w:rFonts w:cs="Courier New"/>
        </w:rPr>
      </w:pPr>
      <w:r w:rsidRPr="00B73700">
        <w:rPr>
          <w:rFonts w:cs="Courier New"/>
        </w:rPr>
        <w:tab/>
      </w:r>
      <w:r w:rsidRPr="00B73700">
        <w:rPr>
          <w:rFonts w:cs="Courier New"/>
        </w:rPr>
        <w:tab/>
      </w:r>
      <w:r w:rsidR="002926FD" w:rsidRPr="00B73700">
        <w:rPr>
          <w:rFonts w:cs="Courier New"/>
        </w:rPr>
        <w:t>New suit = Help suit game try</w:t>
      </w:r>
    </w:p>
    <w:p w:rsidR="004674E1" w:rsidRPr="00B73700" w:rsidRDefault="004674E1" w:rsidP="002926FD">
      <w:pPr>
        <w:autoSpaceDE w:val="0"/>
        <w:autoSpaceDN w:val="0"/>
        <w:adjustRightInd w:val="0"/>
        <w:rPr>
          <w:rFonts w:cs="Courier New"/>
        </w:rPr>
      </w:pPr>
      <w:r w:rsidRPr="00B73700">
        <w:rPr>
          <w:rFonts w:cs="Courier New"/>
        </w:rPr>
        <w:tab/>
      </w:r>
      <w:r w:rsidRPr="00B73700">
        <w:rPr>
          <w:rFonts w:cs="Courier New"/>
        </w:rPr>
        <w:tab/>
        <w:t>2N = 6 card suit, max</w:t>
      </w:r>
    </w:p>
    <w:p w:rsidR="00FC3C12" w:rsidRPr="00B73700" w:rsidRDefault="0097243A" w:rsidP="00FC3C12">
      <w:pPr>
        <w:autoSpaceDE w:val="0"/>
        <w:autoSpaceDN w:val="0"/>
        <w:adjustRightInd w:val="0"/>
        <w:rPr>
          <w:rFonts w:cs="Courier New"/>
        </w:rPr>
      </w:pPr>
      <w:r w:rsidRPr="00B73700">
        <w:rPr>
          <w:rFonts w:cs="Courier New"/>
        </w:rPr>
        <w:tab/>
        <w:t>2S</w:t>
      </w:r>
      <w:r w:rsidR="00FC3C12" w:rsidRPr="00B73700">
        <w:rPr>
          <w:rFonts w:cs="Courier New"/>
        </w:rPr>
        <w:t xml:space="preserve"> (UH) = </w:t>
      </w:r>
      <w:r w:rsidRPr="00B73700">
        <w:rPr>
          <w:rFonts w:cs="Courier New"/>
        </w:rPr>
        <w:t>Variety of raises. 2N = Relay</w:t>
      </w:r>
    </w:p>
    <w:p w:rsidR="0097243A" w:rsidRPr="00B73700" w:rsidRDefault="00FF2874" w:rsidP="00F95DB3">
      <w:pPr>
        <w:numPr>
          <w:ilvl w:val="0"/>
          <w:numId w:val="13"/>
        </w:numPr>
        <w:autoSpaceDE w:val="0"/>
        <w:autoSpaceDN w:val="0"/>
        <w:adjustRightInd w:val="0"/>
        <w:rPr>
          <w:rFonts w:cs="Courier New"/>
        </w:rPr>
        <w:pPrChange w:id="343" w:author="Vijay" w:date="2014-06-25T00:52:00Z">
          <w:pPr>
            <w:numPr>
              <w:numId w:val="15"/>
            </w:numPr>
            <w:autoSpaceDE w:val="0"/>
            <w:autoSpaceDN w:val="0"/>
            <w:adjustRightInd w:val="0"/>
            <w:ind w:left="720" w:hanging="360"/>
          </w:pPr>
        </w:pPrChange>
      </w:pPr>
      <w:r w:rsidRPr="00B73700">
        <w:rPr>
          <w:rFonts w:cs="Courier New"/>
        </w:rPr>
        <w:t>3c = 10/11, 4 trumps</w:t>
      </w:r>
    </w:p>
    <w:p w:rsidR="0097243A" w:rsidRPr="00B73700" w:rsidRDefault="0097243A" w:rsidP="00F95DB3">
      <w:pPr>
        <w:numPr>
          <w:ilvl w:val="0"/>
          <w:numId w:val="13"/>
        </w:numPr>
        <w:autoSpaceDE w:val="0"/>
        <w:autoSpaceDN w:val="0"/>
        <w:adjustRightInd w:val="0"/>
        <w:rPr>
          <w:rFonts w:cs="Courier New"/>
        </w:rPr>
        <w:pPrChange w:id="344" w:author="Vijay" w:date="2014-06-25T00:52:00Z">
          <w:pPr>
            <w:numPr>
              <w:numId w:val="15"/>
            </w:numPr>
            <w:autoSpaceDE w:val="0"/>
            <w:autoSpaceDN w:val="0"/>
            <w:adjustRightInd w:val="0"/>
            <w:ind w:left="720" w:hanging="360"/>
          </w:pPr>
        </w:pPrChange>
      </w:pPr>
      <w:r w:rsidRPr="00B73700">
        <w:rPr>
          <w:rFonts w:cs="Courier New"/>
        </w:rPr>
        <w:t xml:space="preserve">3d = </w:t>
      </w:r>
      <w:r w:rsidR="004674E1" w:rsidRPr="00B73700">
        <w:rPr>
          <w:rFonts w:cs="Courier New"/>
        </w:rPr>
        <w:t>10-11, 3 trumps on which 3h/4h to play, 3n is COG</w:t>
      </w:r>
    </w:p>
    <w:p w:rsidR="0097243A" w:rsidRPr="00B73700" w:rsidRDefault="0097243A" w:rsidP="00F95DB3">
      <w:pPr>
        <w:numPr>
          <w:ilvl w:val="0"/>
          <w:numId w:val="13"/>
        </w:numPr>
        <w:autoSpaceDE w:val="0"/>
        <w:autoSpaceDN w:val="0"/>
        <w:adjustRightInd w:val="0"/>
        <w:rPr>
          <w:rFonts w:cs="Courier New"/>
        </w:rPr>
        <w:pPrChange w:id="345" w:author="Vijay" w:date="2014-06-25T00:52:00Z">
          <w:pPr>
            <w:numPr>
              <w:numId w:val="15"/>
            </w:numPr>
            <w:autoSpaceDE w:val="0"/>
            <w:autoSpaceDN w:val="0"/>
            <w:adjustRightInd w:val="0"/>
            <w:ind w:left="720" w:hanging="360"/>
          </w:pPr>
        </w:pPrChange>
      </w:pPr>
      <w:r w:rsidRPr="00B73700">
        <w:rPr>
          <w:rFonts w:cs="Courier New"/>
        </w:rPr>
        <w:t xml:space="preserve">3h = </w:t>
      </w:r>
      <w:r w:rsidR="004674E1" w:rsidRPr="00B73700">
        <w:rPr>
          <w:rFonts w:cs="Courier New"/>
        </w:rPr>
        <w:t>6/7-9, 4 trumps</w:t>
      </w:r>
    </w:p>
    <w:p w:rsidR="0097243A" w:rsidRPr="00B73700" w:rsidRDefault="0097243A" w:rsidP="00F95DB3">
      <w:pPr>
        <w:numPr>
          <w:ilvl w:val="0"/>
          <w:numId w:val="13"/>
        </w:numPr>
        <w:autoSpaceDE w:val="0"/>
        <w:autoSpaceDN w:val="0"/>
        <w:adjustRightInd w:val="0"/>
        <w:rPr>
          <w:rFonts w:cs="Courier New"/>
        </w:rPr>
        <w:pPrChange w:id="346" w:author="Vijay" w:date="2014-06-25T00:52:00Z">
          <w:pPr>
            <w:numPr>
              <w:numId w:val="15"/>
            </w:numPr>
            <w:autoSpaceDE w:val="0"/>
            <w:autoSpaceDN w:val="0"/>
            <w:adjustRightInd w:val="0"/>
            <w:ind w:left="720" w:hanging="360"/>
          </w:pPr>
        </w:pPrChange>
      </w:pPr>
      <w:r w:rsidRPr="00B73700">
        <w:rPr>
          <w:rFonts w:cs="Courier New"/>
        </w:rPr>
        <w:t>3s = void splinter, 10-14 hcp on which 3N = relay for void ask</w:t>
      </w:r>
    </w:p>
    <w:p w:rsidR="0097243A" w:rsidRPr="005868B9" w:rsidRDefault="005868B9" w:rsidP="00F95DB3">
      <w:pPr>
        <w:numPr>
          <w:ilvl w:val="0"/>
          <w:numId w:val="13"/>
        </w:numPr>
        <w:autoSpaceDE w:val="0"/>
        <w:autoSpaceDN w:val="0"/>
        <w:adjustRightInd w:val="0"/>
        <w:rPr>
          <w:rFonts w:cs="Courier New"/>
          <w:highlight w:val="yellow"/>
        </w:rPr>
        <w:pPrChange w:id="347" w:author="Vijay" w:date="2014-06-25T00:52:00Z">
          <w:pPr>
            <w:numPr>
              <w:numId w:val="15"/>
            </w:numPr>
            <w:autoSpaceDE w:val="0"/>
            <w:autoSpaceDN w:val="0"/>
            <w:adjustRightInd w:val="0"/>
            <w:ind w:left="720" w:hanging="360"/>
          </w:pPr>
        </w:pPrChange>
      </w:pPr>
      <w:r w:rsidRPr="005868B9">
        <w:rPr>
          <w:rFonts w:cs="Courier New"/>
          <w:highlight w:val="yellow"/>
        </w:rPr>
        <w:t xml:space="preserve">3n, </w:t>
      </w:r>
      <w:r w:rsidR="0097243A" w:rsidRPr="005868B9">
        <w:rPr>
          <w:rFonts w:cs="Courier New"/>
          <w:highlight w:val="yellow"/>
        </w:rPr>
        <w:t>4c,</w:t>
      </w:r>
      <w:r w:rsidR="00D70953" w:rsidRPr="005868B9">
        <w:rPr>
          <w:rFonts w:cs="Courier New"/>
          <w:highlight w:val="yellow"/>
        </w:rPr>
        <w:t xml:space="preserve"> 4d strong splinters</w:t>
      </w:r>
      <w:r w:rsidRPr="005868B9">
        <w:rPr>
          <w:rFonts w:cs="Courier New"/>
          <w:highlight w:val="yellow"/>
        </w:rPr>
        <w:t xml:space="preserve"> in c, d and s respectively, 18</w:t>
      </w:r>
      <w:r>
        <w:rPr>
          <w:rFonts w:cs="Courier New"/>
          <w:highlight w:val="yellow"/>
        </w:rPr>
        <w:t>+</w:t>
      </w:r>
    </w:p>
    <w:p w:rsidR="00FC3C12" w:rsidRPr="00B73700" w:rsidRDefault="00FC3C12" w:rsidP="0097243A">
      <w:pPr>
        <w:autoSpaceDE w:val="0"/>
        <w:autoSpaceDN w:val="0"/>
        <w:adjustRightInd w:val="0"/>
        <w:rPr>
          <w:rFonts w:cs="Courier New"/>
        </w:rPr>
      </w:pPr>
      <w:r w:rsidRPr="00B73700">
        <w:rPr>
          <w:rFonts w:cs="Courier New"/>
        </w:rPr>
        <w:tab/>
        <w:t>3</w:t>
      </w:r>
      <w:r w:rsidR="004C51F8" w:rsidRPr="00B73700">
        <w:rPr>
          <w:rFonts w:cs="Courier New"/>
        </w:rPr>
        <w:t>m</w:t>
      </w:r>
      <w:r w:rsidRPr="00B73700">
        <w:rPr>
          <w:rFonts w:cs="Courier New"/>
        </w:rPr>
        <w:t xml:space="preserve"> (UH) = </w:t>
      </w:r>
      <w:r w:rsidR="002241EF" w:rsidRPr="00B73700">
        <w:rPr>
          <w:rFonts w:cs="Courier New"/>
        </w:rPr>
        <w:t>NAT</w:t>
      </w:r>
      <w:r w:rsidR="0097243A" w:rsidRPr="00B73700">
        <w:rPr>
          <w:rFonts w:cs="Courier New"/>
        </w:rPr>
        <w:t xml:space="preserve"> invitational</w:t>
      </w:r>
      <w:r w:rsidR="00E45072" w:rsidRPr="00B73700">
        <w:rPr>
          <w:rFonts w:cs="Courier New"/>
        </w:rPr>
        <w:t>, 6+ suit</w:t>
      </w:r>
    </w:p>
    <w:p w:rsidR="00FC3C12" w:rsidRPr="00B73700" w:rsidRDefault="00FC3C12" w:rsidP="00FC3C12">
      <w:pPr>
        <w:autoSpaceDE w:val="0"/>
        <w:autoSpaceDN w:val="0"/>
        <w:adjustRightInd w:val="0"/>
        <w:rPr>
          <w:rFonts w:cs="Courier New"/>
        </w:rPr>
      </w:pPr>
      <w:r w:rsidRPr="00B73700">
        <w:rPr>
          <w:rFonts w:cs="Courier New"/>
        </w:rPr>
        <w:tab/>
      </w:r>
      <w:r w:rsidR="0025373F" w:rsidRPr="00B73700">
        <w:rPr>
          <w:rFonts w:cs="Courier New"/>
        </w:rPr>
        <w:t>2S/</w:t>
      </w:r>
      <w:r w:rsidRPr="00B73700">
        <w:rPr>
          <w:rFonts w:cs="Courier New"/>
        </w:rPr>
        <w:t>3</w:t>
      </w:r>
      <w:r w:rsidR="00FE185C" w:rsidRPr="00B73700">
        <w:rPr>
          <w:rFonts w:cs="Courier New"/>
        </w:rPr>
        <w:t>m</w:t>
      </w:r>
      <w:r w:rsidRPr="00B73700">
        <w:rPr>
          <w:rFonts w:cs="Courier New"/>
        </w:rPr>
        <w:t xml:space="preserve"> (PH) = </w:t>
      </w:r>
      <w:r w:rsidR="00FE37DA" w:rsidRPr="00B73700">
        <w:rPr>
          <w:rFonts w:cs="Courier New"/>
        </w:rPr>
        <w:t>Fit showing</w:t>
      </w:r>
    </w:p>
    <w:p w:rsidR="00FC3C12" w:rsidRPr="00B73700" w:rsidRDefault="004C51F8" w:rsidP="00FC3C12">
      <w:pPr>
        <w:autoSpaceDE w:val="0"/>
        <w:autoSpaceDN w:val="0"/>
        <w:adjustRightInd w:val="0"/>
        <w:rPr>
          <w:rFonts w:cs="Courier New"/>
        </w:rPr>
      </w:pPr>
      <w:r w:rsidRPr="00B73700">
        <w:rPr>
          <w:rFonts w:cs="Courier New"/>
        </w:rPr>
        <w:tab/>
        <w:t>3H</w:t>
      </w:r>
      <w:r w:rsidR="009E3F81" w:rsidRPr="00B73700">
        <w:rPr>
          <w:rFonts w:cs="Courier New"/>
        </w:rPr>
        <w:t xml:space="preserve"> = 4+H, 0-7</w:t>
      </w:r>
      <w:r w:rsidR="00FC3C12" w:rsidRPr="00B73700">
        <w:rPr>
          <w:rFonts w:cs="Courier New"/>
        </w:rPr>
        <w:t xml:space="preserve"> HCP</w:t>
      </w:r>
    </w:p>
    <w:p w:rsidR="00FC3C12" w:rsidRPr="00B73700" w:rsidRDefault="0097243A" w:rsidP="00CA762B">
      <w:pPr>
        <w:autoSpaceDE w:val="0"/>
        <w:autoSpaceDN w:val="0"/>
        <w:adjustRightInd w:val="0"/>
        <w:ind w:firstLine="720"/>
        <w:rPr>
          <w:rFonts w:cs="Courier New"/>
        </w:rPr>
      </w:pPr>
      <w:r w:rsidRPr="00B73700">
        <w:rPr>
          <w:rFonts w:cs="Courier New"/>
        </w:rPr>
        <w:t>3S/</w:t>
      </w:r>
      <w:r w:rsidR="00664F1A" w:rsidRPr="00B73700">
        <w:rPr>
          <w:rFonts w:cs="Courier New"/>
        </w:rPr>
        <w:t>4C/4D = Splinter 10</w:t>
      </w:r>
      <w:r w:rsidR="007909F2" w:rsidRPr="00B73700">
        <w:rPr>
          <w:rFonts w:cs="Courier New"/>
        </w:rPr>
        <w:t>-</w:t>
      </w:r>
      <w:r w:rsidR="00FC3C12" w:rsidRPr="00B73700">
        <w:rPr>
          <w:rFonts w:cs="Courier New"/>
        </w:rPr>
        <w:t>1</w:t>
      </w:r>
      <w:r w:rsidR="00D70953" w:rsidRPr="00B73700">
        <w:rPr>
          <w:rFonts w:cs="Courier New"/>
        </w:rPr>
        <w:t>6</w:t>
      </w:r>
      <w:r w:rsidR="00FC3C12" w:rsidRPr="00B73700">
        <w:rPr>
          <w:rFonts w:cs="Courier New"/>
        </w:rPr>
        <w:t xml:space="preserve"> HCP</w:t>
      </w:r>
    </w:p>
    <w:p w:rsidR="00CA762B" w:rsidRPr="00B73700" w:rsidRDefault="00FC3C12" w:rsidP="00FC3C12">
      <w:pPr>
        <w:autoSpaceDE w:val="0"/>
        <w:autoSpaceDN w:val="0"/>
        <w:adjustRightInd w:val="0"/>
        <w:rPr>
          <w:rFonts w:cs="Courier New"/>
        </w:rPr>
      </w:pPr>
      <w:r w:rsidRPr="00B73700">
        <w:rPr>
          <w:rFonts w:cs="Courier New"/>
        </w:rPr>
        <w:tab/>
        <w:t xml:space="preserve">3N = </w:t>
      </w:r>
      <w:r w:rsidR="004F093B" w:rsidRPr="00B73700">
        <w:rPr>
          <w:rFonts w:cs="Courier New"/>
        </w:rPr>
        <w:t>Good raise to 4H</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FE37DA" w:rsidRPr="00B73700">
        <w:rPr>
          <w:rFonts w:cs="Courier New"/>
        </w:rPr>
        <w:t>Preemptive</w:t>
      </w:r>
      <w:r w:rsidR="000F2C62" w:rsidRPr="00B73700">
        <w:rPr>
          <w:rFonts w:cs="Courier New"/>
        </w:rPr>
        <w:t xml:space="preserve">, </w:t>
      </w:r>
      <w:r w:rsidR="004F093B" w:rsidRPr="00B73700">
        <w:rPr>
          <w:rFonts w:cs="Courier New"/>
        </w:rPr>
        <w:t>not more than 1 defensive trick</w:t>
      </w:r>
    </w:p>
    <w:p w:rsidR="00FC3C12" w:rsidRPr="00B73700" w:rsidRDefault="00E5230B" w:rsidP="00FC3C12">
      <w:pPr>
        <w:autoSpaceDE w:val="0"/>
        <w:autoSpaceDN w:val="0"/>
        <w:adjustRightInd w:val="0"/>
        <w:rPr>
          <w:rFonts w:cs="Courier New"/>
        </w:rPr>
      </w:pPr>
      <w:r w:rsidRPr="00B73700">
        <w:rPr>
          <w:rFonts w:cs="Courier New"/>
        </w:rPr>
        <w:tab/>
      </w:r>
      <w:r w:rsidR="00FC3C12" w:rsidRPr="00B73700">
        <w:rPr>
          <w:rFonts w:cs="Courier New"/>
        </w:rPr>
        <w:t>5C/5D</w:t>
      </w:r>
      <w:r w:rsidR="00111986" w:rsidRPr="00B73700">
        <w:rPr>
          <w:rFonts w:cs="Courier New"/>
        </w:rPr>
        <w:t>/5S</w:t>
      </w:r>
      <w:r w:rsidR="00FC3C12" w:rsidRPr="00B73700">
        <w:rPr>
          <w:rFonts w:cs="Courier New"/>
        </w:rPr>
        <w:t xml:space="preserve"> = Exclusion</w:t>
      </w:r>
    </w:p>
    <w:p w:rsidR="00FC3C12" w:rsidRPr="00B73700" w:rsidRDefault="00FC3C12" w:rsidP="00FC3C12">
      <w:pPr>
        <w:autoSpaceDE w:val="0"/>
        <w:autoSpaceDN w:val="0"/>
        <w:adjustRightInd w:val="0"/>
        <w:rPr>
          <w:rFonts w:cs="Courier New"/>
        </w:rPr>
      </w:pPr>
      <w:r w:rsidRPr="00B73700">
        <w:rPr>
          <w:rFonts w:cs="Courier New"/>
        </w:rPr>
        <w:tab/>
        <w:t>4</w:t>
      </w:r>
      <w:r w:rsidR="00E5230B" w:rsidRPr="00B73700">
        <w:rPr>
          <w:rFonts w:cs="Courier New"/>
        </w:rPr>
        <w:t>S</w:t>
      </w:r>
      <w:r w:rsidRPr="00B73700">
        <w:rPr>
          <w:rFonts w:cs="Courier New"/>
        </w:rPr>
        <w:t xml:space="preserve"> = RKC</w:t>
      </w:r>
    </w:p>
    <w:p w:rsidR="00FC3C12" w:rsidRPr="00B73700" w:rsidRDefault="00FC3C12" w:rsidP="00E56D47">
      <w:pPr>
        <w:pStyle w:val="Heading3"/>
        <w:rPr>
          <w:lang w:val="en-US"/>
        </w:rPr>
      </w:pPr>
      <w:bookmarkStart w:id="348" w:name="_1S_=_5+S"/>
      <w:bookmarkEnd w:id="348"/>
      <w:r w:rsidRPr="00B73700">
        <w:rPr>
          <w:lang w:val="en-US"/>
        </w:rPr>
        <w:t>1S = 5+S 11+HCP</w:t>
      </w:r>
    </w:p>
    <w:p w:rsidR="00FC3C12" w:rsidRPr="00B73700" w:rsidRDefault="00FC3C12" w:rsidP="00FC3C12">
      <w:pPr>
        <w:autoSpaceDE w:val="0"/>
        <w:autoSpaceDN w:val="0"/>
        <w:adjustRightInd w:val="0"/>
        <w:rPr>
          <w:rFonts w:cs="Courier New"/>
        </w:rPr>
      </w:pPr>
      <w:r w:rsidRPr="00B73700">
        <w:rPr>
          <w:rFonts w:cs="Courier New"/>
        </w:rPr>
        <w:tab/>
        <w:t xml:space="preserve">1N = </w:t>
      </w:r>
      <w:r w:rsidR="00525431" w:rsidRPr="00B73700">
        <w:rPr>
          <w:rFonts w:cs="Courier New"/>
        </w:rPr>
        <w:t>Semi-f</w:t>
      </w:r>
      <w:r w:rsidRPr="00B73700">
        <w:rPr>
          <w:rFonts w:cs="Courier New"/>
        </w:rPr>
        <w:t xml:space="preserve">orcing </w:t>
      </w:r>
    </w:p>
    <w:p w:rsidR="00525431" w:rsidRPr="00B73700" w:rsidRDefault="00525431" w:rsidP="00525431">
      <w:pPr>
        <w:autoSpaceDE w:val="0"/>
        <w:autoSpaceDN w:val="0"/>
        <w:adjustRightInd w:val="0"/>
        <w:ind w:left="720"/>
        <w:rPr>
          <w:rFonts w:cs="Courier New"/>
        </w:rPr>
      </w:pPr>
      <w:r w:rsidRPr="00B73700">
        <w:rPr>
          <w:rFonts w:cs="Courier New"/>
        </w:rPr>
        <w:tab/>
        <w:t>2m = 4 cards or good hand with 3m</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2S/2N = </w:t>
      </w:r>
      <w:r w:rsidR="002241EF" w:rsidRPr="00B73700">
        <w:rPr>
          <w:rFonts w:cs="Courier New"/>
        </w:rPr>
        <w:t>NAT</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3m</w:t>
      </w:r>
      <w:r w:rsidR="005F5E2D" w:rsidRPr="00B73700">
        <w:rPr>
          <w:rFonts w:cs="Courier New"/>
        </w:rPr>
        <w:t xml:space="preserve"> =</w:t>
      </w:r>
      <w:r w:rsidRPr="00B73700">
        <w:rPr>
          <w:rFonts w:cs="Courier New"/>
        </w:rPr>
        <w:t xml:space="preserve"> </w:t>
      </w:r>
      <w:r w:rsidR="002241EF" w:rsidRPr="00B73700">
        <w:rPr>
          <w:rFonts w:cs="Courier New"/>
        </w:rPr>
        <w:t>NAT</w:t>
      </w:r>
      <w:r w:rsidR="005F5E2D" w:rsidRPr="00B73700">
        <w:rPr>
          <w:rFonts w:cs="Courier New"/>
        </w:rPr>
        <w:t>, weak</w:t>
      </w:r>
      <w:r w:rsidR="00210022" w:rsidRPr="00B73700">
        <w:rPr>
          <w:rFonts w:cs="Courier New"/>
        </w:rPr>
        <w:t xml:space="preserve"> (over 2C)</w:t>
      </w:r>
    </w:p>
    <w:p w:rsidR="00231AB5" w:rsidRPr="00B73700" w:rsidRDefault="00231AB5" w:rsidP="00525431">
      <w:pPr>
        <w:autoSpaceDE w:val="0"/>
        <w:autoSpaceDN w:val="0"/>
        <w:adjustRightInd w:val="0"/>
        <w:ind w:left="720"/>
        <w:rPr>
          <w:rFonts w:cs="Courier New"/>
        </w:rPr>
      </w:pPr>
      <w:r w:rsidRPr="00B73700">
        <w:rPr>
          <w:rFonts w:cs="Courier New"/>
        </w:rPr>
        <w:tab/>
      </w:r>
      <w:r w:rsidRPr="00B73700">
        <w:rPr>
          <w:rFonts w:cs="Courier New"/>
        </w:rPr>
        <w:tab/>
        <w:t xml:space="preserve">2D (over 2C) = </w:t>
      </w:r>
      <w:hyperlink w:anchor="_Bart" w:history="1">
        <w:r w:rsidRPr="00B73700">
          <w:rPr>
            <w:rStyle w:val="Hyperlink"/>
            <w:rFonts w:cs="Courier New"/>
            <w:color w:val="000000"/>
          </w:rPr>
          <w:t>Bart</w:t>
        </w:r>
      </w:hyperlink>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3C (over 2D)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 xml:space="preserve">2H = </w:t>
      </w:r>
      <w:r w:rsidR="002241EF" w:rsidRPr="00B73700">
        <w:rPr>
          <w:rFonts w:cs="Courier New"/>
        </w:rPr>
        <w:t>NAT</w:t>
      </w:r>
    </w:p>
    <w:p w:rsidR="008A3EFF" w:rsidRPr="00B73700" w:rsidRDefault="008A3EFF" w:rsidP="00525431">
      <w:pPr>
        <w:autoSpaceDE w:val="0"/>
        <w:autoSpaceDN w:val="0"/>
        <w:adjustRightInd w:val="0"/>
        <w:ind w:left="720"/>
        <w:rPr>
          <w:rFonts w:cs="Courier New"/>
        </w:rPr>
      </w:pPr>
      <w:r w:rsidRPr="00B73700">
        <w:rPr>
          <w:rFonts w:cs="Courier New"/>
        </w:rPr>
        <w:tab/>
      </w:r>
      <w:r w:rsidRPr="00B73700">
        <w:rPr>
          <w:rFonts w:cs="Courier New"/>
        </w:rPr>
        <w:tab/>
        <w:t>3D</w:t>
      </w:r>
      <w:r w:rsidR="004E1000" w:rsidRPr="00B73700">
        <w:rPr>
          <w:rFonts w:cs="Courier New"/>
        </w:rPr>
        <w:t xml:space="preserve"> (over 2C)</w:t>
      </w:r>
      <w:r w:rsidRPr="00B73700">
        <w:rPr>
          <w:rFonts w:cs="Courier New"/>
        </w:rPr>
        <w:t xml:space="preserve"> = fit with values </w:t>
      </w:r>
      <w:r w:rsidR="009819EC" w:rsidRPr="00B73700">
        <w:rPr>
          <w:rFonts w:cs="Courier New"/>
        </w:rPr>
        <w:t>in D</w:t>
      </w:r>
    </w:p>
    <w:p w:rsidR="009819EC" w:rsidRPr="00B73700" w:rsidRDefault="009819EC" w:rsidP="000B4118">
      <w:pPr>
        <w:autoSpaceDE w:val="0"/>
        <w:autoSpaceDN w:val="0"/>
        <w:adjustRightInd w:val="0"/>
        <w:ind w:left="720"/>
        <w:rPr>
          <w:rFonts w:cs="Courier New"/>
        </w:rPr>
      </w:pPr>
      <w:r w:rsidRPr="00B73700">
        <w:rPr>
          <w:rFonts w:cs="Courier New"/>
        </w:rPr>
        <w:tab/>
      </w:r>
      <w:r w:rsidRPr="00B73700">
        <w:rPr>
          <w:rFonts w:cs="Courier New"/>
        </w:rPr>
        <w:tab/>
        <w:t>3H = splinter</w:t>
      </w:r>
    </w:p>
    <w:p w:rsidR="00547CF5" w:rsidRPr="00B73700" w:rsidRDefault="00547CF5" w:rsidP="00547CF5">
      <w:pPr>
        <w:autoSpaceDE w:val="0"/>
        <w:autoSpaceDN w:val="0"/>
        <w:adjustRightInd w:val="0"/>
        <w:ind w:left="720"/>
        <w:rPr>
          <w:rFonts w:cs="Courier New"/>
        </w:rPr>
      </w:pPr>
      <w:r w:rsidRPr="00B73700">
        <w:rPr>
          <w:rFonts w:cs="Courier New"/>
        </w:rPr>
        <w:tab/>
      </w:r>
      <w:r w:rsidRPr="00B73700">
        <w:rPr>
          <w:rFonts w:cs="Courier New"/>
        </w:rPr>
        <w:tab/>
        <w:t>3</w:t>
      </w:r>
      <w:r w:rsidR="00231AB5" w:rsidRPr="00B73700">
        <w:rPr>
          <w:rFonts w:cs="Courier New"/>
        </w:rPr>
        <w:t>S</w:t>
      </w:r>
      <w:r w:rsidRPr="00B73700">
        <w:rPr>
          <w:rFonts w:cs="Courier New"/>
        </w:rPr>
        <w:t xml:space="preserve"> = </w:t>
      </w:r>
      <w:r w:rsidR="008A3EFF" w:rsidRPr="00B73700">
        <w:rPr>
          <w:rFonts w:cs="Courier New"/>
        </w:rPr>
        <w:t>fit with Hx in S</w:t>
      </w:r>
    </w:p>
    <w:p w:rsidR="00231AB5" w:rsidRPr="00B73700" w:rsidRDefault="00231AB5" w:rsidP="00547CF5">
      <w:pPr>
        <w:autoSpaceDE w:val="0"/>
        <w:autoSpaceDN w:val="0"/>
        <w:adjustRightInd w:val="0"/>
        <w:ind w:left="720"/>
        <w:rPr>
          <w:rFonts w:cs="Courier New"/>
        </w:rPr>
      </w:pPr>
      <w:r w:rsidRPr="00B73700">
        <w:rPr>
          <w:rFonts w:cs="Courier New"/>
        </w:rPr>
        <w:tab/>
      </w:r>
      <w:r w:rsidRPr="00B73700">
        <w:rPr>
          <w:rFonts w:cs="Courier New"/>
        </w:rPr>
        <w:tab/>
      </w:r>
      <w:r w:rsidR="008A3EFF" w:rsidRPr="00B73700">
        <w:rPr>
          <w:rFonts w:cs="Courier New"/>
        </w:rPr>
        <w:t>3N = Massive fit in m</w:t>
      </w:r>
    </w:p>
    <w:p w:rsidR="00050B8A" w:rsidRPr="00B73700" w:rsidRDefault="00050B8A" w:rsidP="00050B8A">
      <w:pPr>
        <w:autoSpaceDE w:val="0"/>
        <w:autoSpaceDN w:val="0"/>
        <w:adjustRightInd w:val="0"/>
        <w:ind w:left="720"/>
        <w:rPr>
          <w:rFonts w:cs="Courier New"/>
        </w:rPr>
      </w:pPr>
      <w:r w:rsidRPr="00B73700">
        <w:rPr>
          <w:rFonts w:cs="Courier New"/>
        </w:rPr>
        <w:tab/>
        <w:t>2H = 4+H</w:t>
      </w:r>
    </w:p>
    <w:p w:rsidR="00050B8A" w:rsidRPr="00B73700" w:rsidRDefault="00050B8A" w:rsidP="00050B8A">
      <w:pPr>
        <w:autoSpaceDE w:val="0"/>
        <w:autoSpaceDN w:val="0"/>
        <w:adjustRightInd w:val="0"/>
        <w:ind w:left="720"/>
        <w:rPr>
          <w:rFonts w:cs="Courier New"/>
        </w:rPr>
      </w:pPr>
      <w:r w:rsidRPr="00B73700">
        <w:rPr>
          <w:rFonts w:cs="Courier New"/>
        </w:rPr>
        <w:tab/>
        <w:t>2S = 6+S (Good 5)</w:t>
      </w:r>
    </w:p>
    <w:p w:rsidR="002B071A" w:rsidRPr="00B73700" w:rsidRDefault="002B071A" w:rsidP="00050B8A">
      <w:pPr>
        <w:autoSpaceDE w:val="0"/>
        <w:autoSpaceDN w:val="0"/>
        <w:adjustRightInd w:val="0"/>
        <w:ind w:left="720"/>
        <w:rPr>
          <w:rFonts w:cs="Courier New"/>
        </w:rPr>
      </w:pPr>
      <w:r w:rsidRPr="00B73700">
        <w:rPr>
          <w:rFonts w:cs="Courier New"/>
        </w:rPr>
        <w:tab/>
        <w:t>2N = Running S suit, max</w:t>
      </w:r>
    </w:p>
    <w:p w:rsidR="00050B8A" w:rsidRPr="00B73700" w:rsidRDefault="00050B8A" w:rsidP="00050B8A">
      <w:pPr>
        <w:autoSpaceDE w:val="0"/>
        <w:autoSpaceDN w:val="0"/>
        <w:adjustRightInd w:val="0"/>
        <w:ind w:left="720"/>
        <w:rPr>
          <w:rFonts w:cs="Courier New"/>
        </w:rPr>
      </w:pPr>
      <w:r w:rsidRPr="00B73700">
        <w:rPr>
          <w:rFonts w:cs="Courier New"/>
        </w:rPr>
        <w:lastRenderedPageBreak/>
        <w:tab/>
        <w:t>3m = 5+m, 14-15 HCP</w:t>
      </w:r>
    </w:p>
    <w:p w:rsidR="00050B8A" w:rsidRPr="00B73700" w:rsidRDefault="00050B8A" w:rsidP="00050B8A">
      <w:pPr>
        <w:autoSpaceDE w:val="0"/>
        <w:autoSpaceDN w:val="0"/>
        <w:adjustRightInd w:val="0"/>
        <w:ind w:left="720"/>
        <w:rPr>
          <w:rFonts w:cs="Courier New"/>
        </w:rPr>
      </w:pPr>
      <w:r w:rsidRPr="00B73700">
        <w:rPr>
          <w:rFonts w:cs="Courier New"/>
        </w:rPr>
        <w:tab/>
        <w:t xml:space="preserve">3H = </w:t>
      </w:r>
      <w:r w:rsidR="00525431" w:rsidRPr="00B73700">
        <w:rPr>
          <w:rFonts w:cs="Courier New"/>
        </w:rPr>
        <w:t>5+H</w:t>
      </w:r>
    </w:p>
    <w:p w:rsidR="00050B8A" w:rsidRPr="00B73700" w:rsidRDefault="00050B8A" w:rsidP="00050B8A">
      <w:pPr>
        <w:autoSpaceDE w:val="0"/>
        <w:autoSpaceDN w:val="0"/>
        <w:adjustRightInd w:val="0"/>
        <w:ind w:left="720"/>
        <w:rPr>
          <w:rFonts w:cs="Courier New"/>
        </w:rPr>
      </w:pPr>
      <w:r w:rsidRPr="00B73700">
        <w:rPr>
          <w:rFonts w:cs="Courier New"/>
        </w:rPr>
        <w:tab/>
        <w:t>3S = 6+S, Inv</w:t>
      </w:r>
    </w:p>
    <w:p w:rsidR="005C21A1" w:rsidRPr="00B73700" w:rsidRDefault="00AA3ED2" w:rsidP="005C21A1">
      <w:pPr>
        <w:autoSpaceDE w:val="0"/>
        <w:autoSpaceDN w:val="0"/>
        <w:adjustRightInd w:val="0"/>
        <w:rPr>
          <w:rFonts w:cs="Courier New"/>
        </w:rPr>
      </w:pPr>
      <w:r w:rsidRPr="00B73700">
        <w:rPr>
          <w:rFonts w:cs="Courier New"/>
        </w:rPr>
        <w:tab/>
        <w:t xml:space="preserve">2C (UH) = Artificial, GF. </w:t>
      </w:r>
      <w:r w:rsidR="005C21A1" w:rsidRPr="00B73700">
        <w:rPr>
          <w:rFonts w:cs="Courier New"/>
        </w:rPr>
        <w:t xml:space="preserve">Shows </w:t>
      </w:r>
      <w:r w:rsidR="00825AC2" w:rsidRPr="00B73700">
        <w:rPr>
          <w:rFonts w:cs="Courier New"/>
        </w:rPr>
        <w:t>one of</w:t>
      </w:r>
    </w:p>
    <w:p w:rsidR="005C21A1" w:rsidRPr="00B73700" w:rsidRDefault="005C21A1" w:rsidP="00F95DB3">
      <w:pPr>
        <w:numPr>
          <w:ilvl w:val="0"/>
          <w:numId w:val="8"/>
        </w:numPr>
        <w:autoSpaceDE w:val="0"/>
        <w:autoSpaceDN w:val="0"/>
        <w:adjustRightInd w:val="0"/>
        <w:rPr>
          <w:rFonts w:cs="Courier New"/>
        </w:rPr>
        <w:pPrChange w:id="349" w:author="Vijay" w:date="2014-06-25T00:52:00Z">
          <w:pPr>
            <w:numPr>
              <w:numId w:val="9"/>
            </w:numPr>
            <w:autoSpaceDE w:val="0"/>
            <w:autoSpaceDN w:val="0"/>
            <w:adjustRightInd w:val="0"/>
            <w:ind w:left="720" w:hanging="360"/>
          </w:pPr>
        </w:pPrChange>
      </w:pPr>
      <w:r w:rsidRPr="00B73700">
        <w:rPr>
          <w:rFonts w:cs="Courier New"/>
        </w:rPr>
        <w:t>club suit OR</w:t>
      </w:r>
    </w:p>
    <w:p w:rsidR="005C21A1" w:rsidRPr="00B73700" w:rsidRDefault="005C21A1" w:rsidP="00F95DB3">
      <w:pPr>
        <w:numPr>
          <w:ilvl w:val="0"/>
          <w:numId w:val="8"/>
        </w:numPr>
        <w:autoSpaceDE w:val="0"/>
        <w:autoSpaceDN w:val="0"/>
        <w:adjustRightInd w:val="0"/>
        <w:rPr>
          <w:rFonts w:cs="Courier New"/>
        </w:rPr>
        <w:pPrChange w:id="350" w:author="Vijay" w:date="2014-06-25T00:52:00Z">
          <w:pPr>
            <w:numPr>
              <w:numId w:val="9"/>
            </w:numPr>
            <w:autoSpaceDE w:val="0"/>
            <w:autoSpaceDN w:val="0"/>
            <w:adjustRightInd w:val="0"/>
            <w:ind w:left="720" w:hanging="360"/>
          </w:pPr>
        </w:pPrChange>
      </w:pPr>
      <w:r w:rsidRPr="00B73700">
        <w:rPr>
          <w:rFonts w:cs="Courier New"/>
        </w:rPr>
        <w:t xml:space="preserve">strong support for </w:t>
      </w:r>
      <w:r w:rsidR="00FD5E9E" w:rsidRPr="00B73700">
        <w:rPr>
          <w:rFonts w:cs="Courier New"/>
        </w:rPr>
        <w:t>Spades</w:t>
      </w:r>
      <w:r w:rsidR="00FD166F" w:rsidRPr="00B73700">
        <w:rPr>
          <w:rFonts w:cs="Courier New"/>
        </w:rPr>
        <w:t xml:space="preserve"> (</w:t>
      </w:r>
      <w:r w:rsidR="00AA2E57" w:rsidRPr="00B73700">
        <w:rPr>
          <w:rFonts w:cs="Courier New"/>
        </w:rPr>
        <w:t>BAL</w:t>
      </w:r>
      <w:r w:rsidR="00FD166F" w:rsidRPr="00B73700">
        <w:rPr>
          <w:rFonts w:cs="Courier New"/>
        </w:rPr>
        <w:t>/</w:t>
      </w:r>
      <w:r w:rsidR="007372C3" w:rsidRPr="00B73700">
        <w:rPr>
          <w:rFonts w:cs="Courier New"/>
        </w:rPr>
        <w:t>UNBAL</w:t>
      </w:r>
      <w:r w:rsidR="00FD166F" w:rsidRPr="00B73700">
        <w:rPr>
          <w:rFonts w:cs="Courier New"/>
        </w:rPr>
        <w:t xml:space="preserve">), </w:t>
      </w:r>
      <w:r w:rsidRPr="00B73700">
        <w:rPr>
          <w:rFonts w:cs="Courier New"/>
        </w:rPr>
        <w:t>slam try</w:t>
      </w:r>
    </w:p>
    <w:p w:rsidR="005C21A1" w:rsidRPr="00B73700" w:rsidRDefault="00AA2E57" w:rsidP="00F95DB3">
      <w:pPr>
        <w:numPr>
          <w:ilvl w:val="0"/>
          <w:numId w:val="8"/>
        </w:numPr>
        <w:autoSpaceDE w:val="0"/>
        <w:autoSpaceDN w:val="0"/>
        <w:adjustRightInd w:val="0"/>
        <w:rPr>
          <w:rFonts w:cs="Courier New"/>
        </w:rPr>
        <w:pPrChange w:id="351" w:author="Vijay" w:date="2014-06-25T00:52:00Z">
          <w:pPr>
            <w:numPr>
              <w:numId w:val="9"/>
            </w:numPr>
            <w:autoSpaceDE w:val="0"/>
            <w:autoSpaceDN w:val="0"/>
            <w:adjustRightInd w:val="0"/>
            <w:ind w:left="720" w:hanging="360"/>
          </w:pPr>
        </w:pPrChange>
      </w:pPr>
      <w:r w:rsidRPr="00B73700">
        <w:rPr>
          <w:rFonts w:cs="Courier New"/>
        </w:rPr>
        <w:t>BAL</w:t>
      </w:r>
      <w:r w:rsidR="005C21A1" w:rsidRPr="00B73700">
        <w:rPr>
          <w:rFonts w:cs="Courier New"/>
        </w:rPr>
        <w:t xml:space="preserve"> without </w:t>
      </w:r>
      <w:r w:rsidR="00FD5E9E" w:rsidRPr="00B73700">
        <w:rPr>
          <w:rFonts w:cs="Courier New"/>
        </w:rPr>
        <w:t>S</w:t>
      </w:r>
      <w:r w:rsidR="005C21A1" w:rsidRPr="00B73700">
        <w:rPr>
          <w:rFonts w:cs="Courier New"/>
        </w:rPr>
        <w:t xml:space="preserve"> support OR</w:t>
      </w:r>
    </w:p>
    <w:p w:rsidR="00AA3ED2" w:rsidRPr="00B73700" w:rsidRDefault="0029765B" w:rsidP="0029765B">
      <w:pPr>
        <w:autoSpaceDE w:val="0"/>
        <w:autoSpaceDN w:val="0"/>
        <w:adjustRightInd w:val="0"/>
        <w:ind w:left="1440"/>
        <w:rPr>
          <w:rFonts w:cs="Courier New"/>
        </w:rPr>
      </w:pPr>
      <w:r w:rsidRPr="00B73700">
        <w:rPr>
          <w:rFonts w:cs="Courier New"/>
        </w:rPr>
        <w:t>After opener’s 2 level rebid</w:t>
      </w:r>
    </w:p>
    <w:p w:rsidR="00AA3ED2" w:rsidRPr="00B73700" w:rsidRDefault="00FD5E9E"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2S</w:t>
      </w:r>
      <w:r w:rsidR="00AA3ED2" w:rsidRPr="00B73700">
        <w:rPr>
          <w:rFonts w:cs="Courier New"/>
        </w:rPr>
        <w:t xml:space="preserve"> = Strong </w:t>
      </w:r>
      <w:r w:rsidRPr="00B73700">
        <w:rPr>
          <w:rFonts w:cs="Courier New"/>
        </w:rPr>
        <w:t>S</w:t>
      </w:r>
      <w:r w:rsidR="00AA3ED2" w:rsidRPr="00B73700">
        <w:rPr>
          <w:rFonts w:cs="Courier New"/>
        </w:rPr>
        <w:t xml:space="preserve"> support</w:t>
      </w:r>
    </w:p>
    <w:p w:rsidR="00E871B4" w:rsidRPr="00B73700" w:rsidRDefault="00E871B4"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3C = Clubs (5+)</w:t>
      </w:r>
    </w:p>
    <w:p w:rsidR="00AA3ED2" w:rsidRPr="00B73700" w:rsidRDefault="00AA3ED2"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F15BEC" w:rsidRPr="00B73700">
        <w:rPr>
          <w:rFonts w:cs="Courier New"/>
        </w:rPr>
        <w:t>2Y/3Y</w:t>
      </w:r>
      <w:r w:rsidRPr="00B73700">
        <w:rPr>
          <w:rFonts w:cs="Courier New"/>
        </w:rPr>
        <w:t xml:space="preserve"> = </w:t>
      </w:r>
      <w:r w:rsidR="00F15BEC" w:rsidRPr="00B73700">
        <w:rPr>
          <w:rFonts w:cs="Courier New"/>
        </w:rPr>
        <w:t>C</w:t>
      </w:r>
      <w:r w:rsidRPr="00B73700">
        <w:rPr>
          <w:rFonts w:cs="Courier New"/>
        </w:rPr>
        <w:t xml:space="preserve"> + bid suit</w:t>
      </w:r>
      <w:r w:rsidR="00F15BEC" w:rsidRPr="00B73700">
        <w:rPr>
          <w:rFonts w:cs="Courier New"/>
        </w:rPr>
        <w:t xml:space="preserve"> (4+,4)</w:t>
      </w:r>
    </w:p>
    <w:p w:rsidR="005E5E65" w:rsidRPr="00B73700" w:rsidRDefault="00F71D09" w:rsidP="00AA3ED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2N = </w:t>
      </w:r>
      <w:r w:rsidR="00AA2E57" w:rsidRPr="00B73700">
        <w:rPr>
          <w:rFonts w:cs="Courier New"/>
        </w:rPr>
        <w:t>BAL</w:t>
      </w:r>
      <w:r w:rsidRPr="00B73700">
        <w:rPr>
          <w:rFonts w:cs="Courier New"/>
        </w:rPr>
        <w:t>, no S support</w:t>
      </w:r>
    </w:p>
    <w:p w:rsidR="00525431" w:rsidRPr="00B73700" w:rsidRDefault="00525431" w:rsidP="00525431">
      <w:pPr>
        <w:autoSpaceDE w:val="0"/>
        <w:autoSpaceDN w:val="0"/>
        <w:adjustRightInd w:val="0"/>
        <w:rPr>
          <w:rFonts w:cs="Courier New"/>
        </w:rPr>
      </w:pPr>
      <w:r w:rsidRPr="00B73700">
        <w:rPr>
          <w:rFonts w:cs="Courier New"/>
        </w:rPr>
        <w:tab/>
        <w:t>2D (UH) = 5+D, GF</w:t>
      </w:r>
    </w:p>
    <w:p w:rsidR="00FC3C12" w:rsidRPr="00B73700" w:rsidRDefault="00FC3C12" w:rsidP="00FC3C12">
      <w:pPr>
        <w:autoSpaceDE w:val="0"/>
        <w:autoSpaceDN w:val="0"/>
        <w:adjustRightInd w:val="0"/>
        <w:ind w:firstLine="720"/>
        <w:rPr>
          <w:rFonts w:cs="Courier New"/>
        </w:rPr>
      </w:pPr>
      <w:r w:rsidRPr="00B73700">
        <w:rPr>
          <w:rFonts w:cs="Courier New"/>
        </w:rPr>
        <w:t xml:space="preserve">2C (PH) = </w:t>
      </w:r>
      <w:r w:rsidR="005E5E65" w:rsidRPr="00B73700">
        <w:rPr>
          <w:rFonts w:cs="Courier New"/>
        </w:rPr>
        <w:t>4+</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ind w:firstLine="720"/>
        <w:rPr>
          <w:rFonts w:cs="Courier New"/>
        </w:rPr>
      </w:pPr>
      <w:r w:rsidRPr="00B73700">
        <w:rPr>
          <w:rFonts w:cs="Courier New"/>
        </w:rPr>
        <w:t xml:space="preserve">2D (PH) = </w:t>
      </w:r>
      <w:r w:rsidR="005E5E65" w:rsidRPr="00B73700">
        <w:rPr>
          <w:rFonts w:cs="Courier New"/>
        </w:rPr>
        <w:t>3</w:t>
      </w:r>
      <w:r w:rsidRPr="00B73700">
        <w:rPr>
          <w:rFonts w:cs="Courier New"/>
        </w:rPr>
        <w:t>S, 9-11 HCP</w:t>
      </w:r>
      <w:r w:rsidR="006E75D3" w:rsidRPr="00B73700">
        <w:rPr>
          <w:rFonts w:cs="Courier New"/>
        </w:rPr>
        <w:t xml:space="preserve"> (</w:t>
      </w:r>
      <w:hyperlink w:anchor="_2-Way_Drury" w:history="1">
        <w:r w:rsidR="006E75D3" w:rsidRPr="00B73700">
          <w:rPr>
            <w:rStyle w:val="Hyperlink"/>
            <w:rFonts w:cs="Courier New"/>
            <w:color w:val="000000"/>
          </w:rPr>
          <w:t>2 Way Drury</w:t>
        </w:r>
      </w:hyperlink>
      <w:r w:rsidR="006E75D3" w:rsidRPr="00B73700">
        <w:rPr>
          <w:rFonts w:cs="Courier New"/>
        </w:rPr>
        <w:t>)</w:t>
      </w:r>
    </w:p>
    <w:p w:rsidR="00FC3C12" w:rsidRPr="00B73700" w:rsidRDefault="00FC3C12" w:rsidP="00FC3C12">
      <w:pPr>
        <w:autoSpaceDE w:val="0"/>
        <w:autoSpaceDN w:val="0"/>
        <w:adjustRightInd w:val="0"/>
        <w:rPr>
          <w:rFonts w:cs="Courier New"/>
        </w:rPr>
      </w:pPr>
      <w:r w:rsidRPr="00B73700">
        <w:rPr>
          <w:rFonts w:cs="Courier New"/>
        </w:rPr>
        <w:tab/>
        <w:t>2H (UH) = 5+H, GF</w:t>
      </w:r>
    </w:p>
    <w:p w:rsidR="00FC3C12" w:rsidRPr="00B73700" w:rsidRDefault="00FC3C12" w:rsidP="00FC3C12">
      <w:pPr>
        <w:autoSpaceDE w:val="0"/>
        <w:autoSpaceDN w:val="0"/>
        <w:adjustRightInd w:val="0"/>
        <w:rPr>
          <w:rFonts w:cs="Courier New"/>
        </w:rPr>
      </w:pPr>
      <w:r w:rsidRPr="00B73700">
        <w:rPr>
          <w:rFonts w:cs="Courier New"/>
        </w:rPr>
        <w:tab/>
        <w:t xml:space="preserve">2H (PH) = </w:t>
      </w:r>
      <w:r w:rsidR="002241EF" w:rsidRPr="00B73700">
        <w:rPr>
          <w:rFonts w:cs="Courier New"/>
        </w:rPr>
        <w:t>NAT</w:t>
      </w:r>
      <w:r w:rsidRPr="00B73700">
        <w:rPr>
          <w:rFonts w:cs="Courier New"/>
        </w:rPr>
        <w:t xml:space="preserve"> and Constructive</w:t>
      </w:r>
    </w:p>
    <w:p w:rsidR="00FC3C12" w:rsidRPr="00B73700" w:rsidRDefault="00FC3C12" w:rsidP="00FC3C12">
      <w:pPr>
        <w:autoSpaceDE w:val="0"/>
        <w:autoSpaceDN w:val="0"/>
        <w:adjustRightInd w:val="0"/>
        <w:rPr>
          <w:rFonts w:cs="Courier New"/>
        </w:rPr>
      </w:pPr>
      <w:r w:rsidRPr="00B73700">
        <w:rPr>
          <w:rFonts w:cs="Courier New"/>
        </w:rPr>
        <w:tab/>
        <w:t>2S = Simple raise</w:t>
      </w:r>
    </w:p>
    <w:p w:rsidR="004674E1" w:rsidRPr="00B73700" w:rsidRDefault="004674E1" w:rsidP="004674E1">
      <w:pPr>
        <w:autoSpaceDE w:val="0"/>
        <w:autoSpaceDN w:val="0"/>
        <w:adjustRightInd w:val="0"/>
        <w:rPr>
          <w:rFonts w:cs="Courier New"/>
        </w:rPr>
      </w:pPr>
      <w:r w:rsidRPr="00B73700">
        <w:rPr>
          <w:rFonts w:cs="Courier New"/>
        </w:rPr>
        <w:tab/>
      </w:r>
      <w:r w:rsidRPr="00B73700">
        <w:rPr>
          <w:rFonts w:cs="Courier New"/>
        </w:rPr>
        <w:tab/>
        <w:t>New suit = Help suit game try</w:t>
      </w:r>
    </w:p>
    <w:p w:rsidR="004674E1" w:rsidRPr="00B73700" w:rsidRDefault="004674E1" w:rsidP="00FC3C12">
      <w:pPr>
        <w:autoSpaceDE w:val="0"/>
        <w:autoSpaceDN w:val="0"/>
        <w:adjustRightInd w:val="0"/>
        <w:rPr>
          <w:rFonts w:cs="Courier New"/>
        </w:rPr>
      </w:pPr>
      <w:r w:rsidRPr="00B73700">
        <w:rPr>
          <w:rFonts w:cs="Courier New"/>
        </w:rPr>
        <w:tab/>
      </w:r>
      <w:r w:rsidRPr="00B73700">
        <w:rPr>
          <w:rFonts w:cs="Courier New"/>
        </w:rPr>
        <w:tab/>
        <w:t>2N = 6 card suit, max</w:t>
      </w:r>
      <w:r w:rsidRPr="00B73700">
        <w:rPr>
          <w:rFonts w:cs="Courier New"/>
        </w:rPr>
        <w:tab/>
      </w:r>
      <w:r w:rsidRPr="00B73700">
        <w:rPr>
          <w:rFonts w:cs="Courier New"/>
        </w:rPr>
        <w:tab/>
      </w:r>
    </w:p>
    <w:p w:rsidR="00310AE9" w:rsidRPr="00B73700" w:rsidRDefault="00310AE9" w:rsidP="00310AE9">
      <w:pPr>
        <w:autoSpaceDE w:val="0"/>
        <w:autoSpaceDN w:val="0"/>
        <w:adjustRightInd w:val="0"/>
        <w:ind w:firstLine="720"/>
        <w:rPr>
          <w:rFonts w:cs="Courier New"/>
        </w:rPr>
      </w:pPr>
      <w:r w:rsidRPr="00B73700">
        <w:rPr>
          <w:rFonts w:cs="Courier New"/>
        </w:rPr>
        <w:t xml:space="preserve">2N (UH) = </w:t>
      </w:r>
      <w:r w:rsidR="005E5E65" w:rsidRPr="00B73700">
        <w:rPr>
          <w:rFonts w:cs="Courier New"/>
        </w:rPr>
        <w:t>Variety of raises</w:t>
      </w:r>
    </w:p>
    <w:p w:rsidR="005E5E65" w:rsidRPr="00B73700" w:rsidRDefault="005E5E65" w:rsidP="00F95DB3">
      <w:pPr>
        <w:numPr>
          <w:ilvl w:val="0"/>
          <w:numId w:val="14"/>
        </w:numPr>
        <w:autoSpaceDE w:val="0"/>
        <w:autoSpaceDN w:val="0"/>
        <w:adjustRightInd w:val="0"/>
        <w:rPr>
          <w:rFonts w:cs="Courier New"/>
        </w:rPr>
        <w:pPrChange w:id="352" w:author="Vijay" w:date="2014-06-25T00:52:00Z">
          <w:pPr>
            <w:numPr>
              <w:numId w:val="16"/>
            </w:numPr>
            <w:tabs>
              <w:tab w:val="num" w:pos="-360"/>
            </w:tabs>
            <w:autoSpaceDE w:val="0"/>
            <w:autoSpaceDN w:val="0"/>
            <w:adjustRightInd w:val="0"/>
            <w:ind w:left="-360" w:hanging="360"/>
          </w:pPr>
        </w:pPrChange>
      </w:pPr>
      <w:r w:rsidRPr="00B73700">
        <w:rPr>
          <w:rFonts w:cs="Courier New"/>
        </w:rPr>
        <w:t xml:space="preserve">3d = </w:t>
      </w:r>
      <w:r w:rsidR="00E72F02" w:rsidRPr="00B73700">
        <w:rPr>
          <w:rFonts w:cs="Courier New"/>
        </w:rPr>
        <w:t>10/</w:t>
      </w:r>
      <w:r w:rsidRPr="00B73700">
        <w:rPr>
          <w:rFonts w:cs="Courier New"/>
        </w:rPr>
        <w:t>11</w:t>
      </w:r>
      <w:r w:rsidR="00E72F02" w:rsidRPr="00B73700">
        <w:rPr>
          <w:rFonts w:cs="Courier New"/>
        </w:rPr>
        <w:t>, 4 trumps</w:t>
      </w:r>
    </w:p>
    <w:p w:rsidR="005E5E65" w:rsidRPr="00B73700" w:rsidRDefault="005E5E65" w:rsidP="00F95DB3">
      <w:pPr>
        <w:numPr>
          <w:ilvl w:val="0"/>
          <w:numId w:val="14"/>
        </w:numPr>
        <w:autoSpaceDE w:val="0"/>
        <w:autoSpaceDN w:val="0"/>
        <w:adjustRightInd w:val="0"/>
        <w:rPr>
          <w:rFonts w:cs="Courier New"/>
        </w:rPr>
        <w:pPrChange w:id="353" w:author="Vijay" w:date="2014-06-25T00:52:00Z">
          <w:pPr>
            <w:numPr>
              <w:numId w:val="16"/>
            </w:numPr>
            <w:tabs>
              <w:tab w:val="num" w:pos="-360"/>
            </w:tabs>
            <w:autoSpaceDE w:val="0"/>
            <w:autoSpaceDN w:val="0"/>
            <w:adjustRightInd w:val="0"/>
            <w:ind w:left="-360" w:hanging="360"/>
          </w:pPr>
        </w:pPrChange>
      </w:pPr>
      <w:r w:rsidRPr="00B73700">
        <w:rPr>
          <w:rFonts w:cs="Courier New"/>
        </w:rPr>
        <w:t>3h = 10-11, 3 trumps on which 3n is COG, 4x is hsst</w:t>
      </w:r>
    </w:p>
    <w:p w:rsidR="005E5E65" w:rsidRPr="00B73700" w:rsidRDefault="005E5E65" w:rsidP="00F95DB3">
      <w:pPr>
        <w:numPr>
          <w:ilvl w:val="0"/>
          <w:numId w:val="14"/>
        </w:numPr>
        <w:autoSpaceDE w:val="0"/>
        <w:autoSpaceDN w:val="0"/>
        <w:adjustRightInd w:val="0"/>
        <w:rPr>
          <w:rFonts w:cs="Courier New"/>
        </w:rPr>
        <w:pPrChange w:id="354" w:author="Vijay" w:date="2014-06-25T00:52:00Z">
          <w:pPr>
            <w:numPr>
              <w:numId w:val="16"/>
            </w:numPr>
            <w:tabs>
              <w:tab w:val="num" w:pos="-360"/>
            </w:tabs>
            <w:autoSpaceDE w:val="0"/>
            <w:autoSpaceDN w:val="0"/>
            <w:adjustRightInd w:val="0"/>
            <w:ind w:left="-360" w:hanging="360"/>
          </w:pPr>
        </w:pPrChange>
      </w:pPr>
      <w:r w:rsidRPr="00B73700">
        <w:rPr>
          <w:rFonts w:cs="Courier New"/>
        </w:rPr>
        <w:t>3s = 6/7-9, 4 trumps</w:t>
      </w:r>
    </w:p>
    <w:p w:rsidR="005E5E65" w:rsidRPr="00B73700" w:rsidRDefault="005E5E65" w:rsidP="00F95DB3">
      <w:pPr>
        <w:numPr>
          <w:ilvl w:val="0"/>
          <w:numId w:val="14"/>
        </w:numPr>
        <w:autoSpaceDE w:val="0"/>
        <w:autoSpaceDN w:val="0"/>
        <w:adjustRightInd w:val="0"/>
        <w:rPr>
          <w:rFonts w:cs="Courier New"/>
        </w:rPr>
        <w:pPrChange w:id="355" w:author="Vijay" w:date="2014-06-25T00:52:00Z">
          <w:pPr>
            <w:numPr>
              <w:numId w:val="16"/>
            </w:numPr>
            <w:tabs>
              <w:tab w:val="num" w:pos="-360"/>
            </w:tabs>
            <w:autoSpaceDE w:val="0"/>
            <w:autoSpaceDN w:val="0"/>
            <w:adjustRightInd w:val="0"/>
            <w:ind w:left="-360" w:hanging="360"/>
          </w:pPr>
        </w:pPrChange>
      </w:pPr>
      <w:r w:rsidRPr="00B73700">
        <w:rPr>
          <w:rFonts w:cs="Courier New"/>
        </w:rPr>
        <w:t xml:space="preserve">3n = void splinter, 10-14 hcp on which 4c = relay for void ask </w:t>
      </w:r>
      <w:r w:rsidRPr="001A3ED8">
        <w:rPr>
          <w:rFonts w:cs="Courier New"/>
          <w:highlight w:val="yellow"/>
        </w:rPr>
        <w:t>(</w:t>
      </w:r>
      <w:r w:rsidR="001A3ED8" w:rsidRPr="001A3ED8">
        <w:rPr>
          <w:rFonts w:cs="Courier New"/>
          <w:highlight w:val="yellow"/>
        </w:rPr>
        <w:t>step responses</w:t>
      </w:r>
      <w:r w:rsidRPr="001A3ED8">
        <w:rPr>
          <w:rFonts w:cs="Courier New"/>
          <w:highlight w:val="yellow"/>
        </w:rPr>
        <w:t>)</w:t>
      </w:r>
    </w:p>
    <w:p w:rsidR="005E5E65" w:rsidRPr="00B73700" w:rsidRDefault="005E5E65" w:rsidP="00F95DB3">
      <w:pPr>
        <w:numPr>
          <w:ilvl w:val="0"/>
          <w:numId w:val="14"/>
        </w:numPr>
        <w:autoSpaceDE w:val="0"/>
        <w:autoSpaceDN w:val="0"/>
        <w:adjustRightInd w:val="0"/>
        <w:rPr>
          <w:rFonts w:ascii="Baskerville Old Face" w:hAnsi="Baskerville Old Face"/>
        </w:rPr>
        <w:pPrChange w:id="356" w:author="Vijay" w:date="2014-06-25T00:52:00Z">
          <w:pPr>
            <w:numPr>
              <w:numId w:val="16"/>
            </w:numPr>
            <w:tabs>
              <w:tab w:val="num" w:pos="-360"/>
            </w:tabs>
            <w:autoSpaceDE w:val="0"/>
            <w:autoSpaceDN w:val="0"/>
            <w:adjustRightInd w:val="0"/>
            <w:ind w:left="-360" w:hanging="360"/>
          </w:pPr>
        </w:pPrChange>
      </w:pPr>
      <w:r w:rsidRPr="00B73700">
        <w:rPr>
          <w:rFonts w:cs="Courier New"/>
        </w:rPr>
        <w:t>4c,</w:t>
      </w:r>
      <w:r w:rsidR="00E72F02" w:rsidRPr="00B73700">
        <w:rPr>
          <w:rFonts w:cs="Courier New"/>
        </w:rPr>
        <w:t xml:space="preserve"> 4d &amp; 4h are strong splinters 17</w:t>
      </w:r>
      <w:r w:rsidRPr="00B73700">
        <w:rPr>
          <w:rFonts w:cs="Courier New"/>
        </w:rPr>
        <w:t>+</w:t>
      </w:r>
    </w:p>
    <w:p w:rsidR="00310AE9" w:rsidRPr="00B73700" w:rsidRDefault="00310AE9" w:rsidP="005E5E65">
      <w:pPr>
        <w:autoSpaceDE w:val="0"/>
        <w:autoSpaceDN w:val="0"/>
        <w:adjustRightInd w:val="0"/>
        <w:rPr>
          <w:rFonts w:cs="Courier New"/>
        </w:rPr>
      </w:pPr>
      <w:r w:rsidRPr="00B73700">
        <w:rPr>
          <w:rFonts w:cs="Courier New"/>
        </w:rPr>
        <w:tab/>
      </w:r>
      <w:r w:rsidRPr="00B73700">
        <w:rPr>
          <w:rFonts w:cs="Courier New"/>
        </w:rPr>
        <w:tab/>
      </w:r>
    </w:p>
    <w:p w:rsidR="00FE185C" w:rsidRPr="00B73700" w:rsidRDefault="00FE185C" w:rsidP="00FE185C">
      <w:pPr>
        <w:autoSpaceDE w:val="0"/>
        <w:autoSpaceDN w:val="0"/>
        <w:adjustRightInd w:val="0"/>
        <w:rPr>
          <w:rFonts w:cs="Courier New"/>
        </w:rPr>
      </w:pPr>
      <w:r w:rsidRPr="00B73700">
        <w:rPr>
          <w:rFonts w:cs="Courier New"/>
        </w:rPr>
        <w:tab/>
        <w:t>3m</w:t>
      </w:r>
      <w:r w:rsidR="00EF30BE" w:rsidRPr="00B73700">
        <w:rPr>
          <w:rFonts w:cs="Courier New"/>
        </w:rPr>
        <w:t>/3H</w:t>
      </w:r>
      <w:r w:rsidRPr="00B73700">
        <w:rPr>
          <w:rFonts w:cs="Courier New"/>
        </w:rPr>
        <w:t xml:space="preserve"> </w:t>
      </w:r>
      <w:r w:rsidR="005E5E65" w:rsidRPr="00B73700">
        <w:rPr>
          <w:rFonts w:cs="Courier New"/>
        </w:rPr>
        <w:t xml:space="preserve">= </w:t>
      </w:r>
      <w:r w:rsidR="002241EF" w:rsidRPr="00B73700">
        <w:rPr>
          <w:rFonts w:cs="Courier New"/>
        </w:rPr>
        <w:t>NAT</w:t>
      </w:r>
      <w:r w:rsidR="005E5E65" w:rsidRPr="00B73700">
        <w:rPr>
          <w:rFonts w:cs="Courier New"/>
        </w:rPr>
        <w:t>, Invitational, 6+</w:t>
      </w:r>
      <w:r w:rsidR="00C4116A" w:rsidRPr="00B73700">
        <w:rPr>
          <w:rFonts w:cs="Courier New"/>
        </w:rPr>
        <w:t xml:space="preserve"> </w:t>
      </w:r>
      <w:r w:rsidR="005E5E65" w:rsidRPr="00B73700">
        <w:rPr>
          <w:rFonts w:cs="Courier New"/>
        </w:rPr>
        <w:t>suit</w:t>
      </w:r>
    </w:p>
    <w:p w:rsidR="00FC3C12" w:rsidRPr="00B73700" w:rsidRDefault="00FC3C12" w:rsidP="00FC3C12">
      <w:pPr>
        <w:autoSpaceDE w:val="0"/>
        <w:autoSpaceDN w:val="0"/>
        <w:adjustRightInd w:val="0"/>
        <w:rPr>
          <w:rFonts w:cs="Courier New"/>
        </w:rPr>
      </w:pPr>
      <w:r w:rsidRPr="00B73700">
        <w:rPr>
          <w:rFonts w:cs="Courier New"/>
        </w:rPr>
        <w:tab/>
        <w:t>3</w:t>
      </w:r>
      <w:r w:rsidR="00FE185C" w:rsidRPr="00B73700">
        <w:rPr>
          <w:rFonts w:cs="Courier New"/>
        </w:rPr>
        <w:t>m</w:t>
      </w:r>
      <w:r w:rsidR="002130D8" w:rsidRPr="00B73700">
        <w:rPr>
          <w:rFonts w:cs="Courier New"/>
        </w:rPr>
        <w:t>/3H</w:t>
      </w:r>
      <w:r w:rsidRPr="00B73700">
        <w:rPr>
          <w:rFonts w:cs="Courier New"/>
        </w:rPr>
        <w:t xml:space="preserve"> (PH) = </w:t>
      </w:r>
      <w:r w:rsidR="00525431" w:rsidRPr="00B73700">
        <w:rPr>
          <w:rFonts w:cs="Courier New"/>
        </w:rPr>
        <w:t>Fit-showing</w:t>
      </w:r>
    </w:p>
    <w:p w:rsidR="002E13FE" w:rsidRPr="00B73700" w:rsidRDefault="00A25195" w:rsidP="002E13FE">
      <w:pPr>
        <w:autoSpaceDE w:val="0"/>
        <w:autoSpaceDN w:val="0"/>
        <w:adjustRightInd w:val="0"/>
        <w:rPr>
          <w:rFonts w:cs="Courier New"/>
        </w:rPr>
      </w:pPr>
      <w:r w:rsidRPr="00B73700">
        <w:rPr>
          <w:rFonts w:cs="Courier New"/>
        </w:rPr>
        <w:tab/>
        <w:t>3S = 4+S</w:t>
      </w:r>
      <w:r w:rsidR="002E13FE" w:rsidRPr="00B73700">
        <w:rPr>
          <w:rFonts w:cs="Courier New"/>
        </w:rPr>
        <w:t>, 0-7 HCP</w:t>
      </w:r>
    </w:p>
    <w:p w:rsidR="00FC3C12" w:rsidRPr="00B73700" w:rsidRDefault="007909F2" w:rsidP="00FC3C12">
      <w:pPr>
        <w:autoSpaceDE w:val="0"/>
        <w:autoSpaceDN w:val="0"/>
        <w:adjustRightInd w:val="0"/>
        <w:rPr>
          <w:rFonts w:cs="Courier New"/>
        </w:rPr>
      </w:pPr>
      <w:r w:rsidRPr="00B73700">
        <w:rPr>
          <w:rFonts w:cs="Courier New"/>
        </w:rPr>
        <w:tab/>
        <w:t>4C/4D/4H = Splinter 10-</w:t>
      </w:r>
      <w:r w:rsidR="00FC3C12" w:rsidRPr="00B73700">
        <w:rPr>
          <w:rFonts w:cs="Courier New"/>
        </w:rPr>
        <w:t>1</w:t>
      </w:r>
      <w:r w:rsidR="00867AC4" w:rsidRPr="00B73700">
        <w:rPr>
          <w:rFonts w:cs="Courier New"/>
        </w:rPr>
        <w:t>6</w:t>
      </w:r>
      <w:r w:rsidR="00FC3C12" w:rsidRPr="00B73700">
        <w:rPr>
          <w:rFonts w:cs="Courier New"/>
        </w:rPr>
        <w:t xml:space="preserve"> HCP</w:t>
      </w:r>
    </w:p>
    <w:p w:rsidR="006F0EC8" w:rsidRPr="00B73700" w:rsidRDefault="00FC3C12" w:rsidP="006F0EC8">
      <w:pPr>
        <w:autoSpaceDE w:val="0"/>
        <w:autoSpaceDN w:val="0"/>
        <w:adjustRightInd w:val="0"/>
        <w:rPr>
          <w:rFonts w:cs="Courier New"/>
        </w:rPr>
      </w:pPr>
      <w:r w:rsidRPr="00B73700">
        <w:rPr>
          <w:rFonts w:cs="Courier New"/>
        </w:rPr>
        <w:tab/>
        <w:t xml:space="preserve">3N = </w:t>
      </w:r>
      <w:r w:rsidR="00580257" w:rsidRPr="00B73700">
        <w:rPr>
          <w:rFonts w:cs="Courier New"/>
        </w:rPr>
        <w:t>Good raise to 4</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525431" w:rsidRPr="00B73700">
        <w:rPr>
          <w:rFonts w:cs="Courier New"/>
        </w:rPr>
        <w:t>Preemptive</w:t>
      </w:r>
      <w:r w:rsidR="001D5B12" w:rsidRPr="00B73700">
        <w:rPr>
          <w:rFonts w:cs="Courier New"/>
        </w:rPr>
        <w:t xml:space="preserve">, </w:t>
      </w:r>
      <w:r w:rsidR="00580257" w:rsidRPr="00B73700">
        <w:rPr>
          <w:rFonts w:cs="Courier New"/>
        </w:rPr>
        <w:t>not more than 1 defensive trick</w:t>
      </w:r>
    </w:p>
    <w:p w:rsidR="00FC3C12" w:rsidRPr="00B73700" w:rsidRDefault="00FC3C12" w:rsidP="00FC3C12">
      <w:pPr>
        <w:autoSpaceDE w:val="0"/>
        <w:autoSpaceDN w:val="0"/>
        <w:adjustRightInd w:val="0"/>
        <w:rPr>
          <w:rFonts w:cs="Courier New"/>
        </w:rPr>
      </w:pPr>
      <w:r w:rsidRPr="00B73700">
        <w:rPr>
          <w:rFonts w:cs="Courier New"/>
        </w:rPr>
        <w:tab/>
        <w:t>5C/5D/5H = Exclusion</w:t>
      </w:r>
    </w:p>
    <w:p w:rsidR="00FC3C12" w:rsidRPr="00B73700" w:rsidRDefault="00FC3C12" w:rsidP="00FC3C12">
      <w:pPr>
        <w:autoSpaceDE w:val="0"/>
        <w:autoSpaceDN w:val="0"/>
        <w:adjustRightInd w:val="0"/>
        <w:rPr>
          <w:rFonts w:cs="Courier New"/>
        </w:rPr>
      </w:pPr>
      <w:r w:rsidRPr="00B73700">
        <w:rPr>
          <w:rFonts w:cs="Courier New"/>
        </w:rPr>
        <w:tab/>
        <w:t>4N = RKC</w:t>
      </w:r>
    </w:p>
    <w:p w:rsidR="00231AB5" w:rsidRPr="00B73700" w:rsidRDefault="00231AB5" w:rsidP="008A3EFF">
      <w:pPr>
        <w:pStyle w:val="Heading3"/>
        <w:rPr>
          <w:lang w:val="en-US"/>
        </w:rPr>
      </w:pPr>
      <w:bookmarkStart w:id="357" w:name="_Bart"/>
      <w:bookmarkEnd w:id="357"/>
      <w:r w:rsidRPr="00B73700">
        <w:rPr>
          <w:lang w:val="en-US"/>
        </w:rPr>
        <w:t>Bart</w:t>
      </w:r>
    </w:p>
    <w:p w:rsidR="00231AB5" w:rsidRPr="00B73700" w:rsidRDefault="00231AB5" w:rsidP="00FC3C12">
      <w:pPr>
        <w:autoSpaceDE w:val="0"/>
        <w:autoSpaceDN w:val="0"/>
        <w:adjustRightInd w:val="0"/>
        <w:rPr>
          <w:rFonts w:cs="Courier New"/>
          <w:color w:val="008000"/>
        </w:rPr>
      </w:pPr>
    </w:p>
    <w:p w:rsidR="003D74F6" w:rsidRPr="001A3ED8" w:rsidRDefault="003D74F6" w:rsidP="00FC3C12">
      <w:pPr>
        <w:autoSpaceDE w:val="0"/>
        <w:autoSpaceDN w:val="0"/>
        <w:adjustRightInd w:val="0"/>
        <w:rPr>
          <w:rFonts w:cs="Courier New"/>
          <w:highlight w:val="yellow"/>
        </w:rPr>
      </w:pPr>
      <w:r w:rsidRPr="001A3ED8">
        <w:rPr>
          <w:rFonts w:cs="Courier New"/>
          <w:highlight w:val="yellow"/>
        </w:rPr>
        <w:t>1S-1N-2C-2D = D signoff or 5H Inv</w:t>
      </w:r>
      <w:r w:rsidR="001A3ED8" w:rsidRPr="001A3ED8">
        <w:rPr>
          <w:rFonts w:cs="Courier New"/>
          <w:highlight w:val="yellow"/>
        </w:rPr>
        <w:t xml:space="preserve"> or 4+C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2H = 3H Min</w:t>
      </w:r>
    </w:p>
    <w:p w:rsidR="001A3ED8" w:rsidRPr="001A3ED8" w:rsidRDefault="001A3ED8"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Rest = 5H Inv</w:t>
      </w:r>
      <w:r w:rsidRPr="001A3ED8">
        <w:rPr>
          <w:rFonts w:cs="Courier New"/>
          <w:highlight w:val="yellow"/>
        </w:rPr>
        <w:tab/>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2S = 0-2H Min</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2N = 0-2H Max</w:t>
      </w:r>
    </w:p>
    <w:p w:rsidR="001A3ED8" w:rsidRPr="001A3ED8" w:rsidRDefault="001A3ED8" w:rsidP="001A3ED8">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3C = Inv with 4+ C</w:t>
      </w:r>
    </w:p>
    <w:p w:rsidR="003D74F6" w:rsidRPr="001A3ED8" w:rsidRDefault="003D74F6" w:rsidP="001A3ED8">
      <w:pPr>
        <w:autoSpaceDE w:val="0"/>
        <w:autoSpaceDN w:val="0"/>
        <w:adjustRightInd w:val="0"/>
        <w:ind w:left="720" w:firstLine="720"/>
        <w:rPr>
          <w:rFonts w:cs="Courier New"/>
          <w:highlight w:val="yellow"/>
        </w:rPr>
      </w:pPr>
      <w:r w:rsidRPr="001A3ED8">
        <w:rPr>
          <w:rFonts w:cs="Courier New"/>
          <w:highlight w:val="yellow"/>
        </w:rPr>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3C = 5-5 blacks </w:t>
      </w:r>
      <w:r w:rsidR="001A3ED8" w:rsidRPr="001A3ED8">
        <w:rPr>
          <w:rFonts w:cs="Courier New"/>
          <w:highlight w:val="yellow"/>
        </w:rPr>
        <w:t>Min</w:t>
      </w:r>
    </w:p>
    <w:p w:rsidR="003D74F6" w:rsidRPr="001A3ED8" w:rsidRDefault="003D74F6" w:rsidP="003D74F6">
      <w:pPr>
        <w:autoSpaceDE w:val="0"/>
        <w:autoSpaceDN w:val="0"/>
        <w:adjustRightInd w:val="0"/>
        <w:rPr>
          <w:rFonts w:cs="Courier New"/>
          <w:highlight w:val="yellow"/>
        </w:rPr>
      </w:pPr>
      <w:r w:rsidRPr="001A3ED8">
        <w:rPr>
          <w:rFonts w:cs="Courier New"/>
          <w:highlight w:val="yellow"/>
        </w:rPr>
        <w:tab/>
      </w:r>
      <w:r w:rsidRPr="001A3ED8">
        <w:rPr>
          <w:rFonts w:cs="Courier New"/>
          <w:highlight w:val="yellow"/>
        </w:rPr>
        <w:tab/>
        <w:t>3D = D signoff</w:t>
      </w:r>
    </w:p>
    <w:p w:rsidR="003D74F6" w:rsidRPr="001A3ED8" w:rsidRDefault="003D74F6" w:rsidP="003D74F6">
      <w:pPr>
        <w:autoSpaceDE w:val="0"/>
        <w:autoSpaceDN w:val="0"/>
        <w:adjustRightInd w:val="0"/>
        <w:ind w:left="720" w:firstLine="720"/>
        <w:rPr>
          <w:rFonts w:cs="Courier New"/>
          <w:highlight w:val="yellow"/>
        </w:rPr>
      </w:pPr>
      <w:r w:rsidRPr="001A3ED8">
        <w:rPr>
          <w:rFonts w:cs="Courier New"/>
          <w:highlight w:val="yellow"/>
        </w:rPr>
        <w:t>Rest = 5H Inv</w:t>
      </w:r>
    </w:p>
    <w:p w:rsidR="003D74F6" w:rsidRPr="001A3ED8" w:rsidRDefault="003D74F6" w:rsidP="00FC3C12">
      <w:pPr>
        <w:autoSpaceDE w:val="0"/>
        <w:autoSpaceDN w:val="0"/>
        <w:adjustRightInd w:val="0"/>
        <w:rPr>
          <w:rFonts w:cs="Courier New"/>
          <w:highlight w:val="yellow"/>
        </w:rPr>
      </w:pPr>
      <w:r w:rsidRPr="001A3ED8">
        <w:rPr>
          <w:rFonts w:cs="Courier New"/>
          <w:highlight w:val="yellow"/>
        </w:rPr>
        <w:tab/>
        <w:t xml:space="preserve">3D = </w:t>
      </w:r>
      <w:r w:rsidR="001A3ED8" w:rsidRPr="001A3ED8">
        <w:rPr>
          <w:rFonts w:cs="Courier New"/>
          <w:highlight w:val="yellow"/>
        </w:rPr>
        <w:t>Unbalanced max, no 3H</w:t>
      </w:r>
    </w:p>
    <w:p w:rsidR="001A3ED8" w:rsidRPr="00B73700" w:rsidRDefault="001A3ED8" w:rsidP="00FC3C12">
      <w:pPr>
        <w:autoSpaceDE w:val="0"/>
        <w:autoSpaceDN w:val="0"/>
        <w:adjustRightInd w:val="0"/>
        <w:rPr>
          <w:rFonts w:cs="Courier New"/>
        </w:rPr>
      </w:pPr>
      <w:r w:rsidRPr="001A3ED8">
        <w:rPr>
          <w:rFonts w:cs="Courier New"/>
          <w:highlight w:val="yellow"/>
        </w:rPr>
        <w:tab/>
        <w:t>3H = 3H, max</w:t>
      </w:r>
    </w:p>
    <w:p w:rsidR="003D74F6" w:rsidRPr="00B73700" w:rsidRDefault="003D74F6" w:rsidP="00FC3C12">
      <w:pPr>
        <w:autoSpaceDE w:val="0"/>
        <w:autoSpaceDN w:val="0"/>
        <w:adjustRightInd w:val="0"/>
        <w:rPr>
          <w:rFonts w:cs="Courier New"/>
          <w:color w:val="008000"/>
        </w:rPr>
      </w:pPr>
    </w:p>
    <w:p w:rsidR="00B73700" w:rsidRPr="00B73700" w:rsidRDefault="00B73700" w:rsidP="00B73700">
      <w:pPr>
        <w:pStyle w:val="Heading2"/>
      </w:pPr>
      <w:r w:rsidRPr="00B73700">
        <w:lastRenderedPageBreak/>
        <w:t>Artificial sequences after 1M-1n-2d/2h/2M-2n</w:t>
      </w:r>
    </w:p>
    <w:p w:rsidR="00B73700" w:rsidRPr="00B73700" w:rsidRDefault="00B73700" w:rsidP="00B73700">
      <w:pPr>
        <w:pStyle w:val="Heading3"/>
        <w:rPr>
          <w:lang w:val="en-US"/>
        </w:rPr>
      </w:pPr>
      <w:r w:rsidRPr="00B73700">
        <w:rPr>
          <w:lang w:val="en-US"/>
        </w:rPr>
        <w:t>1H-1N-2H</w:t>
      </w:r>
    </w:p>
    <w:p w:rsidR="00B73700" w:rsidRPr="00B73700" w:rsidRDefault="00B73700" w:rsidP="00B73700">
      <w:r w:rsidRPr="00B73700">
        <w:tab/>
        <w:t>2S = Range enquiry</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2N = Min</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3m = Max with values in m</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B73700" w:rsidRPr="00B73700" w:rsidRDefault="00B73700" w:rsidP="00B73700">
      <w:pPr>
        <w:autoSpaceDE w:val="0"/>
        <w:autoSpaceDN w:val="0"/>
        <w:adjustRightInd w:val="0"/>
        <w:ind w:left="2160"/>
        <w:rPr>
          <w:rFonts w:cs="Courier New"/>
          <w:color w:val="auto"/>
        </w:rPr>
      </w:pPr>
      <w:r w:rsidRPr="00B73700">
        <w:rPr>
          <w:rFonts w:cs="Courier New"/>
          <w:color w:val="auto"/>
        </w:rPr>
        <w:t xml:space="preserve">3H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3H = Fit with values in D</w:t>
      </w:r>
    </w:p>
    <w:p w:rsidR="00B73700" w:rsidRPr="006C60DD" w:rsidRDefault="00B73700" w:rsidP="00B73700">
      <w:pPr>
        <w:autoSpaceDE w:val="0"/>
        <w:autoSpaceDN w:val="0"/>
        <w:adjustRightInd w:val="0"/>
        <w:ind w:firstLine="720"/>
        <w:rPr>
          <w:rFonts w:cs="Courier New"/>
          <w:strike/>
          <w:color w:val="auto"/>
        </w:rPr>
      </w:pPr>
      <w:r w:rsidRPr="006C60DD">
        <w:rPr>
          <w:rFonts w:cs="Courier New"/>
          <w:strike/>
          <w:color w:val="auto"/>
        </w:rPr>
        <w:tab/>
      </w:r>
      <w:r w:rsidRPr="006C60DD">
        <w:rPr>
          <w:rFonts w:cs="Courier New"/>
          <w:strike/>
          <w:color w:val="auto"/>
        </w:rPr>
        <w:tab/>
      </w:r>
      <w:r w:rsidRPr="006C60DD">
        <w:rPr>
          <w:rFonts w:cs="Courier New"/>
          <w:strike/>
          <w:color w:val="auto"/>
          <w:highlight w:val="yellow"/>
        </w:rPr>
        <w:t>3S = S+D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3D = Doubleton support with scattered values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3H = Good trumps (2 honors)</w:t>
      </w:r>
    </w:p>
    <w:p w:rsidR="00B73700" w:rsidRPr="00B73700" w:rsidRDefault="00B73700" w:rsidP="00B73700">
      <w:pPr>
        <w:pStyle w:val="Heading3"/>
        <w:rPr>
          <w:lang w:val="en-US"/>
        </w:rPr>
      </w:pPr>
      <w:r w:rsidRPr="00B73700">
        <w:rPr>
          <w:lang w:val="en-US"/>
        </w:rPr>
        <w:t>1S-1N-2S</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2N = Transfer to C</w:t>
      </w:r>
    </w:p>
    <w:p w:rsidR="00B73700" w:rsidRPr="00B73700" w:rsidRDefault="00B73700" w:rsidP="00B73700">
      <w:pPr>
        <w:autoSpaceDE w:val="0"/>
        <w:autoSpaceDN w:val="0"/>
        <w:adjustRightInd w:val="0"/>
        <w:ind w:left="720" w:firstLine="720"/>
        <w:rPr>
          <w:rFonts w:cs="Courier New"/>
          <w:color w:val="auto"/>
        </w:rPr>
      </w:pPr>
      <w:r w:rsidRPr="00B73700">
        <w:rPr>
          <w:rFonts w:cs="Courier New"/>
          <w:color w:val="auto"/>
        </w:rPr>
        <w:t>3C = Forced</w:t>
      </w:r>
    </w:p>
    <w:p w:rsidR="00B73700" w:rsidRPr="00B73700" w:rsidRDefault="00B73700" w:rsidP="00B73700">
      <w:pPr>
        <w:autoSpaceDE w:val="0"/>
        <w:autoSpaceDN w:val="0"/>
        <w:adjustRightInd w:val="0"/>
        <w:ind w:left="1440" w:firstLine="720"/>
        <w:rPr>
          <w:rFonts w:cs="Courier New"/>
          <w:color w:val="auto"/>
        </w:rPr>
      </w:pPr>
      <w:r w:rsidRPr="00B73700">
        <w:rPr>
          <w:rFonts w:cs="Courier New"/>
          <w:color w:val="auto"/>
        </w:rPr>
        <w:t>Pass = To Play</w:t>
      </w:r>
    </w:p>
    <w:p w:rsidR="00B73700" w:rsidRDefault="00B73700" w:rsidP="00B73700">
      <w:pPr>
        <w:autoSpaceDE w:val="0"/>
        <w:autoSpaceDN w:val="0"/>
        <w:adjustRightInd w:val="0"/>
        <w:ind w:left="2160"/>
        <w:rPr>
          <w:rFonts w:cs="Courier New"/>
          <w:color w:val="auto"/>
        </w:rPr>
      </w:pPr>
      <w:r w:rsidRPr="00B73700">
        <w:rPr>
          <w:rFonts w:cs="Courier New"/>
          <w:color w:val="auto"/>
        </w:rPr>
        <w:t>3D = Minors Inv</w:t>
      </w:r>
    </w:p>
    <w:p w:rsidR="00017AB8" w:rsidRPr="00B73700" w:rsidRDefault="00017AB8" w:rsidP="00B73700">
      <w:pPr>
        <w:autoSpaceDE w:val="0"/>
        <w:autoSpaceDN w:val="0"/>
        <w:adjustRightInd w:val="0"/>
        <w:ind w:left="2160"/>
        <w:rPr>
          <w:rFonts w:cs="Courier New"/>
          <w:color w:val="auto"/>
        </w:rPr>
      </w:pPr>
      <w:r>
        <w:rPr>
          <w:rFonts w:cs="Courier New"/>
          <w:color w:val="auto"/>
        </w:rPr>
        <w:t>3H = H+C Inv</w:t>
      </w:r>
    </w:p>
    <w:p w:rsidR="00B73700" w:rsidRPr="00B73700" w:rsidRDefault="00017AB8" w:rsidP="00B73700">
      <w:pPr>
        <w:autoSpaceDE w:val="0"/>
        <w:autoSpaceDN w:val="0"/>
        <w:adjustRightInd w:val="0"/>
        <w:ind w:left="2160"/>
        <w:rPr>
          <w:rFonts w:cs="Courier New"/>
          <w:color w:val="auto"/>
        </w:rPr>
      </w:pPr>
      <w:r>
        <w:rPr>
          <w:rFonts w:cs="Courier New"/>
          <w:color w:val="auto"/>
        </w:rPr>
        <w:t>3S</w:t>
      </w:r>
      <w:r w:rsidR="00B73700" w:rsidRPr="00B73700">
        <w:rPr>
          <w:rFonts w:cs="Courier New"/>
          <w:color w:val="auto"/>
        </w:rPr>
        <w:t xml:space="preserve"> = Fit with values in C </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3C = Transfer to 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t>3D = Forced</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Pass = To Play</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3H = </w:t>
      </w:r>
      <w:r w:rsidR="00017AB8">
        <w:rPr>
          <w:rFonts w:cs="Courier New"/>
          <w:color w:val="auto"/>
        </w:rPr>
        <w:t>H+D Inv</w:t>
      </w:r>
    </w:p>
    <w:p w:rsidR="00B73700" w:rsidRPr="00B73700" w:rsidRDefault="00B73700" w:rsidP="00B73700">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 xml:space="preserve">3S = </w:t>
      </w:r>
      <w:r w:rsidR="00017AB8">
        <w:rPr>
          <w:rFonts w:cs="Courier New"/>
          <w:color w:val="auto"/>
        </w:rPr>
        <w:t>Fit with values in D</w:t>
      </w:r>
    </w:p>
    <w:p w:rsidR="00B73700" w:rsidRDefault="00B73700" w:rsidP="00B73700">
      <w:pPr>
        <w:autoSpaceDE w:val="0"/>
        <w:autoSpaceDN w:val="0"/>
        <w:adjustRightInd w:val="0"/>
        <w:ind w:firstLine="720"/>
        <w:rPr>
          <w:rFonts w:cs="Courier New"/>
          <w:color w:val="auto"/>
        </w:rPr>
      </w:pPr>
      <w:r w:rsidRPr="00B73700">
        <w:rPr>
          <w:rFonts w:cs="Courier New"/>
          <w:color w:val="auto"/>
        </w:rPr>
        <w:t xml:space="preserve">3D = </w:t>
      </w:r>
      <w:r w:rsidR="00017AB8">
        <w:rPr>
          <w:rFonts w:cs="Courier New"/>
          <w:color w:val="auto"/>
        </w:rPr>
        <w:t>Transfer to H</w:t>
      </w:r>
    </w:p>
    <w:p w:rsidR="00017AB8" w:rsidRDefault="00017AB8" w:rsidP="00B73700">
      <w:pPr>
        <w:autoSpaceDE w:val="0"/>
        <w:autoSpaceDN w:val="0"/>
        <w:adjustRightInd w:val="0"/>
        <w:ind w:firstLine="720"/>
        <w:rPr>
          <w:rFonts w:cs="Courier New"/>
          <w:color w:val="auto"/>
        </w:rPr>
      </w:pPr>
      <w:r>
        <w:rPr>
          <w:rFonts w:cs="Courier New"/>
          <w:color w:val="auto"/>
        </w:rPr>
        <w:tab/>
        <w:t>3H = Forced</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Pass = To Play</w:t>
      </w:r>
    </w:p>
    <w:p w:rsidR="00017AB8" w:rsidRDefault="00017AB8" w:rsidP="00B73700">
      <w:pPr>
        <w:autoSpaceDE w:val="0"/>
        <w:autoSpaceDN w:val="0"/>
        <w:adjustRightInd w:val="0"/>
        <w:ind w:firstLine="720"/>
        <w:rPr>
          <w:rFonts w:cs="Courier New"/>
          <w:color w:val="auto"/>
        </w:rPr>
      </w:pPr>
      <w:r>
        <w:rPr>
          <w:rFonts w:cs="Courier New"/>
          <w:color w:val="auto"/>
        </w:rPr>
        <w:tab/>
      </w:r>
      <w:r>
        <w:rPr>
          <w:rFonts w:cs="Courier New"/>
          <w:color w:val="auto"/>
        </w:rPr>
        <w:tab/>
        <w:t>3S = Fit with values in H</w:t>
      </w:r>
    </w:p>
    <w:p w:rsidR="00017AB8" w:rsidRPr="00B73700" w:rsidRDefault="00017AB8" w:rsidP="00B73700">
      <w:pPr>
        <w:autoSpaceDE w:val="0"/>
        <w:autoSpaceDN w:val="0"/>
        <w:adjustRightInd w:val="0"/>
        <w:ind w:firstLine="720"/>
        <w:rPr>
          <w:rFonts w:cs="Courier New"/>
          <w:color w:val="auto"/>
        </w:rPr>
      </w:pPr>
      <w:r>
        <w:rPr>
          <w:rFonts w:cs="Courier New"/>
          <w:color w:val="auto"/>
        </w:rPr>
        <w:t>3H = Doubleton support with scattered values</w:t>
      </w:r>
    </w:p>
    <w:p w:rsidR="00B73700" w:rsidRPr="00B73700" w:rsidRDefault="00017AB8" w:rsidP="00B73700">
      <w:pPr>
        <w:autoSpaceDE w:val="0"/>
        <w:autoSpaceDN w:val="0"/>
        <w:adjustRightInd w:val="0"/>
        <w:ind w:firstLine="720"/>
        <w:rPr>
          <w:rFonts w:cs="Courier New"/>
          <w:color w:val="auto"/>
        </w:rPr>
      </w:pPr>
      <w:r>
        <w:rPr>
          <w:rFonts w:cs="Courier New"/>
          <w:color w:val="auto"/>
        </w:rPr>
        <w:t>3S</w:t>
      </w:r>
      <w:r w:rsidR="00B73700" w:rsidRPr="00B73700">
        <w:rPr>
          <w:rFonts w:cs="Courier New"/>
          <w:color w:val="auto"/>
        </w:rPr>
        <w:t xml:space="preserve"> = Good trumps (2 honors)</w:t>
      </w:r>
    </w:p>
    <w:p w:rsidR="00017AB8" w:rsidRDefault="00B73700" w:rsidP="00C83F4F">
      <w:pPr>
        <w:autoSpaceDE w:val="0"/>
        <w:autoSpaceDN w:val="0"/>
        <w:adjustRightInd w:val="0"/>
      </w:pPr>
      <w:r w:rsidRPr="00B73700">
        <w:rPr>
          <w:rFonts w:cs="Courier New"/>
          <w:color w:val="auto"/>
        </w:rPr>
        <w:tab/>
      </w:r>
      <w:r w:rsidRPr="00B73700">
        <w:t xml:space="preserve">                                                         </w:t>
      </w:r>
      <w:r w:rsidR="00017AB8">
        <w:t>1H-1S-2H</w:t>
      </w:r>
    </w:p>
    <w:p w:rsidR="00017AB8" w:rsidRPr="00017AB8" w:rsidRDefault="00017AB8" w:rsidP="00017AB8">
      <w:pPr>
        <w:rPr>
          <w:lang w:val="es-VE"/>
        </w:rPr>
      </w:pPr>
      <w:r>
        <w:rPr>
          <w:lang w:val="es-VE"/>
        </w:rPr>
        <w:tab/>
        <w:t>2S = NAT Constructive</w:t>
      </w:r>
    </w:p>
    <w:p w:rsidR="00017AB8" w:rsidRDefault="00017AB8" w:rsidP="00017AB8">
      <w:pPr>
        <w:autoSpaceDE w:val="0"/>
        <w:autoSpaceDN w:val="0"/>
        <w:adjustRightInd w:val="0"/>
        <w:ind w:firstLine="720"/>
        <w:rPr>
          <w:rFonts w:cs="Courier New"/>
          <w:color w:val="auto"/>
        </w:rPr>
      </w:pPr>
      <w:r>
        <w:rPr>
          <w:rFonts w:cs="Courier New"/>
          <w:color w:val="auto"/>
        </w:rPr>
        <w:t>2N = Transfer to C</w:t>
      </w:r>
    </w:p>
    <w:p w:rsidR="00017AB8" w:rsidRDefault="00017AB8" w:rsidP="00017AB8">
      <w:pPr>
        <w:autoSpaceDE w:val="0"/>
        <w:autoSpaceDN w:val="0"/>
        <w:adjustRightInd w:val="0"/>
        <w:ind w:firstLine="720"/>
        <w:rPr>
          <w:rFonts w:cs="Courier New"/>
          <w:color w:val="auto"/>
        </w:rPr>
      </w:pPr>
      <w:r>
        <w:rPr>
          <w:rFonts w:cs="Courier New"/>
          <w:color w:val="auto"/>
        </w:rPr>
        <w:t>3C = Transfer to D</w:t>
      </w:r>
    </w:p>
    <w:p w:rsidR="00017AB8" w:rsidRDefault="00017AB8" w:rsidP="00017AB8">
      <w:pPr>
        <w:autoSpaceDE w:val="0"/>
        <w:autoSpaceDN w:val="0"/>
        <w:adjustRightInd w:val="0"/>
        <w:ind w:firstLine="720"/>
        <w:rPr>
          <w:rFonts w:cs="Courier New"/>
          <w:color w:val="auto"/>
        </w:rPr>
      </w:pPr>
      <w:r>
        <w:rPr>
          <w:rFonts w:cs="Courier New"/>
          <w:color w:val="auto"/>
        </w:rPr>
        <w:t>3D = Doubleton support with scattered values</w:t>
      </w:r>
    </w:p>
    <w:p w:rsidR="00017AB8" w:rsidRDefault="00017AB8" w:rsidP="00017AB8">
      <w:pPr>
        <w:autoSpaceDE w:val="0"/>
        <w:autoSpaceDN w:val="0"/>
        <w:adjustRightInd w:val="0"/>
        <w:ind w:left="720"/>
        <w:rPr>
          <w:rFonts w:cs="Courier New"/>
          <w:color w:val="auto"/>
        </w:rPr>
      </w:pPr>
      <w:r>
        <w:rPr>
          <w:rFonts w:cs="Courier New"/>
          <w:color w:val="auto"/>
        </w:rPr>
        <w:t>3H = Good trumps (2 honors)</w:t>
      </w:r>
    </w:p>
    <w:p w:rsidR="00017AB8" w:rsidRDefault="00017AB8" w:rsidP="00017AB8">
      <w:pPr>
        <w:pStyle w:val="Heading3"/>
      </w:pPr>
      <w:r>
        <w:t>1M-1N-2D-2N</w:t>
      </w:r>
      <w:r w:rsidR="00B73700" w:rsidRPr="00B73700">
        <w:rPr>
          <w:lang w:val="en-US"/>
        </w:rPr>
        <w:t xml:space="preserve"> = </w:t>
      </w:r>
      <w:r>
        <w:t>NAT, can be passed</w:t>
      </w:r>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017AB8" w:rsidP="00017AB8">
      <w:pPr>
        <w:autoSpaceDE w:val="0"/>
        <w:autoSpaceDN w:val="0"/>
        <w:adjustRightInd w:val="0"/>
        <w:ind w:left="1440" w:firstLine="720"/>
        <w:rPr>
          <w:rFonts w:cs="Courier New"/>
          <w:color w:val="auto"/>
        </w:rPr>
      </w:pPr>
      <w:r>
        <w:rPr>
          <w:rFonts w:cs="Courier New"/>
          <w:color w:val="auto"/>
        </w:rPr>
        <w:t>3M = 5M+5D Max</w:t>
      </w:r>
    </w:p>
    <w:p w:rsidR="00017AB8" w:rsidRDefault="00017AB8" w:rsidP="00017AB8">
      <w:pPr>
        <w:autoSpaceDE w:val="0"/>
        <w:autoSpaceDN w:val="0"/>
        <w:adjustRightInd w:val="0"/>
        <w:ind w:left="1440" w:firstLine="720"/>
        <w:rPr>
          <w:rFonts w:cs="Courier New"/>
          <w:color w:val="auto"/>
        </w:rPr>
      </w:pPr>
      <w:r>
        <w:rPr>
          <w:rFonts w:cs="Courier New"/>
          <w:color w:val="auto"/>
        </w:rPr>
        <w:t>3N = 5M+4D+3C Max</w:t>
      </w:r>
      <w:r w:rsidR="00B73700"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tab/>
        <w:t>3D = 5M+5D Min</w:t>
      </w:r>
    </w:p>
    <w:p w:rsidR="00017AB8" w:rsidRDefault="00017AB8" w:rsidP="00017AB8">
      <w:pPr>
        <w:autoSpaceDE w:val="0"/>
        <w:autoSpaceDN w:val="0"/>
        <w:adjustRightInd w:val="0"/>
        <w:rPr>
          <w:rFonts w:cs="Courier New"/>
          <w:color w:val="auto"/>
        </w:rPr>
      </w:pPr>
      <w:r>
        <w:rPr>
          <w:rFonts w:cs="Courier New"/>
          <w:color w:val="auto"/>
        </w:rPr>
        <w:tab/>
        <w:t>3M = 6M+4D Max</w:t>
      </w:r>
    </w:p>
    <w:p w:rsidR="00017AB8" w:rsidRDefault="00017AB8" w:rsidP="00B73700">
      <w:pPr>
        <w:autoSpaceDE w:val="0"/>
        <w:autoSpaceDN w:val="0"/>
        <w:adjustRightInd w:val="0"/>
        <w:rPr>
          <w:rFonts w:cs="Courier New"/>
          <w:color w:val="auto"/>
        </w:rPr>
      </w:pPr>
      <w:r>
        <w:rPr>
          <w:rFonts w:cs="Courier New"/>
          <w:color w:val="auto"/>
        </w:rPr>
        <w:tab/>
      </w:r>
      <w:r w:rsidRPr="00361F20">
        <w:rPr>
          <w:rFonts w:cs="Courier New"/>
          <w:color w:val="auto"/>
          <w:highlight w:val="yellow"/>
        </w:rPr>
        <w:t xml:space="preserve">3OM = </w:t>
      </w:r>
      <w:r w:rsidR="00C83F4F" w:rsidRPr="00361F20">
        <w:rPr>
          <w:rFonts w:cs="Courier New"/>
          <w:color w:val="auto"/>
          <w:highlight w:val="yellow"/>
        </w:rPr>
        <w:t>5M+4D+3OM max</w:t>
      </w:r>
    </w:p>
    <w:p w:rsidR="00B73700" w:rsidRPr="00B73700" w:rsidRDefault="00017AB8" w:rsidP="00017AB8">
      <w:pPr>
        <w:pStyle w:val="Heading3"/>
        <w:rPr>
          <w:lang w:val="en-US"/>
        </w:rPr>
      </w:pPr>
      <w:r>
        <w:t>1S-1N-2H-2N = NAT, can be passed</w:t>
      </w:r>
    </w:p>
    <w:p w:rsidR="00017AB8" w:rsidRDefault="00017AB8" w:rsidP="00017AB8">
      <w:pPr>
        <w:autoSpaceDE w:val="0"/>
        <w:autoSpaceDN w:val="0"/>
        <w:adjustRightInd w:val="0"/>
        <w:ind w:firstLine="720"/>
        <w:rPr>
          <w:rFonts w:cs="Courier New"/>
          <w:color w:val="auto"/>
        </w:rPr>
      </w:pPr>
      <w:r>
        <w:rPr>
          <w:rFonts w:cs="Courier New"/>
          <w:color w:val="auto"/>
        </w:rPr>
        <w:t>3C = Relay</w:t>
      </w:r>
    </w:p>
    <w:p w:rsidR="00017AB8" w:rsidRDefault="00017AB8" w:rsidP="00017AB8">
      <w:pPr>
        <w:autoSpaceDE w:val="0"/>
        <w:autoSpaceDN w:val="0"/>
        <w:adjustRightInd w:val="0"/>
        <w:ind w:left="720" w:firstLine="720"/>
        <w:rPr>
          <w:rFonts w:cs="Courier New"/>
          <w:color w:val="auto"/>
        </w:rPr>
      </w:pPr>
      <w:r>
        <w:rPr>
          <w:rFonts w:cs="Courier New"/>
          <w:color w:val="auto"/>
        </w:rPr>
        <w:t>3D = Forced</w:t>
      </w:r>
    </w:p>
    <w:p w:rsidR="00017AB8" w:rsidRDefault="00F8206A" w:rsidP="00017AB8">
      <w:pPr>
        <w:autoSpaceDE w:val="0"/>
        <w:autoSpaceDN w:val="0"/>
        <w:adjustRightInd w:val="0"/>
        <w:ind w:left="720" w:firstLine="720"/>
        <w:rPr>
          <w:rFonts w:cs="Courier New"/>
          <w:color w:val="auto"/>
        </w:rPr>
      </w:pPr>
      <w:r>
        <w:rPr>
          <w:rFonts w:cs="Courier New"/>
          <w:color w:val="auto"/>
        </w:rPr>
        <w:tab/>
        <w:t>3H = 5S+5H</w:t>
      </w:r>
      <w:r w:rsidR="00017AB8">
        <w:rPr>
          <w:rFonts w:cs="Courier New"/>
          <w:color w:val="auto"/>
        </w:rPr>
        <w:t xml:space="preserve"> Max</w:t>
      </w:r>
    </w:p>
    <w:p w:rsidR="00017AB8" w:rsidRDefault="00F8206A" w:rsidP="00017AB8">
      <w:pPr>
        <w:autoSpaceDE w:val="0"/>
        <w:autoSpaceDN w:val="0"/>
        <w:adjustRightInd w:val="0"/>
        <w:ind w:left="1440" w:firstLine="720"/>
        <w:rPr>
          <w:rFonts w:cs="Courier New"/>
          <w:color w:val="auto"/>
        </w:rPr>
      </w:pPr>
      <w:r>
        <w:rPr>
          <w:rFonts w:cs="Courier New"/>
          <w:color w:val="auto"/>
        </w:rPr>
        <w:t>3S = 6S+4H</w:t>
      </w:r>
      <w:r w:rsidR="00017AB8">
        <w:rPr>
          <w:rFonts w:cs="Courier New"/>
          <w:color w:val="auto"/>
        </w:rPr>
        <w:t xml:space="preserve"> Max</w:t>
      </w:r>
    </w:p>
    <w:p w:rsidR="00017AB8" w:rsidRDefault="00017AB8" w:rsidP="00017AB8">
      <w:pPr>
        <w:autoSpaceDE w:val="0"/>
        <w:autoSpaceDN w:val="0"/>
        <w:adjustRightInd w:val="0"/>
        <w:ind w:left="1440" w:firstLine="720"/>
        <w:rPr>
          <w:rFonts w:cs="Courier New"/>
          <w:color w:val="auto"/>
        </w:rPr>
      </w:pPr>
      <w:r>
        <w:rPr>
          <w:rFonts w:cs="Courier New"/>
          <w:color w:val="auto"/>
        </w:rPr>
        <w:t>3N = 5S+4H+3C Max</w:t>
      </w:r>
      <w:r w:rsidRPr="00B73700">
        <w:rPr>
          <w:rFonts w:cs="Courier New"/>
          <w:color w:val="auto"/>
        </w:rPr>
        <w:t xml:space="preserve">  </w:t>
      </w:r>
    </w:p>
    <w:p w:rsidR="00017AB8" w:rsidRDefault="00017AB8" w:rsidP="00017AB8">
      <w:pPr>
        <w:autoSpaceDE w:val="0"/>
        <w:autoSpaceDN w:val="0"/>
        <w:adjustRightInd w:val="0"/>
        <w:rPr>
          <w:rFonts w:cs="Courier New"/>
          <w:color w:val="auto"/>
        </w:rPr>
      </w:pPr>
      <w:r>
        <w:rPr>
          <w:rFonts w:cs="Courier New"/>
          <w:color w:val="auto"/>
        </w:rPr>
        <w:lastRenderedPageBreak/>
        <w:tab/>
        <w:t>3D = 5S+4H+3D Max</w:t>
      </w:r>
    </w:p>
    <w:p w:rsidR="00017AB8" w:rsidRDefault="00825A56" w:rsidP="00017AB8">
      <w:pPr>
        <w:autoSpaceDE w:val="0"/>
        <w:autoSpaceDN w:val="0"/>
        <w:adjustRightInd w:val="0"/>
        <w:rPr>
          <w:rFonts w:cs="Courier New"/>
          <w:color w:val="auto"/>
        </w:rPr>
      </w:pPr>
      <w:r>
        <w:rPr>
          <w:rFonts w:cs="Courier New"/>
          <w:color w:val="auto"/>
        </w:rPr>
        <w:tab/>
        <w:t>3H = 5S+5H Min</w:t>
      </w:r>
    </w:p>
    <w:p w:rsidR="00017AB8" w:rsidRDefault="00825A56" w:rsidP="00017AB8">
      <w:pPr>
        <w:autoSpaceDE w:val="0"/>
        <w:autoSpaceDN w:val="0"/>
        <w:adjustRightInd w:val="0"/>
        <w:rPr>
          <w:rFonts w:cs="Courier New"/>
          <w:color w:val="auto"/>
        </w:rPr>
      </w:pPr>
      <w:r>
        <w:rPr>
          <w:rFonts w:cs="Courier New"/>
          <w:color w:val="auto"/>
        </w:rPr>
        <w:tab/>
        <w:t>3S</w:t>
      </w:r>
      <w:r w:rsidR="00017AB8">
        <w:rPr>
          <w:rFonts w:cs="Courier New"/>
          <w:color w:val="auto"/>
        </w:rPr>
        <w:t xml:space="preserve"> = </w:t>
      </w:r>
      <w:r>
        <w:rPr>
          <w:rFonts w:cs="Courier New"/>
          <w:color w:val="auto"/>
        </w:rPr>
        <w:t>6S+4H Super-Max</w:t>
      </w:r>
    </w:p>
    <w:p w:rsidR="00B73700" w:rsidRPr="00B73700" w:rsidRDefault="00B73700" w:rsidP="00B73700">
      <w:pPr>
        <w:autoSpaceDE w:val="0"/>
        <w:autoSpaceDN w:val="0"/>
        <w:adjustRightInd w:val="0"/>
        <w:rPr>
          <w:rFonts w:cs="Courier New"/>
          <w:color w:val="auto"/>
        </w:rPr>
      </w:pPr>
      <w:r w:rsidRPr="00B73700">
        <w:rPr>
          <w:rFonts w:cs="Courier New"/>
          <w:color w:val="auto"/>
        </w:rPr>
        <w:t xml:space="preserve">                                                                                                                                                                                                              </w:t>
      </w:r>
      <w:r w:rsidR="00825A56">
        <w:rPr>
          <w:rFonts w:cs="Courier New"/>
          <w:color w:val="auto"/>
        </w:rPr>
        <w:t xml:space="preserve">                               </w:t>
      </w:r>
    </w:p>
    <w:p w:rsidR="00FC3C12" w:rsidRPr="00B73700" w:rsidRDefault="00FC3C12" w:rsidP="00D96125">
      <w:pPr>
        <w:pStyle w:val="Heading2"/>
      </w:pPr>
      <w:bookmarkStart w:id="358" w:name="_Toc294652527"/>
      <w:r w:rsidRPr="00B73700">
        <w:t>Interference</w:t>
      </w:r>
      <w:bookmarkEnd w:id="358"/>
    </w:p>
    <w:p w:rsidR="00FC3C12" w:rsidRPr="00B73700" w:rsidRDefault="004D0B10" w:rsidP="00E56D47">
      <w:pPr>
        <w:pStyle w:val="Heading3"/>
        <w:rPr>
          <w:lang w:val="en-US"/>
        </w:rPr>
      </w:pPr>
      <w:hyperlink w:anchor="_1H_=_5+H" w:history="1">
        <w:r w:rsidR="00FC3C12" w:rsidRPr="00B73700">
          <w:rPr>
            <w:rStyle w:val="Hyperlink"/>
            <w:lang w:val="en-US"/>
          </w:rPr>
          <w:t>1H</w:t>
        </w:r>
      </w:hyperlink>
      <w:r w:rsidR="00AA0D4D" w:rsidRPr="00B73700">
        <w:rPr>
          <w:lang w:val="en-US"/>
        </w:rPr>
        <w:t>–</w:t>
      </w:r>
      <w:r w:rsidR="00FC3C12" w:rsidRPr="00B73700">
        <w:rPr>
          <w:lang w:val="en-US"/>
        </w:rPr>
        <w:t>[X] -</w:t>
      </w:r>
    </w:p>
    <w:p w:rsidR="004C392B" w:rsidRPr="00B73700" w:rsidRDefault="004C392B" w:rsidP="004C392B">
      <w:pPr>
        <w:autoSpaceDE w:val="0"/>
        <w:autoSpaceDN w:val="0"/>
        <w:adjustRightInd w:val="0"/>
        <w:ind w:left="720"/>
        <w:rPr>
          <w:rFonts w:cs="Courier New"/>
        </w:rPr>
      </w:pPr>
      <w:r w:rsidRPr="00B73700">
        <w:rPr>
          <w:rFonts w:cs="Courier New"/>
        </w:rPr>
        <w:t xml:space="preserve">XX = 10+, normally denies H support </w:t>
      </w:r>
    </w:p>
    <w:p w:rsidR="004C392B" w:rsidRPr="00B73700" w:rsidRDefault="004C392B" w:rsidP="004C392B">
      <w:pPr>
        <w:autoSpaceDE w:val="0"/>
        <w:autoSpaceDN w:val="0"/>
        <w:adjustRightInd w:val="0"/>
        <w:ind w:left="720"/>
        <w:rPr>
          <w:rFonts w:cs="Courier New"/>
        </w:rPr>
      </w:pPr>
      <w:r w:rsidRPr="00B73700">
        <w:rPr>
          <w:rFonts w:cs="Courier New"/>
        </w:rPr>
        <w:t xml:space="preserve">1S = </w:t>
      </w:r>
      <w:r w:rsidR="002241EF" w:rsidRPr="00B73700">
        <w:rPr>
          <w:rFonts w:cs="Courier New"/>
        </w:rPr>
        <w:t>NAT</w:t>
      </w:r>
      <w:r w:rsidRPr="00B73700">
        <w:rPr>
          <w:rFonts w:cs="Courier New"/>
        </w:rPr>
        <w:t xml:space="preserve"> </w:t>
      </w:r>
    </w:p>
    <w:p w:rsidR="004C392B" w:rsidRPr="00B73700" w:rsidRDefault="004C392B" w:rsidP="004C392B">
      <w:pPr>
        <w:autoSpaceDE w:val="0"/>
        <w:autoSpaceDN w:val="0"/>
        <w:adjustRightInd w:val="0"/>
        <w:ind w:left="720"/>
        <w:rPr>
          <w:rFonts w:cs="Courier New"/>
        </w:rPr>
      </w:pPr>
      <w:r w:rsidRPr="00B73700">
        <w:rPr>
          <w:rFonts w:cs="Courier New"/>
        </w:rPr>
        <w:t xml:space="preserve">1N = Clubs </w:t>
      </w:r>
    </w:p>
    <w:p w:rsidR="004C392B" w:rsidRPr="00B73700" w:rsidRDefault="004C392B" w:rsidP="004C392B">
      <w:pPr>
        <w:autoSpaceDE w:val="0"/>
        <w:autoSpaceDN w:val="0"/>
        <w:adjustRightInd w:val="0"/>
        <w:ind w:left="720"/>
        <w:rPr>
          <w:rFonts w:cs="Courier New"/>
        </w:rPr>
      </w:pPr>
      <w:r w:rsidRPr="00B73700">
        <w:rPr>
          <w:rFonts w:cs="Courier New"/>
        </w:rPr>
        <w:t xml:space="preserve">2C = Diamonds </w:t>
      </w:r>
    </w:p>
    <w:p w:rsidR="004C392B" w:rsidRPr="00B73700" w:rsidRDefault="004C392B" w:rsidP="004C392B">
      <w:pPr>
        <w:autoSpaceDE w:val="0"/>
        <w:autoSpaceDN w:val="0"/>
        <w:adjustRightInd w:val="0"/>
        <w:ind w:left="720"/>
        <w:rPr>
          <w:rFonts w:cs="Courier New"/>
        </w:rPr>
      </w:pPr>
      <w:r w:rsidRPr="00B73700">
        <w:rPr>
          <w:rFonts w:cs="Courier New"/>
        </w:rPr>
        <w:t xml:space="preserve">2D = Good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2H = Weak raise of H </w:t>
      </w:r>
    </w:p>
    <w:p w:rsidR="004C392B" w:rsidRPr="00B73700" w:rsidRDefault="004C392B" w:rsidP="004C392B">
      <w:pPr>
        <w:autoSpaceDE w:val="0"/>
        <w:autoSpaceDN w:val="0"/>
        <w:adjustRightInd w:val="0"/>
        <w:ind w:left="720"/>
        <w:rPr>
          <w:rFonts w:cs="Courier New"/>
        </w:rPr>
      </w:pPr>
      <w:r w:rsidRPr="00B73700">
        <w:rPr>
          <w:rFonts w:cs="Courier New"/>
        </w:rPr>
        <w:t xml:space="preserve">2S/3m = Fit showing </w:t>
      </w:r>
    </w:p>
    <w:p w:rsidR="004C392B" w:rsidRPr="00B73700" w:rsidRDefault="004C392B" w:rsidP="004C392B">
      <w:pPr>
        <w:autoSpaceDE w:val="0"/>
        <w:autoSpaceDN w:val="0"/>
        <w:adjustRightInd w:val="0"/>
        <w:ind w:left="720"/>
        <w:rPr>
          <w:rFonts w:cs="Courier New"/>
        </w:rPr>
      </w:pPr>
      <w:r w:rsidRPr="00B73700">
        <w:rPr>
          <w:rFonts w:cs="Courier New"/>
        </w:rPr>
        <w:t xml:space="preserve">2N = </w:t>
      </w:r>
      <w:r w:rsidR="00B31988" w:rsidRPr="00B73700">
        <w:rPr>
          <w:rFonts w:cs="Courier New"/>
        </w:rPr>
        <w:t>LR+</w:t>
      </w:r>
      <w:r w:rsidRPr="00B73700">
        <w:rPr>
          <w:rFonts w:cs="Courier New"/>
        </w:rPr>
        <w:t xml:space="preserve"> </w:t>
      </w:r>
    </w:p>
    <w:p w:rsidR="004C392B" w:rsidRPr="00B73700" w:rsidRDefault="00834964" w:rsidP="004C392B">
      <w:pPr>
        <w:autoSpaceDE w:val="0"/>
        <w:autoSpaceDN w:val="0"/>
        <w:adjustRightInd w:val="0"/>
        <w:ind w:left="720"/>
        <w:rPr>
          <w:rFonts w:cs="Courier New"/>
        </w:rPr>
      </w:pPr>
      <w:r w:rsidRPr="00B73700">
        <w:rPr>
          <w:rFonts w:cs="Courier New"/>
        </w:rPr>
        <w:t>3H = pre-emptive</w:t>
      </w:r>
    </w:p>
    <w:p w:rsidR="00FC3C12" w:rsidRPr="00B73700" w:rsidRDefault="004D0B10" w:rsidP="003D74F6">
      <w:pPr>
        <w:pStyle w:val="Heading3"/>
        <w:rPr>
          <w:lang w:val="en-US"/>
        </w:rPr>
      </w:pPr>
      <w:hyperlink w:anchor="_1S_=_5+S" w:history="1">
        <w:r w:rsidR="00FC3C12" w:rsidRPr="00B73700">
          <w:rPr>
            <w:lang w:val="en-US"/>
          </w:rPr>
          <w:t>1S</w:t>
        </w:r>
      </w:hyperlink>
      <w:r w:rsidR="00AA0D4D" w:rsidRPr="00B73700">
        <w:rPr>
          <w:lang w:val="en-US"/>
        </w:rPr>
        <w:t>–</w:t>
      </w:r>
      <w:r w:rsidR="00FC3C12" w:rsidRPr="00B73700">
        <w:rPr>
          <w:lang w:val="en-US"/>
        </w:rPr>
        <w:t>[X]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XX = 10+, normally denies S support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1N = Clubs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2C = Diamonds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2D = Hearts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2H = Good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2S = Weak raise of 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2N = Good raise to 3S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3m/3H = Fit showing </w:t>
      </w:r>
    </w:p>
    <w:p w:rsidR="004C392B" w:rsidRPr="00B73700" w:rsidRDefault="004C392B" w:rsidP="004C392B">
      <w:pPr>
        <w:pStyle w:val="western"/>
        <w:ind w:left="720"/>
        <w:outlineLvl w:val="3"/>
        <w:rPr>
          <w:rFonts w:ascii="Courier New" w:hAnsi="Courier New" w:cs="Courier New"/>
          <w:sz w:val="20"/>
          <w:szCs w:val="20"/>
          <w:lang w:bidi="ar-SA"/>
        </w:rPr>
      </w:pPr>
      <w:r w:rsidRPr="00B73700">
        <w:rPr>
          <w:rFonts w:ascii="Courier New" w:hAnsi="Courier New" w:cs="Courier New"/>
          <w:sz w:val="20"/>
          <w:szCs w:val="20"/>
          <w:lang w:bidi="ar-SA"/>
        </w:rPr>
        <w:t xml:space="preserve">3S = pre-emptive </w:t>
      </w:r>
    </w:p>
    <w:p w:rsidR="001439E0" w:rsidRPr="00B73700" w:rsidRDefault="001439E0" w:rsidP="004C392B">
      <w:pPr>
        <w:pStyle w:val="western"/>
        <w:ind w:left="720"/>
        <w:outlineLvl w:val="3"/>
        <w:rPr>
          <w:rFonts w:ascii="Courier New" w:hAnsi="Courier New" w:cs="Courier New"/>
          <w:sz w:val="20"/>
          <w:szCs w:val="20"/>
          <w:lang w:bidi="ar-SA"/>
        </w:rPr>
      </w:pPr>
    </w:p>
    <w:p w:rsidR="001439E0" w:rsidRPr="00B73700" w:rsidRDefault="001439E0" w:rsidP="004C392B">
      <w:pPr>
        <w:pStyle w:val="western"/>
        <w:ind w:left="720"/>
        <w:outlineLvl w:val="3"/>
        <w:rPr>
          <w:rFonts w:ascii="Courier New" w:hAnsi="Courier New" w:cs="Courier New"/>
          <w:sz w:val="20"/>
          <w:szCs w:val="20"/>
          <w:lang w:bidi="ar-SA"/>
        </w:rPr>
      </w:pPr>
    </w:p>
    <w:p w:rsidR="00FC3C12" w:rsidRPr="00B73700" w:rsidRDefault="004D0B10" w:rsidP="00E56D47">
      <w:pPr>
        <w:pStyle w:val="Heading3"/>
        <w:rPr>
          <w:lang w:val="en-US"/>
        </w:rPr>
      </w:pPr>
      <w:hyperlink w:anchor="_1H_=_5+H" w:history="1">
        <w:r w:rsidR="000C4273" w:rsidRPr="00B73700">
          <w:rPr>
            <w:rStyle w:val="Hyperlink"/>
            <w:lang w:val="en-US"/>
          </w:rPr>
          <w:t>1H</w:t>
        </w:r>
      </w:hyperlink>
      <w:r w:rsidR="00AA0D4D" w:rsidRPr="00B73700">
        <w:rPr>
          <w:lang w:val="en-US"/>
        </w:rPr>
        <w:t>–</w:t>
      </w:r>
      <w:r w:rsidR="00FC3C12" w:rsidRPr="00B73700">
        <w:rPr>
          <w:lang w:val="en-US"/>
        </w:rPr>
        <w:t>[1S] -</w:t>
      </w:r>
    </w:p>
    <w:p w:rsidR="00FC3C12" w:rsidRPr="00B73700" w:rsidRDefault="00FC3C12" w:rsidP="00FC3C12">
      <w:pPr>
        <w:autoSpaceDE w:val="0"/>
        <w:autoSpaceDN w:val="0"/>
        <w:adjustRightInd w:val="0"/>
        <w:rPr>
          <w:rFonts w:cs="Courier New"/>
        </w:rPr>
      </w:pPr>
      <w:r w:rsidRPr="00B73700">
        <w:rPr>
          <w:rFonts w:cs="Courier New"/>
        </w:rPr>
        <w:tab/>
        <w:t>X = Negative X or 3 card LR</w:t>
      </w:r>
    </w:p>
    <w:p w:rsidR="00FC3C12" w:rsidRPr="00B73700" w:rsidRDefault="00FC3C12" w:rsidP="00FC3C12">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F1</w:t>
      </w:r>
    </w:p>
    <w:p w:rsidR="00FC3C12" w:rsidRPr="00B73700" w:rsidRDefault="00FC3C12" w:rsidP="00FC3C12">
      <w:pPr>
        <w:autoSpaceDE w:val="0"/>
        <w:autoSpaceDN w:val="0"/>
        <w:adjustRightInd w:val="0"/>
        <w:rPr>
          <w:rFonts w:cs="Courier New"/>
        </w:rPr>
      </w:pPr>
      <w:r w:rsidRPr="00B73700">
        <w:rPr>
          <w:rFonts w:cs="Courier New"/>
        </w:rPr>
        <w:tab/>
        <w:t>2S = 4 card LR+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11-12 HCP, Stopper in S</w:t>
      </w:r>
    </w:p>
    <w:p w:rsidR="004F38B1" w:rsidRPr="00B73700" w:rsidRDefault="004F38B1" w:rsidP="00FC3C12">
      <w:pPr>
        <w:autoSpaceDE w:val="0"/>
        <w:autoSpaceDN w:val="0"/>
        <w:adjustRightInd w:val="0"/>
        <w:rPr>
          <w:rFonts w:cs="Courier New"/>
        </w:rPr>
      </w:pPr>
      <w:r w:rsidRPr="00B73700">
        <w:rPr>
          <w:rFonts w:cs="Courier New"/>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 xml:space="preserve">[Any Overcall </w:t>
      </w:r>
      <w:r w:rsidR="00695BBC" w:rsidRPr="00B73700">
        <w:rPr>
          <w:lang w:val="en-US"/>
        </w:rPr>
        <w:t>upto</w:t>
      </w:r>
      <w:r w:rsidRPr="00B73700">
        <w:rPr>
          <w:lang w:val="en-US"/>
        </w:rPr>
        <w:t xml:space="preserve"> 3</w:t>
      </w:r>
      <w:r w:rsidR="00695BBC" w:rsidRPr="00B73700">
        <w:rPr>
          <w:lang w:val="en-US"/>
        </w:rPr>
        <w:t>S</w:t>
      </w:r>
      <w:r w:rsidRPr="00B73700">
        <w:rPr>
          <w:lang w:val="en-US"/>
        </w:rPr>
        <w:t>]</w:t>
      </w:r>
    </w:p>
    <w:p w:rsidR="00FC3C12" w:rsidRPr="00B73700" w:rsidRDefault="00FC3C12" w:rsidP="00FC3C12">
      <w:pPr>
        <w:autoSpaceDE w:val="0"/>
        <w:autoSpaceDN w:val="0"/>
        <w:adjustRightInd w:val="0"/>
        <w:rPr>
          <w:rFonts w:cs="Courier New"/>
        </w:rPr>
      </w:pPr>
      <w:r w:rsidRPr="00B73700">
        <w:rPr>
          <w:rFonts w:cs="Courier New"/>
        </w:rPr>
        <w:tab/>
        <w:t>X = Negative</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Forcing for 1 round</w:t>
      </w:r>
    </w:p>
    <w:p w:rsidR="00FC3C12" w:rsidRPr="00B73700" w:rsidRDefault="00FC3C12" w:rsidP="00FC3C12">
      <w:pPr>
        <w:autoSpaceDE w:val="0"/>
        <w:autoSpaceDN w:val="0"/>
        <w:adjustRightInd w:val="0"/>
        <w:rPr>
          <w:rFonts w:cs="Courier New"/>
        </w:rPr>
      </w:pPr>
      <w:r w:rsidRPr="00B73700">
        <w:rPr>
          <w:rFonts w:cs="Courier New"/>
        </w:rPr>
        <w:tab/>
        <w:t>Cue bid = LR+</w:t>
      </w:r>
      <w:r w:rsidR="004F38B1" w:rsidRPr="00B73700">
        <w:rPr>
          <w:rFonts w:cs="Courier New"/>
        </w:rPr>
        <w:br/>
      </w:r>
      <w:r w:rsidR="004F38B1" w:rsidRPr="00B73700">
        <w:rPr>
          <w:rFonts w:cs="Courier New"/>
        </w:rPr>
        <w:tab/>
        <w:t>Jumps = Fit showing</w:t>
      </w:r>
    </w:p>
    <w:p w:rsidR="00FC3C12" w:rsidRPr="00B73700" w:rsidRDefault="00FC3C12" w:rsidP="00E56D47">
      <w:pPr>
        <w:pStyle w:val="Heading3"/>
        <w:rPr>
          <w:color w:val="FF0000"/>
          <w:lang w:val="en-US"/>
        </w:rPr>
      </w:pPr>
      <w:r w:rsidRPr="00B73700">
        <w:rPr>
          <w:color w:val="FF0000"/>
          <w:lang w:val="en-US"/>
        </w:rPr>
        <w:t>1M</w:t>
      </w:r>
      <w:r w:rsidR="00AA0D4D" w:rsidRPr="00B73700">
        <w:rPr>
          <w:color w:val="FF0000"/>
          <w:lang w:val="en-US"/>
        </w:rPr>
        <w:t>–</w:t>
      </w:r>
      <w:r w:rsidRPr="00B73700">
        <w:rPr>
          <w:color w:val="FF0000"/>
          <w:lang w:val="en-US"/>
        </w:rPr>
        <w:t>[1N]</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X = Penalty</w:t>
      </w:r>
    </w:p>
    <w:p w:rsidR="00EE394E" w:rsidRPr="00B73700" w:rsidRDefault="00EE394E" w:rsidP="00FC3C12">
      <w:pPr>
        <w:autoSpaceDE w:val="0"/>
        <w:autoSpaceDN w:val="0"/>
        <w:adjustRightInd w:val="0"/>
        <w:rPr>
          <w:rFonts w:cs="Courier New"/>
          <w:color w:val="FF0000"/>
        </w:rPr>
      </w:pPr>
      <w:r w:rsidRPr="00B73700">
        <w:rPr>
          <w:rFonts w:cs="Courier New"/>
          <w:color w:val="FF0000"/>
        </w:rPr>
        <w:tab/>
        <w:t>2C = OM with tolerance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EE394E" w:rsidRPr="00B73700">
        <w:rPr>
          <w:rFonts w:cs="Courier New"/>
          <w:color w:val="FF0000"/>
        </w:rPr>
        <w:t>LR+</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Rest </w:t>
      </w:r>
      <w:r w:rsidR="002241EF" w:rsidRPr="00B73700">
        <w:rPr>
          <w:rFonts w:cs="Courier New"/>
          <w:color w:val="FF0000"/>
        </w:rPr>
        <w:t>NAT</w:t>
      </w:r>
      <w:r w:rsidRPr="00B73700">
        <w:rPr>
          <w:rFonts w:cs="Courier New"/>
          <w:color w:val="FF0000"/>
        </w:rPr>
        <w:t xml:space="preserve"> NF</w:t>
      </w:r>
    </w:p>
    <w:p w:rsidR="00EE394E" w:rsidRPr="00B73700" w:rsidRDefault="004F38B1" w:rsidP="00FC3C12">
      <w:pPr>
        <w:autoSpaceDE w:val="0"/>
        <w:autoSpaceDN w:val="0"/>
        <w:adjustRightInd w:val="0"/>
        <w:rPr>
          <w:rFonts w:cs="Courier New"/>
          <w:color w:val="FF0000"/>
        </w:rPr>
      </w:pPr>
      <w:r w:rsidRPr="00B73700">
        <w:rPr>
          <w:rFonts w:cs="Courier New"/>
          <w:color w:val="FF0000"/>
        </w:rPr>
        <w:tab/>
        <w:t>Jumps = Fit showing</w:t>
      </w:r>
    </w:p>
    <w:p w:rsidR="00FC3C12" w:rsidRPr="00B73700" w:rsidRDefault="00FC3C12" w:rsidP="00E56D47">
      <w:pPr>
        <w:pStyle w:val="Heading3"/>
        <w:rPr>
          <w:lang w:val="en-US"/>
        </w:rPr>
      </w:pPr>
      <w:r w:rsidRPr="00B73700">
        <w:rPr>
          <w:lang w:val="en-US"/>
        </w:rPr>
        <w:t>1M</w:t>
      </w:r>
      <w:r w:rsidR="00AA0D4D" w:rsidRPr="00B73700">
        <w:rPr>
          <w:lang w:val="en-US"/>
        </w:rPr>
        <w:t>–</w:t>
      </w:r>
      <w:r w:rsidRPr="00B73700">
        <w:rPr>
          <w:lang w:val="en-US"/>
        </w:rPr>
        <w:t>[2N] (minors)</w:t>
      </w:r>
    </w:p>
    <w:p w:rsidR="00FC3C12" w:rsidRPr="00B73700" w:rsidRDefault="00FC3C12" w:rsidP="00FC3C12">
      <w:pPr>
        <w:autoSpaceDE w:val="0"/>
        <w:autoSpaceDN w:val="0"/>
        <w:adjustRightInd w:val="0"/>
        <w:rPr>
          <w:rFonts w:cs="Courier New"/>
        </w:rPr>
      </w:pPr>
      <w:r w:rsidRPr="00B73700">
        <w:rPr>
          <w:rFonts w:cs="Courier New"/>
          <w:color w:val="008000"/>
        </w:rPr>
        <w:tab/>
      </w:r>
      <w:r w:rsidRPr="00B73700">
        <w:rPr>
          <w:rFonts w:cs="Courier New"/>
        </w:rPr>
        <w:t xml:space="preserve">X = Penalty of </w:t>
      </w:r>
      <w:r w:rsidR="007D208C" w:rsidRPr="00B73700">
        <w:rPr>
          <w:rFonts w:cs="Courier New"/>
        </w:rPr>
        <w:t>at least</w:t>
      </w:r>
      <w:r w:rsidRPr="00B73700">
        <w:rPr>
          <w:rFonts w:cs="Courier New"/>
        </w:rPr>
        <w:t xml:space="preserve"> one minor</w:t>
      </w:r>
    </w:p>
    <w:p w:rsidR="00FC3C12" w:rsidRPr="00B73700" w:rsidRDefault="00FC3C12" w:rsidP="00FC3C12">
      <w:pPr>
        <w:autoSpaceDE w:val="0"/>
        <w:autoSpaceDN w:val="0"/>
        <w:adjustRightInd w:val="0"/>
        <w:rPr>
          <w:rFonts w:cs="Courier New"/>
        </w:rPr>
      </w:pPr>
      <w:r w:rsidRPr="00B73700">
        <w:rPr>
          <w:rFonts w:cs="Courier New"/>
        </w:rPr>
        <w:tab/>
        <w:t>3C = Inv+ with H</w:t>
      </w:r>
    </w:p>
    <w:p w:rsidR="00FC3C12" w:rsidRPr="00B73700" w:rsidRDefault="00FC3C12" w:rsidP="00FC3C12">
      <w:pPr>
        <w:autoSpaceDE w:val="0"/>
        <w:autoSpaceDN w:val="0"/>
        <w:adjustRightInd w:val="0"/>
        <w:rPr>
          <w:rFonts w:cs="Courier New"/>
        </w:rPr>
      </w:pPr>
      <w:r w:rsidRPr="00B73700">
        <w:rPr>
          <w:rFonts w:cs="Courier New"/>
        </w:rPr>
        <w:tab/>
        <w:t>3D = Inv+ with S</w:t>
      </w:r>
    </w:p>
    <w:p w:rsidR="00FC3C12" w:rsidRPr="00B73700" w:rsidRDefault="00FC3C12" w:rsidP="00FC3C12">
      <w:pPr>
        <w:autoSpaceDE w:val="0"/>
        <w:autoSpaceDN w:val="0"/>
        <w:adjustRightInd w:val="0"/>
        <w:rPr>
          <w:rFonts w:cs="Courier New"/>
        </w:rPr>
      </w:pPr>
      <w:r w:rsidRPr="00B73700">
        <w:rPr>
          <w:rFonts w:cs="Courier New"/>
        </w:rPr>
        <w:tab/>
        <w:t>3H/3S = To play</w:t>
      </w:r>
    </w:p>
    <w:p w:rsidR="00FC3C12" w:rsidRPr="00B73700" w:rsidRDefault="004D0B10" w:rsidP="00E56D47">
      <w:pPr>
        <w:pStyle w:val="Heading3"/>
        <w:rPr>
          <w:color w:val="FF0000"/>
          <w:lang w:val="en-US"/>
        </w:rPr>
      </w:pPr>
      <w:hyperlink w:anchor="_1H_=_5+H" w:history="1">
        <w:r w:rsidR="000C4273" w:rsidRPr="00B73700">
          <w:rPr>
            <w:rStyle w:val="Hyperlink"/>
            <w:color w:val="FF0000"/>
            <w:lang w:val="en-US"/>
          </w:rPr>
          <w:t>1H</w:t>
        </w:r>
      </w:hyperlink>
      <w:r w:rsidR="00AA0D4D" w:rsidRPr="00B73700">
        <w:rPr>
          <w:color w:val="FF0000"/>
          <w:lang w:val="en-US"/>
        </w:rPr>
        <w:t>–</w:t>
      </w:r>
      <w:r w:rsidR="00FC3C12" w:rsidRPr="00B73700">
        <w:rPr>
          <w:color w:val="FF0000"/>
          <w:lang w:val="en-US"/>
        </w:rPr>
        <w:t>[2H] (Michaels)</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S or at least 1 minor</w:t>
      </w:r>
    </w:p>
    <w:p w:rsidR="00FC3C12" w:rsidRPr="00B73700" w:rsidRDefault="00FC3C12" w:rsidP="00FC3C12">
      <w:pPr>
        <w:autoSpaceDE w:val="0"/>
        <w:autoSpaceDN w:val="0"/>
        <w:adjustRightInd w:val="0"/>
        <w:ind w:left="720"/>
        <w:rPr>
          <w:rFonts w:cs="Courier New"/>
          <w:color w:val="FF0000"/>
        </w:rPr>
      </w:pPr>
      <w:r w:rsidRPr="00B73700">
        <w:rPr>
          <w:rFonts w:cs="Courier New"/>
          <w:color w:val="FF0000"/>
        </w:rPr>
        <w:t xml:space="preserve">Pass and then X = </w:t>
      </w:r>
      <w:r w:rsidR="008D701C" w:rsidRPr="00B73700">
        <w:rPr>
          <w:rFonts w:cs="Courier New"/>
          <w:color w:val="FF0000"/>
        </w:rPr>
        <w:t>take-out, tolerance for H</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2S = </w:t>
      </w:r>
      <w:r w:rsidR="00DC45D7" w:rsidRPr="00B73700">
        <w:rPr>
          <w:rFonts w:cs="Courier New"/>
          <w:color w:val="FF0000"/>
        </w:rPr>
        <w:t>Good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 xml:space="preserve">2N = </w:t>
      </w:r>
      <w:r w:rsidR="00DC45D7" w:rsidRPr="00B73700">
        <w:rPr>
          <w:rFonts w:cs="Courier New"/>
          <w:color w:val="FF0000"/>
        </w:rPr>
        <w:t>Transfer to C Inv+</w:t>
      </w:r>
    </w:p>
    <w:p w:rsidR="00DC45D7" w:rsidRPr="00B73700" w:rsidRDefault="00DC45D7" w:rsidP="00FC3C12">
      <w:pPr>
        <w:autoSpaceDE w:val="0"/>
        <w:autoSpaceDN w:val="0"/>
        <w:adjustRightInd w:val="0"/>
        <w:rPr>
          <w:rFonts w:cs="Courier New"/>
          <w:color w:val="FF0000"/>
        </w:rPr>
      </w:pPr>
      <w:r w:rsidRPr="00B73700">
        <w:rPr>
          <w:rFonts w:cs="Courier New"/>
          <w:color w:val="FF0000"/>
        </w:rPr>
        <w:lastRenderedPageBreak/>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3H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3N = To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3S/4C/4D = Splinter</w:t>
      </w:r>
    </w:p>
    <w:p w:rsidR="00FC3C12" w:rsidRPr="00B73700" w:rsidRDefault="004D0B10" w:rsidP="00E56D47">
      <w:pPr>
        <w:pStyle w:val="Heading3"/>
        <w:rPr>
          <w:color w:val="FF0000"/>
          <w:lang w:val="en-US"/>
        </w:rPr>
      </w:pPr>
      <w:hyperlink w:anchor="_1S_=_5+S" w:history="1">
        <w:r w:rsidR="000C4273" w:rsidRPr="00B73700">
          <w:rPr>
            <w:rStyle w:val="Hyperlink"/>
            <w:color w:val="FF0000"/>
            <w:lang w:val="en-US"/>
          </w:rPr>
          <w:t>1S</w:t>
        </w:r>
      </w:hyperlink>
      <w:r w:rsidR="00AA0D4D" w:rsidRPr="00B73700">
        <w:rPr>
          <w:color w:val="FF0000"/>
          <w:lang w:val="en-US"/>
        </w:rPr>
        <w:t>–</w:t>
      </w:r>
      <w:r w:rsidR="00FC3C12" w:rsidRPr="00B73700">
        <w:rPr>
          <w:color w:val="FF0000"/>
          <w:lang w:val="en-US"/>
        </w:rPr>
        <w:t>[2S] (Michaels)</w:t>
      </w:r>
    </w:p>
    <w:p w:rsidR="008D701C" w:rsidRPr="00B73700" w:rsidRDefault="00FC3C12" w:rsidP="008D701C">
      <w:pPr>
        <w:autoSpaceDE w:val="0"/>
        <w:autoSpaceDN w:val="0"/>
        <w:adjustRightInd w:val="0"/>
        <w:ind w:left="720"/>
        <w:rPr>
          <w:rFonts w:cs="Courier New"/>
          <w:color w:val="FF0000"/>
        </w:rPr>
      </w:pPr>
      <w:r w:rsidRPr="00B73700">
        <w:rPr>
          <w:rFonts w:cs="Courier New"/>
          <w:color w:val="FF0000"/>
        </w:rPr>
        <w:t xml:space="preserve">X = </w:t>
      </w:r>
      <w:r w:rsidR="008D701C" w:rsidRPr="00B73700">
        <w:rPr>
          <w:rFonts w:cs="Courier New"/>
          <w:color w:val="FF0000"/>
        </w:rPr>
        <w:t>Penalty of H or at least 1 minor</w:t>
      </w:r>
    </w:p>
    <w:p w:rsidR="008D701C" w:rsidRPr="00B73700" w:rsidRDefault="008D701C" w:rsidP="008D701C">
      <w:pPr>
        <w:autoSpaceDE w:val="0"/>
        <w:autoSpaceDN w:val="0"/>
        <w:adjustRightInd w:val="0"/>
        <w:ind w:left="720"/>
        <w:rPr>
          <w:rFonts w:cs="Courier New"/>
          <w:color w:val="FF0000"/>
        </w:rPr>
      </w:pPr>
      <w:r w:rsidRPr="00B73700">
        <w:rPr>
          <w:rFonts w:cs="Courier New"/>
          <w:color w:val="FF0000"/>
        </w:rPr>
        <w:t>Pass and then X = take-out, tolerance for H</w:t>
      </w:r>
    </w:p>
    <w:p w:rsidR="00FC3C12" w:rsidRPr="00B73700" w:rsidRDefault="00DC45D7" w:rsidP="008D701C">
      <w:pPr>
        <w:autoSpaceDE w:val="0"/>
        <w:autoSpaceDN w:val="0"/>
        <w:adjustRightInd w:val="0"/>
        <w:rPr>
          <w:rFonts w:cs="Courier New"/>
          <w:color w:val="FF0000"/>
        </w:rPr>
      </w:pPr>
      <w:r w:rsidRPr="00B73700">
        <w:rPr>
          <w:rFonts w:cs="Courier New"/>
          <w:color w:val="FF0000"/>
        </w:rPr>
        <w:tab/>
        <w:t>2N = Transfer to C Inv+</w:t>
      </w:r>
    </w:p>
    <w:p w:rsidR="00DC45D7" w:rsidRPr="00B73700" w:rsidRDefault="00DC45D7" w:rsidP="008D701C">
      <w:pPr>
        <w:autoSpaceDE w:val="0"/>
        <w:autoSpaceDN w:val="0"/>
        <w:adjustRightInd w:val="0"/>
        <w:rPr>
          <w:rFonts w:cs="Courier New"/>
          <w:color w:val="FF0000"/>
        </w:rPr>
      </w:pPr>
      <w:r w:rsidRPr="00B73700">
        <w:rPr>
          <w:rFonts w:cs="Courier New"/>
          <w:color w:val="FF0000"/>
        </w:rPr>
        <w:tab/>
        <w:t>3C = Transfer to D Inv+</w:t>
      </w:r>
    </w:p>
    <w:p w:rsidR="00FC3C12" w:rsidRPr="00B73700" w:rsidRDefault="00DC45D7" w:rsidP="00FC3C12">
      <w:pPr>
        <w:autoSpaceDE w:val="0"/>
        <w:autoSpaceDN w:val="0"/>
        <w:adjustRightInd w:val="0"/>
        <w:rPr>
          <w:rFonts w:cs="Courier New"/>
          <w:color w:val="FF0000"/>
        </w:rPr>
      </w:pPr>
      <w:r w:rsidRPr="00B73700">
        <w:rPr>
          <w:rFonts w:cs="Courier New"/>
          <w:color w:val="FF0000"/>
        </w:rPr>
        <w:tab/>
      </w:r>
      <w:r w:rsidR="00FC3C12" w:rsidRPr="00B73700">
        <w:rPr>
          <w:rFonts w:cs="Courier New"/>
          <w:color w:val="FF0000"/>
        </w:rPr>
        <w:t xml:space="preserve">3D = </w:t>
      </w:r>
      <w:r w:rsidRPr="00B73700">
        <w:rPr>
          <w:rFonts w:cs="Courier New"/>
          <w:color w:val="FF0000"/>
        </w:rPr>
        <w:t>Good Raise</w:t>
      </w:r>
    </w:p>
    <w:p w:rsidR="00FC3C12" w:rsidRPr="00B73700" w:rsidRDefault="00DC45D7" w:rsidP="00FC3C12">
      <w:pPr>
        <w:autoSpaceDE w:val="0"/>
        <w:autoSpaceDN w:val="0"/>
        <w:adjustRightInd w:val="0"/>
        <w:rPr>
          <w:rFonts w:cs="Courier New"/>
          <w:color w:val="FF0000"/>
        </w:rPr>
      </w:pPr>
      <w:r w:rsidRPr="00B73700">
        <w:rPr>
          <w:rFonts w:cs="Courier New"/>
          <w:color w:val="FF0000"/>
        </w:rPr>
        <w:tab/>
        <w:t>3H = Mixed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3S = Weak</w:t>
      </w:r>
      <w:r w:rsidR="00DC45D7" w:rsidRPr="00B73700">
        <w:rPr>
          <w:rFonts w:cs="Courier New"/>
          <w:color w:val="FF0000"/>
        </w:rPr>
        <w:t xml:space="preserve"> Raise</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3N = To play</w:t>
      </w:r>
    </w:p>
    <w:p w:rsidR="00FC3C12" w:rsidRPr="00B73700" w:rsidRDefault="00FC3C12" w:rsidP="00FC3C12">
      <w:pPr>
        <w:autoSpaceDE w:val="0"/>
        <w:autoSpaceDN w:val="0"/>
        <w:adjustRightInd w:val="0"/>
        <w:rPr>
          <w:rFonts w:cs="Courier New"/>
          <w:color w:val="FF0000"/>
        </w:rPr>
      </w:pPr>
      <w:r w:rsidRPr="00B73700">
        <w:rPr>
          <w:rFonts w:cs="Courier New"/>
          <w:color w:val="FF0000"/>
        </w:rPr>
        <w:tab/>
        <w:t>4C/4D/4H = Splinter</w:t>
      </w:r>
    </w:p>
    <w:p w:rsidR="00FC3C12" w:rsidRPr="00B73700" w:rsidRDefault="00583928" w:rsidP="00E56D47">
      <w:pPr>
        <w:pStyle w:val="Heading3"/>
        <w:rPr>
          <w:lang w:val="en-US"/>
        </w:rPr>
      </w:pPr>
      <w:bookmarkStart w:id="359" w:name="_General_Notes"/>
      <w:bookmarkEnd w:id="359"/>
      <w:r w:rsidRPr="00B73700">
        <w:rPr>
          <w:lang w:val="en-US"/>
        </w:rPr>
        <w:t>General Notes</w:t>
      </w:r>
    </w:p>
    <w:p w:rsidR="003D74F6" w:rsidRPr="00A94FF0" w:rsidRDefault="003D74F6" w:rsidP="00F95DB3">
      <w:pPr>
        <w:numPr>
          <w:ilvl w:val="0"/>
          <w:numId w:val="2"/>
        </w:numPr>
        <w:autoSpaceDE w:val="0"/>
        <w:autoSpaceDN w:val="0"/>
        <w:adjustRightInd w:val="0"/>
        <w:rPr>
          <w:rFonts w:cs="Courier New"/>
          <w:highlight w:val="yellow"/>
        </w:rPr>
        <w:pPrChange w:id="360" w:author="Vijay" w:date="2014-06-25T00:52:00Z">
          <w:pPr>
            <w:numPr>
              <w:numId w:val="3"/>
            </w:numPr>
            <w:tabs>
              <w:tab w:val="num" w:pos="360"/>
            </w:tabs>
            <w:autoSpaceDE w:val="0"/>
            <w:autoSpaceDN w:val="0"/>
            <w:adjustRightInd w:val="0"/>
            <w:ind w:left="360" w:hanging="360"/>
          </w:pPr>
        </w:pPrChange>
      </w:pPr>
      <w:r w:rsidRPr="00A94FF0">
        <w:rPr>
          <w:rFonts w:cs="Courier New"/>
          <w:highlight w:val="yellow"/>
        </w:rPr>
        <w:t>After 2/1, jump in a new suit by opener is spli</w:t>
      </w:r>
      <w:r w:rsidR="00295712" w:rsidRPr="00A94FF0">
        <w:rPr>
          <w:rFonts w:cs="Courier New"/>
          <w:highlight w:val="yellow"/>
        </w:rPr>
        <w:t>nter may not have great hand (1S-2C-3D</w:t>
      </w:r>
      <w:r w:rsidRPr="00A94FF0">
        <w:rPr>
          <w:rFonts w:cs="Courier New"/>
          <w:highlight w:val="yellow"/>
        </w:rPr>
        <w:t xml:space="preserve">) </w:t>
      </w:r>
      <w:r w:rsidR="00F8206A" w:rsidRPr="00A94FF0">
        <w:rPr>
          <w:rFonts w:cs="Courier New"/>
          <w:highlight w:val="yellow"/>
        </w:rPr>
        <w:t>may not have</w:t>
      </w:r>
      <w:r w:rsidRPr="00A94FF0">
        <w:rPr>
          <w:rFonts w:cs="Courier New"/>
          <w:highlight w:val="yellow"/>
        </w:rPr>
        <w:t xml:space="preserve"> control in 4</w:t>
      </w:r>
      <w:r w:rsidRPr="00A94FF0">
        <w:rPr>
          <w:rFonts w:cs="Courier New"/>
          <w:highlight w:val="yellow"/>
          <w:vertAlign w:val="superscript"/>
        </w:rPr>
        <w:t>th</w:t>
      </w:r>
      <w:r w:rsidRPr="00A94FF0">
        <w:rPr>
          <w:rFonts w:cs="Courier New"/>
          <w:highlight w:val="yellow"/>
        </w:rPr>
        <w:t xml:space="preserve"> suit</w:t>
      </w:r>
      <w:r w:rsidR="00F8206A" w:rsidRPr="00A94FF0">
        <w:rPr>
          <w:rFonts w:cs="Courier New"/>
          <w:highlight w:val="yellow"/>
        </w:rPr>
        <w:t>. Splinters are working mins</w:t>
      </w:r>
    </w:p>
    <w:p w:rsidR="003D74F6" w:rsidRPr="00B73700" w:rsidRDefault="003D74F6" w:rsidP="00F95DB3">
      <w:pPr>
        <w:numPr>
          <w:ilvl w:val="0"/>
          <w:numId w:val="2"/>
        </w:numPr>
        <w:autoSpaceDE w:val="0"/>
        <w:autoSpaceDN w:val="0"/>
        <w:adjustRightInd w:val="0"/>
        <w:rPr>
          <w:rFonts w:cs="Courier New"/>
        </w:rPr>
        <w:pPrChange w:id="361" w:author="Vijay" w:date="2014-06-25T00:52:00Z">
          <w:pPr>
            <w:numPr>
              <w:numId w:val="3"/>
            </w:numPr>
            <w:tabs>
              <w:tab w:val="num" w:pos="360"/>
            </w:tabs>
            <w:autoSpaceDE w:val="0"/>
            <w:autoSpaceDN w:val="0"/>
            <w:adjustRightInd w:val="0"/>
            <w:ind w:left="360" w:hanging="360"/>
          </w:pPr>
        </w:pPrChange>
      </w:pPr>
      <w:r w:rsidRPr="00B73700">
        <w:rPr>
          <w:rFonts w:cs="Courier New"/>
        </w:rPr>
        <w:t>After 2/1, rebid of a new suit at 3 level shows 55 any s</w:t>
      </w:r>
      <w:r w:rsidR="00295712" w:rsidRPr="00B73700">
        <w:rPr>
          <w:rFonts w:cs="Courier New"/>
        </w:rPr>
        <w:t>trength or 54 with good hand (2N</w:t>
      </w:r>
      <w:r w:rsidRPr="00B73700">
        <w:rPr>
          <w:rFonts w:cs="Courier New"/>
        </w:rPr>
        <w:t xml:space="preserve"> rebid with 54 min)</w:t>
      </w:r>
    </w:p>
    <w:p w:rsidR="003D74F6" w:rsidRPr="00B73700" w:rsidRDefault="003D74F6" w:rsidP="00F95DB3">
      <w:pPr>
        <w:numPr>
          <w:ilvl w:val="0"/>
          <w:numId w:val="2"/>
        </w:numPr>
        <w:rPr>
          <w:rFonts w:cs="Courier New"/>
        </w:rPr>
        <w:pPrChange w:id="362" w:author="Vijay" w:date="2014-06-25T00:52:00Z">
          <w:pPr>
            <w:numPr>
              <w:numId w:val="3"/>
            </w:numPr>
            <w:tabs>
              <w:tab w:val="num" w:pos="360"/>
            </w:tabs>
            <w:ind w:left="360" w:hanging="360"/>
          </w:pPr>
        </w:pPrChange>
      </w:pPr>
      <w:r w:rsidRPr="00B73700">
        <w:rPr>
          <w:rFonts w:cs="Courier New"/>
        </w:rPr>
        <w:t>After 2/1, jump in same suit sets trump, control bids thereafter</w:t>
      </w:r>
    </w:p>
    <w:p w:rsidR="00583928" w:rsidRPr="00B73700" w:rsidRDefault="00583928" w:rsidP="00F95DB3">
      <w:pPr>
        <w:numPr>
          <w:ilvl w:val="0"/>
          <w:numId w:val="2"/>
        </w:numPr>
        <w:rPr>
          <w:rFonts w:cs="Courier New"/>
        </w:rPr>
        <w:pPrChange w:id="363" w:author="Vijay" w:date="2014-06-25T00:52:00Z">
          <w:pPr>
            <w:numPr>
              <w:numId w:val="3"/>
            </w:numPr>
            <w:tabs>
              <w:tab w:val="num" w:pos="360"/>
            </w:tabs>
            <w:ind w:left="360" w:hanging="360"/>
          </w:pPr>
        </w:pPrChange>
      </w:pPr>
      <w:r w:rsidRPr="00B73700">
        <w:rPr>
          <w:rFonts w:cs="Courier New"/>
        </w:rPr>
        <w:t>Negative X upt</w:t>
      </w:r>
      <w:r w:rsidR="00F16A00" w:rsidRPr="00B73700">
        <w:rPr>
          <w:rFonts w:cs="Courier New"/>
        </w:rPr>
        <w:t>o 3S</w:t>
      </w:r>
    </w:p>
    <w:p w:rsidR="00583928" w:rsidRPr="00B73700" w:rsidRDefault="00FC3C12" w:rsidP="00F95DB3">
      <w:pPr>
        <w:numPr>
          <w:ilvl w:val="0"/>
          <w:numId w:val="2"/>
        </w:numPr>
        <w:rPr>
          <w:rFonts w:cs="Courier New"/>
        </w:rPr>
        <w:pPrChange w:id="364" w:author="Vijay" w:date="2014-06-25T00:52:00Z">
          <w:pPr>
            <w:numPr>
              <w:numId w:val="3"/>
            </w:numPr>
            <w:tabs>
              <w:tab w:val="num" w:pos="360"/>
            </w:tabs>
            <w:ind w:left="360" w:hanging="360"/>
          </w:pPr>
        </w:pPrChange>
      </w:pPr>
      <w:r w:rsidRPr="00B73700">
        <w:rPr>
          <w:rFonts w:cs="Courier New"/>
        </w:rPr>
        <w:t>Su</w:t>
      </w:r>
      <w:r w:rsidR="00583928" w:rsidRPr="00B73700">
        <w:rPr>
          <w:rFonts w:cs="Courier New"/>
        </w:rPr>
        <w:t>pport X upto 3H (after 1H</w:t>
      </w:r>
      <w:r w:rsidR="00AA0D4D" w:rsidRPr="00B73700">
        <w:rPr>
          <w:rFonts w:cs="Courier New"/>
        </w:rPr>
        <w:t>–</w:t>
      </w:r>
      <w:r w:rsidR="00583928" w:rsidRPr="00B73700">
        <w:rPr>
          <w:rFonts w:cs="Courier New"/>
        </w:rPr>
        <w:t>1S)</w:t>
      </w:r>
    </w:p>
    <w:p w:rsidR="00FC3C12" w:rsidRPr="00B73700" w:rsidRDefault="00FC3C12" w:rsidP="00F95DB3">
      <w:pPr>
        <w:numPr>
          <w:ilvl w:val="0"/>
          <w:numId w:val="2"/>
        </w:numPr>
        <w:rPr>
          <w:rFonts w:cs="Courier New"/>
        </w:rPr>
        <w:pPrChange w:id="365" w:author="Vijay" w:date="2014-06-25T00:52:00Z">
          <w:pPr>
            <w:numPr>
              <w:numId w:val="3"/>
            </w:numPr>
            <w:tabs>
              <w:tab w:val="num" w:pos="360"/>
            </w:tabs>
            <w:ind w:left="360" w:hanging="360"/>
          </w:pPr>
        </w:pPrChange>
      </w:pPr>
      <w:r w:rsidRPr="00B73700">
        <w:rPr>
          <w:rFonts w:cs="Courier New"/>
        </w:rPr>
        <w:t>Support XX.</w:t>
      </w:r>
    </w:p>
    <w:p w:rsidR="0080482E" w:rsidRPr="00B73700" w:rsidRDefault="0080482E" w:rsidP="00F95DB3">
      <w:pPr>
        <w:numPr>
          <w:ilvl w:val="0"/>
          <w:numId w:val="2"/>
        </w:numPr>
        <w:rPr>
          <w:rFonts w:cs="Courier New"/>
        </w:rPr>
        <w:pPrChange w:id="366" w:author="Vijay" w:date="2014-06-25T00:52:00Z">
          <w:pPr>
            <w:numPr>
              <w:numId w:val="3"/>
            </w:numPr>
            <w:tabs>
              <w:tab w:val="num" w:pos="360"/>
            </w:tabs>
            <w:ind w:left="360" w:hanging="360"/>
          </w:pPr>
        </w:pPrChange>
      </w:pPr>
      <w:bookmarkStart w:id="367" w:name="_1NT_Opening"/>
      <w:bookmarkEnd w:id="367"/>
      <w:r w:rsidRPr="00B73700">
        <w:rPr>
          <w:rFonts w:cs="Courier New"/>
        </w:rPr>
        <w:t>If Drury bid (2C or 2D) is doubled or opps bid at 2 level below our major 2M by opener shows weakest hand and pass shows non-sub-minimum. XX shows good 4+card suit and normal opening hand.</w:t>
      </w:r>
    </w:p>
    <w:p w:rsidR="00E00C64" w:rsidRPr="00B73700" w:rsidRDefault="00E00C64" w:rsidP="00F95DB3">
      <w:pPr>
        <w:numPr>
          <w:ilvl w:val="0"/>
          <w:numId w:val="2"/>
        </w:numPr>
        <w:rPr>
          <w:rFonts w:cs="Courier New"/>
        </w:rPr>
        <w:pPrChange w:id="368" w:author="Vijay" w:date="2014-06-25T00:52:00Z">
          <w:pPr>
            <w:numPr>
              <w:numId w:val="3"/>
            </w:numPr>
            <w:tabs>
              <w:tab w:val="num" w:pos="360"/>
            </w:tabs>
            <w:ind w:left="360" w:hanging="360"/>
          </w:pPr>
        </w:pPrChange>
      </w:pPr>
      <w:r w:rsidRPr="00B73700">
        <w:rPr>
          <w:rFonts w:cs="Courier New"/>
        </w:rPr>
        <w:t>From passed hand, 1M-3M shows 4+card fit, 6-9 hcp</w:t>
      </w:r>
    </w:p>
    <w:p w:rsidR="00AF44E1" w:rsidRPr="00B73700" w:rsidRDefault="00AF44E1" w:rsidP="00F95DB3">
      <w:pPr>
        <w:numPr>
          <w:ilvl w:val="0"/>
          <w:numId w:val="2"/>
        </w:numPr>
        <w:rPr>
          <w:rFonts w:cs="Courier New"/>
        </w:rPr>
        <w:pPrChange w:id="369" w:author="Vijay" w:date="2014-06-25T00:52:00Z">
          <w:pPr>
            <w:numPr>
              <w:numId w:val="3"/>
            </w:numPr>
            <w:tabs>
              <w:tab w:val="num" w:pos="360"/>
            </w:tabs>
            <w:ind w:left="360" w:hanging="360"/>
          </w:pPr>
        </w:pPrChange>
      </w:pPr>
      <w:r w:rsidRPr="00B73700">
        <w:rPr>
          <w:rFonts w:cs="Courier New"/>
        </w:rPr>
        <w:t>1M-2M-(2</w:t>
      </w:r>
      <w:r w:rsidR="001772CF" w:rsidRPr="00B73700">
        <w:rPr>
          <w:rFonts w:cs="Courier New"/>
        </w:rPr>
        <w:t>/3A</w:t>
      </w:r>
      <w:r w:rsidRPr="00B73700">
        <w:rPr>
          <w:rFonts w:cs="Courier New"/>
        </w:rPr>
        <w:t>) by opps, X is maximal game try</w:t>
      </w:r>
    </w:p>
    <w:p w:rsidR="00AF44E1" w:rsidRPr="00B73700" w:rsidRDefault="00AF44E1" w:rsidP="00F95DB3">
      <w:pPr>
        <w:numPr>
          <w:ilvl w:val="0"/>
          <w:numId w:val="2"/>
        </w:numPr>
        <w:rPr>
          <w:rFonts w:cs="Courier New"/>
        </w:rPr>
        <w:pPrChange w:id="370" w:author="Vijay" w:date="2014-06-25T00:52:00Z">
          <w:pPr>
            <w:numPr>
              <w:numId w:val="3"/>
            </w:numPr>
            <w:tabs>
              <w:tab w:val="num" w:pos="360"/>
            </w:tabs>
            <w:ind w:left="360" w:hanging="360"/>
          </w:pPr>
        </w:pPrChange>
      </w:pPr>
      <w:r w:rsidRPr="00B73700">
        <w:rPr>
          <w:rFonts w:cs="Courier New"/>
        </w:rPr>
        <w:t>After GF, all doubles are penalty</w:t>
      </w:r>
    </w:p>
    <w:p w:rsidR="00AF44E1" w:rsidRPr="00B73700" w:rsidRDefault="001772CF" w:rsidP="00F95DB3">
      <w:pPr>
        <w:numPr>
          <w:ilvl w:val="0"/>
          <w:numId w:val="2"/>
        </w:numPr>
        <w:rPr>
          <w:rFonts w:cs="Courier New"/>
        </w:rPr>
        <w:pPrChange w:id="371" w:author="Vijay" w:date="2014-06-25T00:52:00Z">
          <w:pPr>
            <w:numPr>
              <w:numId w:val="3"/>
            </w:numPr>
            <w:tabs>
              <w:tab w:val="num" w:pos="360"/>
            </w:tabs>
            <w:ind w:left="360" w:hanging="360"/>
          </w:pPr>
        </w:pPrChange>
      </w:pPr>
      <w:r w:rsidRPr="00B73700">
        <w:rPr>
          <w:rFonts w:cs="Courier New"/>
        </w:rPr>
        <w:t>1M-1N</w:t>
      </w:r>
      <w:r w:rsidR="00AF44E1" w:rsidRPr="00B73700">
        <w:rPr>
          <w:rFonts w:cs="Courier New"/>
        </w:rPr>
        <w:t>-(2</w:t>
      </w:r>
      <w:r w:rsidRPr="00B73700">
        <w:rPr>
          <w:rFonts w:cs="Courier New"/>
        </w:rPr>
        <w:t>A</w:t>
      </w:r>
      <w:r w:rsidR="00AF44E1" w:rsidRPr="00B73700">
        <w:rPr>
          <w:rFonts w:cs="Courier New"/>
        </w:rPr>
        <w:t>) by op</w:t>
      </w:r>
      <w:r w:rsidRPr="00B73700">
        <w:rPr>
          <w:rFonts w:cs="Courier New"/>
        </w:rPr>
        <w:t>ps, double from either hand is T/O</w:t>
      </w:r>
      <w:r w:rsidR="00AF44E1" w:rsidRPr="00B73700">
        <w:rPr>
          <w:rFonts w:cs="Courier New"/>
        </w:rPr>
        <w:t xml:space="preserve"> need not have extras</w:t>
      </w:r>
    </w:p>
    <w:p w:rsidR="00AF44E1" w:rsidRPr="00B73700" w:rsidRDefault="001772CF" w:rsidP="00F95DB3">
      <w:pPr>
        <w:numPr>
          <w:ilvl w:val="0"/>
          <w:numId w:val="2"/>
        </w:numPr>
        <w:rPr>
          <w:rFonts w:cs="Courier New"/>
        </w:rPr>
        <w:pPrChange w:id="372" w:author="Vijay" w:date="2014-06-25T00:52:00Z">
          <w:pPr>
            <w:numPr>
              <w:numId w:val="3"/>
            </w:numPr>
            <w:tabs>
              <w:tab w:val="num" w:pos="360"/>
            </w:tabs>
            <w:ind w:left="360" w:hanging="360"/>
          </w:pPr>
        </w:pPrChange>
      </w:pPr>
      <w:r w:rsidRPr="00B73700">
        <w:rPr>
          <w:rFonts w:cs="Courier New"/>
        </w:rPr>
        <w:t>1M-1N-(2S/3A</w:t>
      </w:r>
      <w:r w:rsidR="00AF44E1" w:rsidRPr="00B73700">
        <w:rPr>
          <w:rFonts w:cs="Courier New"/>
        </w:rPr>
        <w:t>) by opps, dou</w:t>
      </w:r>
      <w:r w:rsidRPr="00B73700">
        <w:rPr>
          <w:rFonts w:cs="Courier New"/>
        </w:rPr>
        <w:t>ble from either hand is T/O</w:t>
      </w:r>
      <w:r w:rsidR="00AF44E1" w:rsidRPr="00B73700">
        <w:rPr>
          <w:rFonts w:cs="Courier New"/>
        </w:rPr>
        <w:t xml:space="preserve"> shows extras</w:t>
      </w:r>
    </w:p>
    <w:p w:rsidR="001439E0" w:rsidRPr="00B73700" w:rsidRDefault="00AF44E1" w:rsidP="00F95DB3">
      <w:pPr>
        <w:numPr>
          <w:ilvl w:val="0"/>
          <w:numId w:val="2"/>
        </w:numPr>
        <w:rPr>
          <w:rFonts w:cs="Courier New"/>
        </w:rPr>
        <w:pPrChange w:id="373" w:author="Vijay" w:date="2014-06-25T00:52:00Z">
          <w:pPr>
            <w:numPr>
              <w:numId w:val="3"/>
            </w:numPr>
            <w:tabs>
              <w:tab w:val="num" w:pos="360"/>
            </w:tabs>
            <w:ind w:left="360" w:hanging="360"/>
          </w:pPr>
        </w:pPrChange>
      </w:pPr>
      <w:r w:rsidRPr="00B73700">
        <w:rPr>
          <w:rFonts w:cs="Courier New"/>
        </w:rPr>
        <w:t>All doubles after both sides have limited the hand will be penalty</w:t>
      </w:r>
      <w:r w:rsidR="001772CF" w:rsidRPr="00B73700">
        <w:rPr>
          <w:rFonts w:cs="Courier New"/>
        </w:rPr>
        <w:t xml:space="preserve"> if sitting over the bidder and T/O if sitting below the bidder</w:t>
      </w:r>
      <w:r w:rsidRPr="00B73700">
        <w:rPr>
          <w:rFonts w:cs="Courier New"/>
        </w:rPr>
        <w:t xml:space="preserve"> </w:t>
      </w:r>
      <w:r w:rsidR="001772CF" w:rsidRPr="00B73700">
        <w:rPr>
          <w:rFonts w:cs="Courier New"/>
        </w:rPr>
        <w:t>e.g. 1H-[P]-2H-[P]-P-[2S], X by responder is penalty, X by opener will be T/O</w:t>
      </w:r>
    </w:p>
    <w:p w:rsidR="001439E0" w:rsidRPr="00B73700" w:rsidRDefault="001439E0" w:rsidP="00F95DB3">
      <w:pPr>
        <w:numPr>
          <w:ilvl w:val="0"/>
          <w:numId w:val="2"/>
        </w:numPr>
        <w:rPr>
          <w:rFonts w:cs="Courier New"/>
        </w:rPr>
        <w:pPrChange w:id="374" w:author="Vijay" w:date="2014-06-25T00:52:00Z">
          <w:pPr>
            <w:numPr>
              <w:numId w:val="3"/>
            </w:numPr>
            <w:tabs>
              <w:tab w:val="num" w:pos="360"/>
            </w:tabs>
            <w:ind w:left="360" w:hanging="360"/>
          </w:pPr>
        </w:pPrChange>
      </w:pPr>
      <w:r w:rsidRPr="00B73700">
        <w:rPr>
          <w:rFonts w:cs="Courier New"/>
        </w:rPr>
        <w:t>1M-[X]-some transfer bid:</w:t>
      </w:r>
    </w:p>
    <w:p w:rsidR="001439E0" w:rsidRPr="00B73700" w:rsidRDefault="001439E0" w:rsidP="00F95DB3">
      <w:pPr>
        <w:numPr>
          <w:ilvl w:val="1"/>
          <w:numId w:val="2"/>
        </w:numPr>
        <w:rPr>
          <w:rFonts w:cs="Courier New"/>
        </w:rPr>
        <w:pPrChange w:id="375" w:author="Vijay" w:date="2014-06-25T00:52:00Z">
          <w:pPr>
            <w:numPr>
              <w:ilvl w:val="1"/>
              <w:numId w:val="3"/>
            </w:numPr>
            <w:tabs>
              <w:tab w:val="num" w:pos="1080"/>
            </w:tabs>
            <w:ind w:left="1080" w:hanging="360"/>
          </w:pPr>
        </w:pPrChange>
      </w:pPr>
      <w:r w:rsidRPr="00B73700">
        <w:rPr>
          <w:rFonts w:cs="Courier New"/>
        </w:rPr>
        <w:t xml:space="preserve">Responder can be fairly weak. So opener should generally accept the transfer cheaply. </w:t>
      </w:r>
    </w:p>
    <w:p w:rsidR="001439E0" w:rsidRPr="00B73700" w:rsidRDefault="001439E0" w:rsidP="00F95DB3">
      <w:pPr>
        <w:numPr>
          <w:ilvl w:val="1"/>
          <w:numId w:val="2"/>
        </w:numPr>
        <w:rPr>
          <w:rFonts w:cs="Courier New"/>
        </w:rPr>
        <w:pPrChange w:id="376" w:author="Vijay" w:date="2014-06-25T00:52:00Z">
          <w:pPr>
            <w:numPr>
              <w:ilvl w:val="1"/>
              <w:numId w:val="3"/>
            </w:numPr>
            <w:tabs>
              <w:tab w:val="num" w:pos="1080"/>
            </w:tabs>
            <w:ind w:left="1080" w:hanging="360"/>
          </w:pPr>
        </w:pPrChange>
      </w:pPr>
      <w:r w:rsidRPr="00B73700">
        <w:rPr>
          <w:rFonts w:cs="Courier New"/>
        </w:rPr>
        <w:t>Return to opener’s suit shows no fit for responder’s suit, and extra length in opener’s suit</w:t>
      </w:r>
    </w:p>
    <w:p w:rsidR="00AF44E1" w:rsidRDefault="001439E0" w:rsidP="00F95DB3">
      <w:pPr>
        <w:numPr>
          <w:ilvl w:val="1"/>
          <w:numId w:val="2"/>
        </w:numPr>
        <w:rPr>
          <w:ins w:id="377" w:author="Vijay" w:date="2014-06-25T00:40:00Z"/>
          <w:rFonts w:cs="Courier New"/>
        </w:rPr>
        <w:pPrChange w:id="378" w:author="Vijay" w:date="2014-06-25T00:52:00Z">
          <w:pPr>
            <w:numPr>
              <w:ilvl w:val="1"/>
              <w:numId w:val="3"/>
            </w:numPr>
            <w:tabs>
              <w:tab w:val="num" w:pos="1080"/>
            </w:tabs>
            <w:ind w:left="1080" w:hanging="360"/>
          </w:pPr>
        </w:pPrChange>
      </w:pPr>
      <w:r w:rsidRPr="00B73700">
        <w:rPr>
          <w:rFonts w:cs="Courier New"/>
        </w:rPr>
        <w:t>Jumps in responder’s suit are pre-emptive rather than showing good hands</w:t>
      </w:r>
    </w:p>
    <w:p w:rsidR="008E57C2" w:rsidRDefault="008E57C2" w:rsidP="00F95DB3">
      <w:pPr>
        <w:numPr>
          <w:ilvl w:val="0"/>
          <w:numId w:val="2"/>
        </w:numPr>
        <w:rPr>
          <w:ins w:id="379" w:author="Vijay" w:date="2014-06-25T00:43:00Z"/>
          <w:rFonts w:cs="Courier New"/>
        </w:rPr>
        <w:pPrChange w:id="380" w:author="Vijay" w:date="2014-06-25T00:52:00Z">
          <w:pPr>
            <w:numPr>
              <w:numId w:val="3"/>
            </w:numPr>
            <w:tabs>
              <w:tab w:val="num" w:pos="360"/>
            </w:tabs>
            <w:ind w:left="360" w:hanging="360"/>
          </w:pPr>
        </w:pPrChange>
      </w:pPr>
      <w:ins w:id="381" w:author="Vijay" w:date="2014-06-25T00:40:00Z">
        <w:r>
          <w:rPr>
            <w:rFonts w:cs="Courier New"/>
          </w:rPr>
          <w:t>After 1</w:t>
        </w:r>
      </w:ins>
      <w:ins w:id="382" w:author="Vijay" w:date="2014-06-25T00:42:00Z">
        <w:r>
          <w:rPr>
            <w:rFonts w:cs="Courier New"/>
          </w:rPr>
          <w:t>M</w:t>
        </w:r>
      </w:ins>
      <w:ins w:id="383" w:author="Vijay" w:date="2014-06-25T00:40:00Z">
        <w:r>
          <w:rPr>
            <w:rFonts w:cs="Courier New"/>
          </w:rPr>
          <w:t xml:space="preserve">-1N-2m, only </w:t>
        </w:r>
      </w:ins>
      <w:ins w:id="384" w:author="Vijay" w:date="2014-06-25T00:41:00Z">
        <w:r>
          <w:rPr>
            <w:rFonts w:cs="Courier New"/>
          </w:rPr>
          <w:t>3S is a splinter. Other jumps are fit showing, e.g. 1H-1N-2C-3D</w:t>
        </w:r>
      </w:ins>
      <w:ins w:id="385" w:author="Vijay" w:date="2014-06-25T00:42:00Z">
        <w:r>
          <w:rPr>
            <w:rFonts w:cs="Courier New"/>
          </w:rPr>
          <w:t xml:space="preserve"> &amp; 1S-1N-2C-3D &amp; 1S-1N-2D-3H</w:t>
        </w:r>
      </w:ins>
    </w:p>
    <w:p w:rsidR="00A71793" w:rsidRDefault="00A71793" w:rsidP="00F95DB3">
      <w:pPr>
        <w:numPr>
          <w:ilvl w:val="0"/>
          <w:numId w:val="2"/>
        </w:numPr>
        <w:rPr>
          <w:ins w:id="386" w:author="Vijay" w:date="2014-06-25T00:45:00Z"/>
          <w:rFonts w:cs="Courier New"/>
        </w:rPr>
        <w:pPrChange w:id="387" w:author="Vijay" w:date="2014-06-25T00:52:00Z">
          <w:pPr>
            <w:numPr>
              <w:numId w:val="3"/>
            </w:numPr>
            <w:tabs>
              <w:tab w:val="num" w:pos="360"/>
            </w:tabs>
            <w:ind w:left="360" w:hanging="360"/>
          </w:pPr>
        </w:pPrChange>
      </w:pPr>
      <w:ins w:id="388" w:author="Vijay" w:date="2014-06-25T00:45:00Z">
        <w:r>
          <w:rPr>
            <w:rFonts w:cs="Courier New"/>
          </w:rPr>
          <w:lastRenderedPageBreak/>
          <w:t xml:space="preserve">After </w:t>
        </w:r>
      </w:ins>
      <w:ins w:id="389" w:author="Vijay" w:date="2014-06-25T00:43:00Z">
        <w:r>
          <w:rPr>
            <w:rFonts w:cs="Courier New"/>
          </w:rPr>
          <w:t>1S-1N-2H</w:t>
        </w:r>
      </w:ins>
    </w:p>
    <w:p w:rsidR="00A71793" w:rsidRDefault="00A71793" w:rsidP="00F95DB3">
      <w:pPr>
        <w:numPr>
          <w:ilvl w:val="1"/>
          <w:numId w:val="2"/>
        </w:numPr>
        <w:rPr>
          <w:ins w:id="390" w:author="Vijay" w:date="2014-06-25T00:45:00Z"/>
          <w:rFonts w:cs="Courier New"/>
        </w:rPr>
        <w:pPrChange w:id="391" w:author="Vijay" w:date="2014-06-25T00:52:00Z">
          <w:pPr>
            <w:numPr>
              <w:ilvl w:val="1"/>
              <w:numId w:val="3"/>
            </w:numPr>
            <w:tabs>
              <w:tab w:val="num" w:pos="1080"/>
            </w:tabs>
            <w:ind w:left="1080" w:hanging="360"/>
          </w:pPr>
        </w:pPrChange>
      </w:pPr>
      <w:ins w:id="392" w:author="Vijay" w:date="2014-06-25T00:45:00Z">
        <w:r>
          <w:rPr>
            <w:rFonts w:cs="Courier New"/>
          </w:rPr>
          <w:t>3S = Big H fit with Hx in S</w:t>
        </w:r>
      </w:ins>
    </w:p>
    <w:p w:rsidR="00A71793" w:rsidRDefault="00A71793" w:rsidP="00F95DB3">
      <w:pPr>
        <w:numPr>
          <w:ilvl w:val="1"/>
          <w:numId w:val="2"/>
        </w:numPr>
        <w:rPr>
          <w:ins w:id="393" w:author="Vijay" w:date="2014-06-25T00:46:00Z"/>
          <w:rFonts w:cs="Courier New"/>
        </w:rPr>
        <w:pPrChange w:id="394" w:author="Vijay" w:date="2014-06-25T00:52:00Z">
          <w:pPr>
            <w:numPr>
              <w:ilvl w:val="1"/>
              <w:numId w:val="3"/>
            </w:numPr>
            <w:tabs>
              <w:tab w:val="num" w:pos="1080"/>
            </w:tabs>
            <w:ind w:left="1080" w:hanging="360"/>
          </w:pPr>
        </w:pPrChange>
      </w:pPr>
      <w:ins w:id="395" w:author="Vijay" w:date="2014-06-25T00:43:00Z">
        <w:r>
          <w:rPr>
            <w:rFonts w:cs="Courier New"/>
          </w:rPr>
          <w:t xml:space="preserve">3N = Good hand with </w:t>
        </w:r>
      </w:ins>
      <w:ins w:id="396" w:author="Vijay" w:date="2014-06-25T00:47:00Z">
        <w:r w:rsidR="003E7D42">
          <w:rPr>
            <w:rFonts w:cs="Courier New"/>
          </w:rPr>
          <w:t xml:space="preserve">great H </w:t>
        </w:r>
      </w:ins>
      <w:ins w:id="397" w:author="Vijay" w:date="2014-06-25T00:43:00Z">
        <w:r w:rsidR="003E7D42">
          <w:rPr>
            <w:rFonts w:cs="Courier New"/>
          </w:rPr>
          <w:t>fit</w:t>
        </w:r>
      </w:ins>
    </w:p>
    <w:p w:rsidR="00A71793" w:rsidRDefault="00A71793" w:rsidP="00F95DB3">
      <w:pPr>
        <w:numPr>
          <w:ilvl w:val="1"/>
          <w:numId w:val="2"/>
        </w:numPr>
        <w:rPr>
          <w:ins w:id="398" w:author="Vijay" w:date="2014-06-25T00:43:00Z"/>
          <w:rFonts w:cs="Courier New"/>
        </w:rPr>
        <w:pPrChange w:id="399" w:author="Vijay" w:date="2014-06-25T00:52:00Z">
          <w:pPr>
            <w:numPr>
              <w:ilvl w:val="1"/>
              <w:numId w:val="3"/>
            </w:numPr>
            <w:tabs>
              <w:tab w:val="num" w:pos="1080"/>
            </w:tabs>
            <w:ind w:left="1080" w:hanging="360"/>
          </w:pPr>
        </w:pPrChange>
      </w:pPr>
      <w:ins w:id="400" w:author="Vijay" w:date="2014-06-25T00:46:00Z">
        <w:r>
          <w:rPr>
            <w:rFonts w:cs="Courier New"/>
          </w:rPr>
          <w:t>4m = Good hand, m+H fit showing</w:t>
        </w:r>
      </w:ins>
    </w:p>
    <w:p w:rsidR="00A71793" w:rsidRDefault="00A71793" w:rsidP="00F95DB3">
      <w:pPr>
        <w:numPr>
          <w:ilvl w:val="0"/>
          <w:numId w:val="2"/>
        </w:numPr>
        <w:rPr>
          <w:ins w:id="401" w:author="Vijay" w:date="2014-06-25T00:46:00Z"/>
          <w:rFonts w:cs="Courier New"/>
        </w:rPr>
        <w:pPrChange w:id="402" w:author="Vijay" w:date="2014-06-25T00:52:00Z">
          <w:pPr>
            <w:numPr>
              <w:numId w:val="3"/>
            </w:numPr>
            <w:tabs>
              <w:tab w:val="num" w:pos="360"/>
            </w:tabs>
            <w:ind w:left="360" w:hanging="360"/>
          </w:pPr>
        </w:pPrChange>
      </w:pPr>
      <w:ins w:id="403" w:author="Vijay" w:date="2014-06-25T00:43:00Z">
        <w:r>
          <w:rPr>
            <w:rFonts w:cs="Courier New"/>
          </w:rPr>
          <w:t>1M-1N-2m</w:t>
        </w:r>
      </w:ins>
    </w:p>
    <w:p w:rsidR="00A71793" w:rsidRDefault="00A71793" w:rsidP="00F95DB3">
      <w:pPr>
        <w:numPr>
          <w:ilvl w:val="1"/>
          <w:numId w:val="2"/>
        </w:numPr>
        <w:rPr>
          <w:ins w:id="404" w:author="Vijay" w:date="2014-06-25T00:46:00Z"/>
          <w:rFonts w:cs="Courier New"/>
        </w:rPr>
        <w:pPrChange w:id="405" w:author="Vijay" w:date="2014-06-25T00:52:00Z">
          <w:pPr>
            <w:numPr>
              <w:ilvl w:val="1"/>
              <w:numId w:val="3"/>
            </w:numPr>
            <w:tabs>
              <w:tab w:val="num" w:pos="1080"/>
            </w:tabs>
            <w:ind w:left="1080" w:hanging="360"/>
          </w:pPr>
        </w:pPrChange>
      </w:pPr>
      <w:ins w:id="406" w:author="Vijay" w:date="2014-06-25T00:46:00Z">
        <w:r>
          <w:rPr>
            <w:rFonts w:cs="Courier New"/>
          </w:rPr>
          <w:t xml:space="preserve">3M = </w:t>
        </w:r>
      </w:ins>
      <w:ins w:id="407" w:author="Vijay" w:date="2014-06-25T00:47:00Z">
        <w:r>
          <w:rPr>
            <w:rFonts w:cs="Courier New"/>
          </w:rPr>
          <w:t>m fit with Hx in M</w:t>
        </w:r>
      </w:ins>
    </w:p>
    <w:p w:rsidR="00A71793" w:rsidRPr="00B73700" w:rsidRDefault="00A71793" w:rsidP="00F95DB3">
      <w:pPr>
        <w:numPr>
          <w:ilvl w:val="1"/>
          <w:numId w:val="2"/>
        </w:numPr>
        <w:rPr>
          <w:rFonts w:cs="Courier New"/>
        </w:rPr>
        <w:pPrChange w:id="408" w:author="Vijay" w:date="2014-06-25T00:52:00Z">
          <w:pPr>
            <w:numPr>
              <w:ilvl w:val="1"/>
              <w:numId w:val="3"/>
            </w:numPr>
            <w:tabs>
              <w:tab w:val="num" w:pos="1080"/>
            </w:tabs>
            <w:ind w:left="1080" w:hanging="360"/>
          </w:pPr>
        </w:pPrChange>
      </w:pPr>
      <w:ins w:id="409" w:author="Vijay" w:date="2014-06-25T00:44:00Z">
        <w:r>
          <w:rPr>
            <w:rFonts w:cs="Courier New"/>
          </w:rPr>
          <w:t>3N = Big fit in m suit</w:t>
        </w:r>
      </w:ins>
    </w:p>
    <w:p w:rsidR="00FC3C12" w:rsidRPr="00B73700" w:rsidRDefault="00FC3C12" w:rsidP="003F2861">
      <w:pPr>
        <w:pStyle w:val="Heading1"/>
      </w:pPr>
      <w:bookmarkStart w:id="410" w:name="_Toc294652528"/>
      <w:r w:rsidRPr="00B73700">
        <w:t>1NT Opening</w:t>
      </w:r>
      <w:bookmarkEnd w:id="410"/>
    </w:p>
    <w:p w:rsidR="00FC3C12" w:rsidRPr="00B73700" w:rsidRDefault="00FC3C12" w:rsidP="00D96125">
      <w:pPr>
        <w:pStyle w:val="Heading2"/>
      </w:pPr>
      <w:bookmarkStart w:id="411" w:name="_Toc294652529"/>
      <w:r w:rsidRPr="00B73700">
        <w:t>No Interference</w:t>
      </w:r>
      <w:bookmarkEnd w:id="411"/>
    </w:p>
    <w:p w:rsidR="004F4D8D" w:rsidRPr="00B73700" w:rsidRDefault="00537EDB" w:rsidP="00E56D47">
      <w:pPr>
        <w:pStyle w:val="Heading3"/>
        <w:rPr>
          <w:lang w:val="en-US"/>
        </w:rPr>
      </w:pPr>
      <w:bookmarkStart w:id="412" w:name="_1NT_=_13-15"/>
      <w:bookmarkEnd w:id="412"/>
      <w:r w:rsidRPr="00B73700">
        <w:rPr>
          <w:lang w:val="en-US"/>
        </w:rPr>
        <w:t>1NT = 13-15</w:t>
      </w:r>
      <w:r w:rsidR="00343072" w:rsidRPr="00B73700">
        <w:rPr>
          <w:lang w:val="en-US"/>
        </w:rPr>
        <w:t xml:space="preserve"> throughout</w:t>
      </w:r>
    </w:p>
    <w:p w:rsidR="004F4D8D" w:rsidRPr="00B73700" w:rsidRDefault="004F4D8D" w:rsidP="004F4D8D">
      <w:pPr>
        <w:autoSpaceDE w:val="0"/>
        <w:autoSpaceDN w:val="0"/>
        <w:adjustRightInd w:val="0"/>
        <w:rPr>
          <w:rFonts w:cs="Courier New"/>
        </w:rPr>
      </w:pPr>
      <w:r w:rsidRPr="00B73700">
        <w:rPr>
          <w:rFonts w:cs="Courier New"/>
        </w:rPr>
        <w:tab/>
      </w:r>
      <w:hyperlink w:anchor="_1N_-_2C" w:history="1">
        <w:r w:rsidRPr="00B73700">
          <w:rPr>
            <w:rStyle w:val="Hyperlink"/>
            <w:rFonts w:cs="Courier New"/>
          </w:rPr>
          <w:t>2C = Stayman</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D" w:history="1">
        <w:r w:rsidRPr="00B73700">
          <w:rPr>
            <w:rStyle w:val="Hyperlink"/>
            <w:rFonts w:cs="Courier New"/>
          </w:rPr>
          <w:t>2D = 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H" w:history="1">
        <w:r w:rsidRPr="00B73700">
          <w:rPr>
            <w:rStyle w:val="Hyperlink"/>
            <w:rFonts w:cs="Courier New"/>
          </w:rPr>
          <w:t>2H = Transfer to S</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S" w:history="1">
        <w:r w:rsidRPr="00B73700">
          <w:rPr>
            <w:rStyle w:val="Hyperlink"/>
            <w:rFonts w:cs="Courier New"/>
          </w:rPr>
          <w:t xml:space="preserve">2S = Transfer to </w:t>
        </w:r>
        <w:r w:rsidR="00E31907" w:rsidRPr="00B73700">
          <w:rPr>
            <w:rStyle w:val="Hyperlink"/>
            <w:rFonts w:cs="Courier New"/>
          </w:rPr>
          <w:t>C or range enquiry</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2N" w:history="1">
        <w:r w:rsidRPr="00B73700">
          <w:rPr>
            <w:rStyle w:val="Hyperlink"/>
            <w:rFonts w:cs="Courier New"/>
          </w:rPr>
          <w:t xml:space="preserve">2N = Transfer to </w:t>
        </w:r>
        <w:r w:rsidR="00C36BCC" w:rsidRPr="00B73700">
          <w:rPr>
            <w:rStyle w:val="Hyperlink"/>
            <w:rFonts w:cs="Courier New"/>
          </w:rPr>
          <w:t>D or weak 5-5m</w:t>
        </w:r>
      </w:hyperlink>
    </w:p>
    <w:p w:rsidR="004F4D8D" w:rsidRPr="00B73700" w:rsidRDefault="004F4D8D" w:rsidP="004F4D8D">
      <w:pPr>
        <w:autoSpaceDE w:val="0"/>
        <w:autoSpaceDN w:val="0"/>
        <w:adjustRightInd w:val="0"/>
        <w:rPr>
          <w:rFonts w:cs="Courier New"/>
          <w:color w:val="auto"/>
        </w:rPr>
      </w:pPr>
      <w:r w:rsidRPr="00B73700">
        <w:rPr>
          <w:rFonts w:cs="Courier New"/>
          <w:color w:val="008000"/>
        </w:rPr>
        <w:tab/>
      </w:r>
      <w:hyperlink w:anchor="_1N_-_3C" w:history="1">
        <w:r w:rsidRPr="00B73700">
          <w:rPr>
            <w:rStyle w:val="Hyperlink"/>
            <w:rFonts w:cs="Courier New"/>
          </w:rPr>
          <w:t xml:space="preserve">3C = 5-5 minors, </w:t>
        </w:r>
      </w:hyperlink>
      <w:r w:rsidR="00111B17" w:rsidRPr="00B73700">
        <w:rPr>
          <w:rFonts w:cs="Courier New"/>
          <w:color w:val="auto"/>
        </w:rPr>
        <w:t>Inv</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3D = 54 minors 31 majors either way</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3H = 5-5 minors GF</w:t>
      </w:r>
    </w:p>
    <w:p w:rsidR="004F4D8D" w:rsidRPr="00B73700" w:rsidRDefault="004F4D8D" w:rsidP="004F4D8D">
      <w:pPr>
        <w:autoSpaceDE w:val="0"/>
        <w:autoSpaceDN w:val="0"/>
        <w:adjustRightInd w:val="0"/>
        <w:rPr>
          <w:rFonts w:cs="Courier New"/>
        </w:rPr>
      </w:pPr>
      <w:r w:rsidRPr="00B73700">
        <w:rPr>
          <w:rFonts w:cs="Courier New"/>
        </w:rPr>
        <w:tab/>
      </w:r>
      <w:r w:rsidR="00111B17" w:rsidRPr="00B73700">
        <w:rPr>
          <w:rFonts w:cs="Courier New"/>
        </w:rPr>
        <w:t>3S = 54 minors 22 majors either way</w:t>
      </w:r>
    </w:p>
    <w:p w:rsidR="004F4D8D" w:rsidRPr="00B73700" w:rsidRDefault="004F4D8D" w:rsidP="004F4D8D">
      <w:pPr>
        <w:autoSpaceDE w:val="0"/>
        <w:autoSpaceDN w:val="0"/>
        <w:adjustRightInd w:val="0"/>
        <w:rPr>
          <w:rFonts w:cs="Courier New"/>
        </w:rPr>
      </w:pPr>
      <w:r w:rsidRPr="00B73700">
        <w:rPr>
          <w:rFonts w:cs="Courier New"/>
        </w:rPr>
        <w:tab/>
        <w:t>3N = To Play</w:t>
      </w:r>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C" w:history="1">
        <w:r w:rsidRPr="00B73700">
          <w:rPr>
            <w:rStyle w:val="Hyperlink"/>
            <w:rFonts w:cs="Courier New"/>
          </w:rPr>
          <w:t xml:space="preserve">4C = </w:t>
        </w:r>
        <w:r w:rsidR="00C36BCC" w:rsidRPr="00B73700">
          <w:rPr>
            <w:rStyle w:val="Hyperlink"/>
            <w:rFonts w:cs="Courier New"/>
          </w:rPr>
          <w:t>Transfer to H</w:t>
        </w:r>
      </w:hyperlink>
    </w:p>
    <w:p w:rsidR="004F4D8D" w:rsidRPr="00B73700" w:rsidRDefault="004F4D8D" w:rsidP="004F4D8D">
      <w:pPr>
        <w:autoSpaceDE w:val="0"/>
        <w:autoSpaceDN w:val="0"/>
        <w:adjustRightInd w:val="0"/>
        <w:rPr>
          <w:rFonts w:cs="Courier New"/>
          <w:color w:val="008000"/>
        </w:rPr>
      </w:pPr>
      <w:r w:rsidRPr="00B73700">
        <w:rPr>
          <w:rFonts w:cs="Courier New"/>
          <w:color w:val="008000"/>
        </w:rPr>
        <w:tab/>
      </w:r>
      <w:hyperlink w:anchor="_1N_-_4D" w:history="1">
        <w:r w:rsidRPr="00B73700">
          <w:rPr>
            <w:rStyle w:val="Hyperlink"/>
            <w:rFonts w:cs="Courier New"/>
          </w:rPr>
          <w:t xml:space="preserve">4D = Transfer to </w:t>
        </w:r>
        <w:r w:rsidR="00C36BCC" w:rsidRPr="00B73700">
          <w:rPr>
            <w:rStyle w:val="Hyperlink"/>
            <w:rFonts w:cs="Courier New"/>
          </w:rPr>
          <w:t>S</w:t>
        </w:r>
      </w:hyperlink>
    </w:p>
    <w:p w:rsidR="004F4D8D" w:rsidRPr="00BF2FA5" w:rsidRDefault="004F4D8D" w:rsidP="004F4D8D">
      <w:pPr>
        <w:autoSpaceDE w:val="0"/>
        <w:autoSpaceDN w:val="0"/>
        <w:adjustRightInd w:val="0"/>
        <w:rPr>
          <w:rFonts w:cs="Courier New"/>
          <w:highlight w:val="yellow"/>
        </w:rPr>
      </w:pPr>
      <w:r w:rsidRPr="00B73700">
        <w:rPr>
          <w:rFonts w:cs="Courier New"/>
        </w:rPr>
        <w:tab/>
      </w:r>
      <w:r w:rsidRPr="00BF2FA5">
        <w:rPr>
          <w:rFonts w:cs="Courier New"/>
          <w:highlight w:val="yellow"/>
        </w:rPr>
        <w:t xml:space="preserve">4H = </w:t>
      </w:r>
      <w:r w:rsidR="00A94FF0" w:rsidRPr="00BF2FA5">
        <w:rPr>
          <w:rFonts w:cs="Courier New"/>
          <w:highlight w:val="yellow"/>
        </w:rPr>
        <w:t>Quant with 5Clubs</w:t>
      </w:r>
    </w:p>
    <w:p w:rsidR="00C36BCC" w:rsidRPr="00BF2FA5" w:rsidRDefault="00C36BCC" w:rsidP="004F4D8D">
      <w:pPr>
        <w:autoSpaceDE w:val="0"/>
        <w:autoSpaceDN w:val="0"/>
        <w:adjustRightInd w:val="0"/>
        <w:rPr>
          <w:rFonts w:cs="Courier New"/>
          <w:highlight w:val="yellow"/>
        </w:rPr>
      </w:pPr>
      <w:r w:rsidRPr="00BF2FA5">
        <w:rPr>
          <w:rFonts w:cs="Courier New"/>
          <w:highlight w:val="yellow"/>
        </w:rPr>
        <w:tab/>
        <w:t xml:space="preserve">4S = </w:t>
      </w:r>
      <w:r w:rsidR="00A94FF0" w:rsidRPr="00BF2FA5">
        <w:rPr>
          <w:rFonts w:cs="Courier New"/>
          <w:highlight w:val="yellow"/>
        </w:rPr>
        <w:t>Quant with 5Diamonds</w:t>
      </w:r>
    </w:p>
    <w:p w:rsidR="004F4D8D" w:rsidRPr="00B73700" w:rsidRDefault="004F4D8D" w:rsidP="004F4D8D">
      <w:pPr>
        <w:autoSpaceDE w:val="0"/>
        <w:autoSpaceDN w:val="0"/>
        <w:adjustRightInd w:val="0"/>
        <w:rPr>
          <w:rFonts w:cs="Courier New"/>
        </w:rPr>
      </w:pPr>
      <w:r w:rsidRPr="00BF2FA5">
        <w:rPr>
          <w:rFonts w:cs="Courier New"/>
          <w:highlight w:val="yellow"/>
        </w:rPr>
        <w:tab/>
      </w:r>
      <w:r w:rsidR="00343072" w:rsidRPr="00BF2FA5">
        <w:rPr>
          <w:rFonts w:cs="Courier New"/>
          <w:highlight w:val="yellow"/>
        </w:rPr>
        <w:t xml:space="preserve">4N = </w:t>
      </w:r>
      <w:r w:rsidR="00A94FF0" w:rsidRPr="00BF2FA5">
        <w:rPr>
          <w:rFonts w:cs="Courier New"/>
          <w:highlight w:val="yellow"/>
        </w:rPr>
        <w:t>Quant with 44 minors</w:t>
      </w:r>
    </w:p>
    <w:p w:rsidR="00292D53" w:rsidRPr="00B73700" w:rsidRDefault="00292D53" w:rsidP="004F4D8D">
      <w:pPr>
        <w:autoSpaceDE w:val="0"/>
        <w:autoSpaceDN w:val="0"/>
        <w:adjustRightInd w:val="0"/>
        <w:rPr>
          <w:rFonts w:cs="Courier New"/>
          <w:color w:val="008000"/>
        </w:rPr>
      </w:pPr>
      <w:r w:rsidRPr="00B73700">
        <w:rPr>
          <w:rFonts w:cs="Courier New"/>
          <w:color w:val="008000"/>
        </w:rPr>
        <w:tab/>
      </w:r>
      <w:hyperlink w:anchor="_1N_-_5N" w:history="1">
        <w:r w:rsidRPr="00B73700">
          <w:rPr>
            <w:rStyle w:val="Hyperlink"/>
            <w:rFonts w:cs="Courier New"/>
          </w:rPr>
          <w:t>5N = Inv to 7N</w:t>
        </w:r>
      </w:hyperlink>
    </w:p>
    <w:bookmarkStart w:id="413" w:name="_1N_-_2C"/>
    <w:bookmarkEnd w:id="413"/>
    <w:p w:rsidR="00FC3C12" w:rsidRPr="00B73700" w:rsidRDefault="004D0B10"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FC3C12" w:rsidRPr="00B73700">
        <w:rPr>
          <w:rStyle w:val="Hyperlink"/>
          <w:lang w:val="en-US"/>
        </w:rPr>
        <w:t>1N</w:t>
      </w:r>
      <w:r w:rsidRPr="00B73700">
        <w:rPr>
          <w:lang w:val="en-US"/>
        </w:rPr>
        <w:fldChar w:fldCharType="end"/>
      </w:r>
      <w:r w:rsidR="00E12BBB" w:rsidRPr="00B73700">
        <w:rPr>
          <w:lang w:val="en-US"/>
        </w:rPr>
        <w:t>–</w:t>
      </w:r>
      <w:r w:rsidR="00FC3C12" w:rsidRPr="00B73700">
        <w:rPr>
          <w:lang w:val="en-US"/>
        </w:rPr>
        <w:t>2C</w:t>
      </w:r>
      <w:r w:rsidR="004F4D8D" w:rsidRPr="00B73700">
        <w:rPr>
          <w:lang w:val="en-US"/>
        </w:rPr>
        <w:t xml:space="preserve"> = Stayman</w:t>
      </w:r>
    </w:p>
    <w:p w:rsidR="00FC3C12" w:rsidRPr="00B73700" w:rsidRDefault="004F4D8D" w:rsidP="00FC3C12">
      <w:pPr>
        <w:autoSpaceDE w:val="0"/>
        <w:autoSpaceDN w:val="0"/>
        <w:adjustRightInd w:val="0"/>
        <w:rPr>
          <w:rFonts w:cs="Courier New"/>
        </w:rPr>
      </w:pPr>
      <w:r w:rsidRPr="00B73700">
        <w:rPr>
          <w:rFonts w:cs="Courier New"/>
        </w:rPr>
        <w:tab/>
        <w:t>2D =</w:t>
      </w:r>
      <w:r w:rsidR="00FC3C12" w:rsidRPr="00B73700">
        <w:rPr>
          <w:rFonts w:cs="Courier New"/>
        </w:rPr>
        <w:t xml:space="preserve"> No 4M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2H = Pass or Correct</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 xml:space="preserve">2S = </w:t>
      </w:r>
      <w:r w:rsidR="007372C3" w:rsidRPr="00B73700">
        <w:rPr>
          <w:rFonts w:cs="Courier New"/>
        </w:rPr>
        <w:t>UNBAL</w:t>
      </w:r>
      <w:r w:rsidR="0021777C" w:rsidRPr="00B73700">
        <w:rPr>
          <w:rFonts w:cs="Courier New"/>
        </w:rPr>
        <w:t xml:space="preserve"> 5S, inv</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will have 4M</w:t>
      </w:r>
    </w:p>
    <w:p w:rsidR="0021777C" w:rsidRPr="00B73700" w:rsidRDefault="00C00B16" w:rsidP="00FC3C12">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3C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C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3D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accept with D suit</w:t>
      </w:r>
    </w:p>
    <w:p w:rsidR="0021777C" w:rsidRPr="00B73700" w:rsidRDefault="00C00B16" w:rsidP="0021777C">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 xml:space="preserve">3M = </w:t>
      </w:r>
      <w:r w:rsidR="007372C3" w:rsidRPr="00B73700">
        <w:rPr>
          <w:rFonts w:cs="Courier New"/>
        </w:rPr>
        <w:t>UNBAL</w:t>
      </w:r>
      <w:r w:rsidR="0021777C" w:rsidRPr="00B73700">
        <w:rPr>
          <w:rFonts w:cs="Courier New"/>
        </w:rPr>
        <w:t>,</w:t>
      </w:r>
      <w:r w:rsidRPr="00B73700">
        <w:rPr>
          <w:rFonts w:cs="Courier New"/>
        </w:rPr>
        <w:t xml:space="preserve"> </w:t>
      </w:r>
      <w:r w:rsidR="0021777C" w:rsidRPr="00B73700">
        <w:rPr>
          <w:rFonts w:cs="Courier New"/>
        </w:rPr>
        <w:t xml:space="preserve">accept with </w:t>
      </w:r>
      <w:r w:rsidR="007756B2" w:rsidRPr="00B73700">
        <w:rPr>
          <w:rFonts w:cs="Courier New"/>
        </w:rPr>
        <w:t>3M, prefer not to play in 3N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r w:rsidR="00343072" w:rsidRPr="00B73700">
        <w:rPr>
          <w:rStyle w:val="StyleRed"/>
          <w:b w:val="0"/>
          <w:i w:val="0"/>
          <w:color w:val="000000"/>
        </w:rPr>
        <w:t>, mild slam try</w:t>
      </w:r>
    </w:p>
    <w:p w:rsidR="00FC3C12" w:rsidRPr="00B73700" w:rsidRDefault="0034307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1 5m</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43072" w:rsidRPr="00B73700">
        <w:rPr>
          <w:rStyle w:val="StyleRed"/>
          <w:b w:val="0"/>
          <w:i w:val="0"/>
          <w:color w:val="000000"/>
        </w:rPr>
        <w:t>Asks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5C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5D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44minors min</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3S = </w:t>
      </w:r>
      <w:r w:rsidR="00331AFD" w:rsidRPr="00B73700">
        <w:rPr>
          <w:rStyle w:val="StyleRed"/>
          <w:b w:val="0"/>
          <w:i w:val="0"/>
          <w:color w:val="000000"/>
        </w:rPr>
        <w:t>44minors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 or 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4</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4C = relay</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4D = C</w:t>
      </w:r>
    </w:p>
    <w:p w:rsidR="00052EA3" w:rsidRPr="00B73700" w:rsidRDefault="00052EA3"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4H = 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AD0088" w:rsidRPr="00B73700">
        <w:rPr>
          <w:rStyle w:val="StyleRed"/>
          <w:b w:val="0"/>
          <w:i w:val="0"/>
          <w:color w:val="000000"/>
        </w:rPr>
        <w:t>5-5M In</w:t>
      </w:r>
      <w:r w:rsidR="001A19CA" w:rsidRPr="00B73700">
        <w:rPr>
          <w:rStyle w:val="StyleRed"/>
          <w:b w:val="0"/>
          <w:i w:val="0"/>
          <w:color w:val="000000"/>
        </w:rPr>
        <w:t>v</w:t>
      </w:r>
      <w:ins w:id="414" w:author="Vijay" w:date="2014-06-20T12:06:00Z">
        <w:r w:rsidR="00E26C99">
          <w:rPr>
            <w:rStyle w:val="StyleRed"/>
            <w:b w:val="0"/>
            <w:i w:val="0"/>
            <w:color w:val="000000"/>
          </w:rPr>
          <w:t xml:space="preserve"> or game only</w:t>
        </w:r>
      </w:ins>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5S+4H GF</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 = 5H+4S GF</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4C = 6H+4S</w:t>
      </w:r>
      <w:r w:rsidR="00A635DD" w:rsidRPr="00B73700">
        <w:rPr>
          <w:rFonts w:cs="Courier New"/>
        </w:rPr>
        <w:t>, mild slam try</w:t>
      </w:r>
    </w:p>
    <w:p w:rsidR="001A19CA" w:rsidRPr="00B73700" w:rsidRDefault="001A19CA" w:rsidP="00FC3C12">
      <w:pPr>
        <w:autoSpaceDE w:val="0"/>
        <w:autoSpaceDN w:val="0"/>
        <w:adjustRightInd w:val="0"/>
        <w:rPr>
          <w:rFonts w:cs="Courier New"/>
        </w:rPr>
      </w:pPr>
      <w:r w:rsidRPr="00B73700">
        <w:rPr>
          <w:rFonts w:cs="Courier New"/>
        </w:rPr>
        <w:tab/>
      </w:r>
      <w:r w:rsidRPr="00B73700">
        <w:rPr>
          <w:rFonts w:cs="Courier New"/>
        </w:rPr>
        <w:tab/>
        <w:t>4D = 6S+4H</w:t>
      </w:r>
      <w:r w:rsidR="00A635DD" w:rsidRPr="00B73700">
        <w:rPr>
          <w:rFonts w:cs="Courier New"/>
        </w:rPr>
        <w:t>, mild slam try</w:t>
      </w:r>
    </w:p>
    <w:p w:rsidR="00A635DD" w:rsidRPr="00B73700" w:rsidRDefault="00A635DD" w:rsidP="00FC3C12">
      <w:pPr>
        <w:autoSpaceDE w:val="0"/>
        <w:autoSpaceDN w:val="0"/>
        <w:adjustRightInd w:val="0"/>
        <w:rPr>
          <w:rFonts w:cs="Courier New"/>
        </w:rPr>
      </w:pPr>
      <w:r w:rsidRPr="00B73700">
        <w:rPr>
          <w:rFonts w:cs="Courier New"/>
        </w:rPr>
        <w:tab/>
      </w:r>
      <w:r w:rsidRPr="00B73700">
        <w:rPr>
          <w:rFonts w:cs="Courier New"/>
        </w:rPr>
        <w:tab/>
        <w:t>4M = 6M+4OM, no slam</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4</w:t>
      </w:r>
      <w:r w:rsidR="00331AFD" w:rsidRPr="00B73700">
        <w:rPr>
          <w:rFonts w:cs="Courier New"/>
        </w:rPr>
        <w:t>N</w:t>
      </w:r>
      <w:r w:rsidRPr="00B73700">
        <w:rPr>
          <w:rFonts w:cs="Courier New"/>
        </w:rPr>
        <w:t xml:space="preserve"> = </w:t>
      </w:r>
      <w:r w:rsidR="00331AFD" w:rsidRPr="00B73700">
        <w:rPr>
          <w:rFonts w:cs="Courier New"/>
        </w:rPr>
        <w:t>Quant</w:t>
      </w:r>
    </w:p>
    <w:p w:rsidR="00FC3C12" w:rsidRPr="00B73700" w:rsidRDefault="004F4D8D" w:rsidP="00FC3C12">
      <w:pPr>
        <w:autoSpaceDE w:val="0"/>
        <w:autoSpaceDN w:val="0"/>
        <w:adjustRightInd w:val="0"/>
        <w:rPr>
          <w:rFonts w:cs="Courier New"/>
        </w:rPr>
      </w:pPr>
      <w:r w:rsidRPr="00B73700">
        <w:rPr>
          <w:rFonts w:cs="Courier New"/>
        </w:rPr>
        <w:tab/>
        <w:t>2H =</w:t>
      </w:r>
      <w:r w:rsidR="00331AFD" w:rsidRPr="00B73700">
        <w:rPr>
          <w:rFonts w:cs="Courier New"/>
        </w:rPr>
        <w:t xml:space="preserve"> 4</w:t>
      </w:r>
      <w:r w:rsidR="00FC3C12" w:rsidRPr="00B73700">
        <w:rPr>
          <w:rFonts w:cs="Courier New"/>
        </w:rPr>
        <w:t>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2S = </w:t>
      </w:r>
      <w:r w:rsidR="00EB79A3" w:rsidRPr="00B73700">
        <w:rPr>
          <w:rStyle w:val="StyleRed"/>
          <w:b w:val="0"/>
          <w:i w:val="0"/>
          <w:color w:val="000000"/>
        </w:rPr>
        <w:t>5</w:t>
      </w:r>
      <w:r w:rsidR="00331AFD" w:rsidRPr="00B73700">
        <w:rPr>
          <w:rStyle w:val="StyleRed"/>
          <w:b w:val="0"/>
          <w:i w:val="0"/>
          <w:color w:val="000000"/>
        </w:rPr>
        <w:t xml:space="preserve"> spades, </w:t>
      </w:r>
      <w:r w:rsidR="007372C3" w:rsidRPr="00B73700">
        <w:rPr>
          <w:rStyle w:val="StyleRed"/>
          <w:b w:val="0"/>
          <w:i w:val="0"/>
          <w:color w:val="000000"/>
        </w:rPr>
        <w:t>UNBAL</w:t>
      </w:r>
      <w:r w:rsidR="00EB79A3" w:rsidRPr="00B73700">
        <w:rPr>
          <w:rStyle w:val="StyleRed"/>
          <w:b w:val="0"/>
          <w:i w:val="0"/>
          <w:color w:val="000000"/>
        </w:rPr>
        <w:t xml:space="preserve"> </w:t>
      </w:r>
      <w:r w:rsidR="00331AFD" w:rsidRPr="00B73700">
        <w:rPr>
          <w:rStyle w:val="StyleRed"/>
          <w:b w:val="0"/>
          <w:i w:val="0"/>
          <w:color w:val="000000"/>
        </w:rPr>
        <w:t>invite</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Pass = 3S,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2N = 2S, min</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Pr="00B73700">
        <w:rPr>
          <w:rStyle w:val="StyleRed"/>
          <w:b w:val="0"/>
          <w:i w:val="0"/>
          <w:color w:val="000000"/>
        </w:rPr>
        <w:tab/>
        <w:t>3C = 2S, max</w:t>
      </w:r>
    </w:p>
    <w:p w:rsidR="00A635DD" w:rsidRPr="00B73700" w:rsidRDefault="00A635D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3S, max</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t>
      </w:r>
      <w:r w:rsidR="00AA2E57" w:rsidRPr="00B73700">
        <w:rPr>
          <w:rFonts w:cs="Courier New"/>
        </w:rPr>
        <w:t>BAL</w:t>
      </w:r>
      <w:r w:rsidR="00343072" w:rsidRPr="00B73700">
        <w:rPr>
          <w:rFonts w:cs="Courier New"/>
        </w:rPr>
        <w:t xml:space="preserve"> hand with 4S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 xml:space="preserve">3H = </w:t>
      </w:r>
      <w:r w:rsidR="00331AFD" w:rsidRPr="00B73700">
        <w:rPr>
          <w:rStyle w:val="StyleRed"/>
          <w:b w:val="0"/>
          <w:i w:val="0"/>
          <w:color w:val="000000"/>
        </w:rPr>
        <w:t>4D</w:t>
      </w:r>
    </w:p>
    <w:p w:rsidR="00FC3C12" w:rsidRPr="00B73700" w:rsidRDefault="00331AFD"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3S = 4</w:t>
      </w:r>
      <w:r w:rsidR="00FC3C12" w:rsidRPr="00B73700">
        <w:rPr>
          <w:rStyle w:val="StyleRed"/>
          <w:b w:val="0"/>
          <w:i w:val="0"/>
          <w:color w:val="000000"/>
        </w:rPr>
        <w:t>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3N = 3</w:t>
      </w:r>
      <w:r w:rsidR="00343072" w:rsidRPr="00B73700">
        <w:rPr>
          <w:rStyle w:val="StyleRed"/>
          <w:b w:val="0"/>
          <w:i w:val="0"/>
          <w:color w:val="000000"/>
        </w:rPr>
        <w:t>.</w:t>
      </w:r>
      <w:r w:rsidRPr="00B73700">
        <w:rPr>
          <w:rStyle w:val="StyleRed"/>
          <w:b w:val="0"/>
          <w:i w:val="0"/>
          <w:color w:val="000000"/>
        </w:rPr>
        <w:t>4</w:t>
      </w:r>
      <w:r w:rsidR="00343072" w:rsidRPr="00B73700">
        <w:rPr>
          <w:rStyle w:val="StyleRed"/>
          <w:b w:val="0"/>
          <w:i w:val="0"/>
          <w:color w:val="000000"/>
        </w:rPr>
        <w:t>.</w:t>
      </w:r>
      <w:r w:rsidRPr="00B73700">
        <w:rPr>
          <w:rStyle w:val="StyleRed"/>
          <w:b w:val="0"/>
          <w:i w:val="0"/>
          <w:color w:val="000000"/>
        </w:rPr>
        <w:t>3</w:t>
      </w:r>
      <w:r w:rsidR="00343072" w:rsidRPr="00B73700">
        <w:rPr>
          <w:rStyle w:val="StyleRed"/>
          <w:b w:val="0"/>
          <w:i w:val="0"/>
          <w:color w:val="000000"/>
        </w:rPr>
        <w:t>.</w:t>
      </w:r>
      <w:r w:rsidRPr="00B73700">
        <w:rPr>
          <w:rStyle w:val="StyleRed"/>
          <w:b w:val="0"/>
          <w:i w:val="0"/>
          <w:color w:val="000000"/>
        </w:rPr>
        <w:t>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 xml:space="preserve">Agrees H, </w:t>
      </w:r>
      <w:r w:rsidR="00BF2FA5">
        <w:rPr>
          <w:rStyle w:val="StyleRed"/>
          <w:b w:val="0"/>
          <w:i w:val="0"/>
          <w:color w:val="000000"/>
        </w:rPr>
        <w:t xml:space="preserve">bal </w:t>
      </w:r>
      <w:r w:rsidR="00331AFD" w:rsidRPr="00B73700">
        <w:rPr>
          <w:rStyle w:val="StyleRed"/>
          <w:b w:val="0"/>
          <w:i w:val="0"/>
          <w:color w:val="000000"/>
        </w:rPr>
        <w:t>slam try</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3H = Inv with 4+H</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3S/4C/4D = Splinter</w:t>
      </w:r>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p w:rsidR="00FC3C12" w:rsidRPr="00B73700" w:rsidRDefault="004F4D8D" w:rsidP="00FC3C12">
      <w:pPr>
        <w:autoSpaceDE w:val="0"/>
        <w:autoSpaceDN w:val="0"/>
        <w:adjustRightInd w:val="0"/>
        <w:rPr>
          <w:rFonts w:cs="Courier New"/>
        </w:rPr>
      </w:pPr>
      <w:r w:rsidRPr="00B73700">
        <w:rPr>
          <w:rFonts w:cs="Courier New"/>
        </w:rPr>
        <w:tab/>
        <w:t>2S =</w:t>
      </w:r>
      <w:r w:rsidR="00331AFD" w:rsidRPr="00B73700">
        <w:rPr>
          <w:rFonts w:cs="Courier New"/>
        </w:rPr>
        <w:t xml:space="preserve"> 4</w:t>
      </w:r>
      <w:r w:rsidR="00FC3C12" w:rsidRPr="00B73700">
        <w:rPr>
          <w:rFonts w:cs="Courier New"/>
        </w:rPr>
        <w:t>S</w:t>
      </w:r>
    </w:p>
    <w:p w:rsidR="00FC3C12" w:rsidRPr="00B73700" w:rsidRDefault="00FC3C12" w:rsidP="00FC3C12">
      <w:pPr>
        <w:autoSpaceDE w:val="0"/>
        <w:autoSpaceDN w:val="0"/>
        <w:adjustRightInd w:val="0"/>
        <w:rPr>
          <w:rFonts w:cs="Courier New"/>
        </w:rPr>
      </w:pPr>
      <w:r w:rsidRPr="00B73700">
        <w:rPr>
          <w:rFonts w:cs="Courier New"/>
        </w:rPr>
        <w:tab/>
      </w:r>
      <w:r w:rsidRPr="00B73700">
        <w:rPr>
          <w:rFonts w:cs="Courier New"/>
        </w:rPr>
        <w:tab/>
        <w:t>2N = Inv</w:t>
      </w:r>
      <w:r w:rsidR="00343072" w:rsidRPr="00B73700">
        <w:rPr>
          <w:rFonts w:cs="Courier New"/>
        </w:rPr>
        <w:t xml:space="preserve"> with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3C = Relay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3D = 4C</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t>3H = 4D</w:t>
      </w:r>
    </w:p>
    <w:p w:rsidR="00FC3C12" w:rsidRPr="00BF2FA5" w:rsidRDefault="00331AFD" w:rsidP="00FC3C12">
      <w:pPr>
        <w:autoSpaceDE w:val="0"/>
        <w:autoSpaceDN w:val="0"/>
        <w:adjustRightInd w:val="0"/>
        <w:rPr>
          <w:rStyle w:val="StyleRed"/>
          <w:b w:val="0"/>
          <w:i w:val="0"/>
          <w:color w:val="000000"/>
          <w:highlight w:val="yellow"/>
        </w:rPr>
      </w:pPr>
      <w:r w:rsidRPr="00B73700">
        <w:rPr>
          <w:rStyle w:val="StyleRed"/>
          <w:b w:val="0"/>
          <w:i w:val="0"/>
          <w:color w:val="000000"/>
        </w:rPr>
        <w:tab/>
      </w:r>
      <w:r w:rsidRPr="00B73700">
        <w:rPr>
          <w:rStyle w:val="StyleRed"/>
          <w:b w:val="0"/>
          <w:i w:val="0"/>
          <w:color w:val="000000"/>
        </w:rPr>
        <w:tab/>
      </w:r>
      <w:r w:rsidRPr="00B73700">
        <w:rPr>
          <w:rStyle w:val="StyleRed"/>
          <w:b w:val="0"/>
          <w:i w:val="0"/>
          <w:color w:val="000000"/>
        </w:rPr>
        <w:tab/>
      </w:r>
      <w:r w:rsidRPr="00BF2FA5">
        <w:rPr>
          <w:rStyle w:val="StyleRed"/>
          <w:b w:val="0"/>
          <w:i w:val="0"/>
          <w:color w:val="000000"/>
          <w:highlight w:val="yellow"/>
        </w:rPr>
        <w:t>3S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 xml:space="preserve">3 </w:t>
      </w:r>
      <w:r w:rsidR="00BF2FA5" w:rsidRPr="00BF2FA5">
        <w:rPr>
          <w:rStyle w:val="StyleRed"/>
          <w:b w:val="0"/>
          <w:i w:val="0"/>
          <w:color w:val="000000"/>
          <w:highlight w:val="yellow"/>
        </w:rPr>
        <w:t>max</w:t>
      </w:r>
    </w:p>
    <w:p w:rsidR="00FC3C12" w:rsidRPr="00B73700" w:rsidRDefault="00FC3C12" w:rsidP="00FC3C12">
      <w:pPr>
        <w:autoSpaceDE w:val="0"/>
        <w:autoSpaceDN w:val="0"/>
        <w:adjustRightInd w:val="0"/>
        <w:rPr>
          <w:rStyle w:val="StyleRed"/>
          <w:b w:val="0"/>
          <w:i w:val="0"/>
          <w:color w:val="000000"/>
        </w:rPr>
      </w:pPr>
      <w:r w:rsidRPr="00BF2FA5">
        <w:rPr>
          <w:rStyle w:val="StyleRed"/>
          <w:b w:val="0"/>
          <w:i w:val="0"/>
          <w:color w:val="000000"/>
          <w:highlight w:val="yellow"/>
        </w:rPr>
        <w:tab/>
      </w:r>
      <w:r w:rsidRPr="00BF2FA5">
        <w:rPr>
          <w:rStyle w:val="StyleRed"/>
          <w:b w:val="0"/>
          <w:i w:val="0"/>
          <w:color w:val="000000"/>
          <w:highlight w:val="yellow"/>
        </w:rPr>
        <w:tab/>
      </w:r>
      <w:r w:rsidRPr="00BF2FA5">
        <w:rPr>
          <w:rStyle w:val="StyleRed"/>
          <w:b w:val="0"/>
          <w:i w:val="0"/>
          <w:color w:val="000000"/>
          <w:highlight w:val="yellow"/>
        </w:rPr>
        <w:tab/>
        <w:t>3N = 4</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43072" w:rsidRPr="00BF2FA5">
        <w:rPr>
          <w:rStyle w:val="StyleRed"/>
          <w:b w:val="0"/>
          <w:i w:val="0"/>
          <w:color w:val="000000"/>
          <w:highlight w:val="yellow"/>
        </w:rPr>
        <w:t>.</w:t>
      </w:r>
      <w:r w:rsidRPr="00BF2FA5">
        <w:rPr>
          <w:rStyle w:val="StyleRed"/>
          <w:b w:val="0"/>
          <w:i w:val="0"/>
          <w:color w:val="000000"/>
          <w:highlight w:val="yellow"/>
        </w:rPr>
        <w:t>3</w:t>
      </w:r>
      <w:r w:rsidR="00331AFD" w:rsidRPr="00BF2FA5">
        <w:rPr>
          <w:rStyle w:val="StyleRed"/>
          <w:b w:val="0"/>
          <w:i w:val="0"/>
          <w:color w:val="000000"/>
          <w:highlight w:val="yellow"/>
        </w:rPr>
        <w:t xml:space="preserve"> </w:t>
      </w:r>
      <w:r w:rsidR="00BF2FA5" w:rsidRPr="00BF2FA5">
        <w:rPr>
          <w:rStyle w:val="StyleRed"/>
          <w:b w:val="0"/>
          <w:i w:val="0"/>
          <w:color w:val="000000"/>
          <w:highlight w:val="yellow"/>
        </w:rPr>
        <w:t>min</w:t>
      </w:r>
    </w:p>
    <w:p w:rsidR="0078147F" w:rsidRPr="00B73700" w:rsidRDefault="0078147F" w:rsidP="0078147F">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r>
      <w:r w:rsidR="00343072" w:rsidRPr="00B73700">
        <w:rPr>
          <w:rFonts w:cs="Courier New"/>
        </w:rPr>
        <w:t>4m = 5m, 4S</w:t>
      </w:r>
      <w:r w:rsidRPr="00B73700">
        <w:rPr>
          <w:rFonts w:cs="Courier New"/>
        </w:rPr>
        <w:t>, max</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3D = </w:t>
      </w:r>
      <w:r w:rsidR="00331AFD" w:rsidRPr="00B73700">
        <w:rPr>
          <w:rStyle w:val="StyleRed"/>
          <w:b w:val="0"/>
          <w:i w:val="0"/>
          <w:color w:val="000000"/>
        </w:rPr>
        <w:t>Agrees S, slam try</w:t>
      </w:r>
    </w:p>
    <w:p w:rsidR="00126D57" w:rsidRPr="00B73700" w:rsidDel="00126D57" w:rsidRDefault="00FC3C12" w:rsidP="00FC3C12">
      <w:pPr>
        <w:autoSpaceDE w:val="0"/>
        <w:autoSpaceDN w:val="0"/>
        <w:adjustRightInd w:val="0"/>
        <w:rPr>
          <w:del w:id="415" w:author="Vijay" w:date="2014-06-20T12:01:00Z"/>
          <w:rFonts w:cs="Courier New"/>
        </w:rPr>
      </w:pPr>
      <w:r w:rsidRPr="00B73700">
        <w:rPr>
          <w:rFonts w:cs="Courier New"/>
        </w:rPr>
        <w:tab/>
      </w:r>
      <w:r w:rsidRPr="00B73700">
        <w:rPr>
          <w:rFonts w:cs="Courier New"/>
        </w:rPr>
        <w:tab/>
        <w:t>3S = Inv with 4+S</w:t>
      </w:r>
    </w:p>
    <w:p w:rsidR="00FC3C12" w:rsidRDefault="00FC3C12" w:rsidP="00FC3C12">
      <w:pPr>
        <w:autoSpaceDE w:val="0"/>
        <w:autoSpaceDN w:val="0"/>
        <w:adjustRightInd w:val="0"/>
        <w:rPr>
          <w:ins w:id="416" w:author="Vijay" w:date="2014-06-20T12:01:00Z"/>
          <w:rFonts w:cs="Courier New"/>
        </w:rPr>
      </w:pPr>
      <w:r w:rsidRPr="00B73700">
        <w:rPr>
          <w:rFonts w:cs="Courier New"/>
        </w:rPr>
        <w:tab/>
      </w:r>
      <w:r w:rsidRPr="00B73700">
        <w:rPr>
          <w:rFonts w:cs="Courier New"/>
        </w:rPr>
        <w:tab/>
      </w:r>
      <w:ins w:id="417" w:author="Vijay" w:date="2014-06-20T12:01:00Z">
        <w:r w:rsidR="00126D57">
          <w:rPr>
            <w:rFonts w:cs="Courier New"/>
          </w:rPr>
          <w:t>3H/</w:t>
        </w:r>
      </w:ins>
      <w:r w:rsidRPr="00B73700">
        <w:rPr>
          <w:rFonts w:cs="Courier New"/>
        </w:rPr>
        <w:t>4C/4D</w:t>
      </w:r>
      <w:del w:id="418" w:author="Vijay" w:date="2014-06-20T12:01:00Z">
        <w:r w:rsidR="00EB79A3" w:rsidRPr="00B73700" w:rsidDel="00126D57">
          <w:rPr>
            <w:rFonts w:cs="Courier New"/>
          </w:rPr>
          <w:delText>/4H</w:delText>
        </w:r>
      </w:del>
      <w:r w:rsidRPr="00B73700">
        <w:rPr>
          <w:rFonts w:cs="Courier New"/>
        </w:rPr>
        <w:t xml:space="preserve"> = Splinter</w:t>
      </w:r>
    </w:p>
    <w:p w:rsidR="00126D57" w:rsidRPr="00B73700" w:rsidRDefault="00126D57" w:rsidP="00FC3C12">
      <w:pPr>
        <w:autoSpaceDE w:val="0"/>
        <w:autoSpaceDN w:val="0"/>
        <w:adjustRightInd w:val="0"/>
        <w:rPr>
          <w:rFonts w:cs="Courier New"/>
        </w:rPr>
      </w:pPr>
      <w:ins w:id="419" w:author="Vijay" w:date="2014-06-20T12:01:00Z">
        <w:r>
          <w:rPr>
            <w:rFonts w:cs="Courier New"/>
          </w:rPr>
          <w:tab/>
        </w:r>
        <w:r>
          <w:rPr>
            <w:rFonts w:cs="Courier New"/>
          </w:rPr>
          <w:tab/>
          <w:t>4H = Void splinter</w:t>
        </w:r>
      </w:ins>
    </w:p>
    <w:p w:rsidR="00C36BCC" w:rsidRPr="00B73700" w:rsidRDefault="00C36BCC" w:rsidP="00FC3C12">
      <w:pPr>
        <w:autoSpaceDE w:val="0"/>
        <w:autoSpaceDN w:val="0"/>
        <w:adjustRightInd w:val="0"/>
        <w:rPr>
          <w:rFonts w:cs="Courier New"/>
        </w:rPr>
      </w:pPr>
      <w:r w:rsidRPr="00B73700">
        <w:rPr>
          <w:rFonts w:cs="Courier New"/>
        </w:rPr>
        <w:tab/>
      </w:r>
      <w:r w:rsidRPr="00B73700">
        <w:rPr>
          <w:rFonts w:cs="Courier New"/>
        </w:rPr>
        <w:tab/>
        <w:t>4N = Quant</w:t>
      </w:r>
    </w:p>
    <w:bookmarkStart w:id="420" w:name="_1N_-_2D"/>
    <w:bookmarkEnd w:id="420"/>
    <w:p w:rsidR="00FC3C12" w:rsidRPr="00B73700" w:rsidRDefault="004D0B10"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2D = Transfer to H</w:t>
      </w:r>
    </w:p>
    <w:p w:rsidR="00050B8A" w:rsidRPr="00B73700" w:rsidRDefault="00050B8A" w:rsidP="00050B8A">
      <w:r w:rsidRPr="00B73700">
        <w:tab/>
        <w:t xml:space="preserve">2H = </w:t>
      </w:r>
      <w:r w:rsidR="00C36BCC" w:rsidRPr="00B73700">
        <w:t>No super accept</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2S = </w:t>
      </w:r>
      <w:r w:rsidR="00BE1343" w:rsidRPr="00B73700">
        <w:rPr>
          <w:rStyle w:val="StyleRed"/>
          <w:b w:val="0"/>
          <w:i w:val="0"/>
          <w:color w:val="000000"/>
        </w:rPr>
        <w:t>5H, 4S, Inv</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Fonts w:cs="Courier New"/>
        </w:rPr>
      </w:pPr>
      <w:r w:rsidRPr="00B73700">
        <w:rPr>
          <w:rFonts w:cs="Courier New"/>
        </w:rPr>
        <w:tab/>
        <w:t>3H = Inv with 6+H</w:t>
      </w:r>
    </w:p>
    <w:p w:rsidR="00C36BCC" w:rsidRPr="00B73700" w:rsidRDefault="00C36BCC"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3S/4C/4D = Splinter</w:t>
      </w:r>
    </w:p>
    <w:p w:rsidR="00050B8A" w:rsidRPr="00B73700" w:rsidRDefault="00050B8A" w:rsidP="00050B8A">
      <w:pPr>
        <w:autoSpaceDE w:val="0"/>
        <w:autoSpaceDN w:val="0"/>
        <w:adjustRightInd w:val="0"/>
        <w:ind w:left="720"/>
        <w:rPr>
          <w:rFonts w:cs="Courier New"/>
        </w:rPr>
      </w:pPr>
      <w:r w:rsidRPr="00B73700">
        <w:rPr>
          <w:rFonts w:cs="Courier New"/>
        </w:rPr>
        <w:tab/>
        <w:t>4H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4S/5C/5D = Exclusion</w:t>
      </w:r>
    </w:p>
    <w:p w:rsidR="00FC3C12" w:rsidRPr="00B73700" w:rsidRDefault="00343072" w:rsidP="00FC3C12">
      <w:pPr>
        <w:autoSpaceDE w:val="0"/>
        <w:autoSpaceDN w:val="0"/>
        <w:adjustRightInd w:val="0"/>
        <w:rPr>
          <w:rFonts w:cs="Courier New"/>
        </w:rPr>
      </w:pPr>
      <w:r w:rsidRPr="00B73700">
        <w:rPr>
          <w:rFonts w:cs="Courier New"/>
        </w:rPr>
        <w:tab/>
        <w:t>2N = 4</w:t>
      </w:r>
      <w:r w:rsidR="00FC3C12" w:rsidRPr="00B73700">
        <w:rPr>
          <w:rFonts w:cs="Courier New"/>
        </w:rPr>
        <w:t>H, Max</w:t>
      </w:r>
    </w:p>
    <w:p w:rsidR="00FC3C12" w:rsidRPr="00B73700" w:rsidRDefault="00FC3C12" w:rsidP="00FC3C12">
      <w:pPr>
        <w:autoSpaceDE w:val="0"/>
        <w:autoSpaceDN w:val="0"/>
        <w:adjustRightInd w:val="0"/>
        <w:rPr>
          <w:rFonts w:cs="Courier New"/>
        </w:rPr>
      </w:pPr>
      <w:r w:rsidRPr="00B73700">
        <w:rPr>
          <w:rFonts w:cs="Courier New"/>
        </w:rPr>
        <w:tab/>
        <w:t xml:space="preserve">3H = 4H, </w:t>
      </w:r>
      <w:r w:rsidR="001A19CA" w:rsidRPr="00B73700">
        <w:rPr>
          <w:rFonts w:cs="Courier New"/>
        </w:rPr>
        <w:t>Min with controls</w:t>
      </w:r>
    </w:p>
    <w:p w:rsidR="00FC3C12" w:rsidRPr="00B73700" w:rsidRDefault="00B871DA" w:rsidP="00FC3C12">
      <w:pPr>
        <w:autoSpaceDE w:val="0"/>
        <w:autoSpaceDN w:val="0"/>
        <w:adjustRightInd w:val="0"/>
        <w:rPr>
          <w:rFonts w:cs="Courier New"/>
        </w:rPr>
      </w:pPr>
      <w:r w:rsidRPr="00B73700">
        <w:rPr>
          <w:rFonts w:cs="Courier New"/>
        </w:rPr>
        <w:tab/>
      </w:r>
      <w:r w:rsidRPr="005A7591">
        <w:rPr>
          <w:rFonts w:cs="Courier New"/>
          <w:highlight w:val="yellow"/>
        </w:rPr>
        <w:t>New suit = 4</w:t>
      </w:r>
      <w:r w:rsidR="00FC3C12" w:rsidRPr="005A7591">
        <w:rPr>
          <w:rFonts w:cs="Courier New"/>
          <w:highlight w:val="yellow"/>
        </w:rPr>
        <w:t xml:space="preserve">H, Max, </w:t>
      </w:r>
      <w:r w:rsidR="005A7591" w:rsidRPr="005A7591">
        <w:rPr>
          <w:rFonts w:cs="Courier New"/>
          <w:highlight w:val="yellow"/>
        </w:rPr>
        <w:t>xx or Ax</w:t>
      </w:r>
    </w:p>
    <w:bookmarkStart w:id="421" w:name="_1N_-_2H"/>
    <w:bookmarkEnd w:id="421"/>
    <w:p w:rsidR="00FC3C12" w:rsidRPr="00B73700" w:rsidRDefault="004D0B10" w:rsidP="00E56D47">
      <w:pPr>
        <w:pStyle w:val="Heading3"/>
        <w:rPr>
          <w:lang w:val="en-US"/>
        </w:rPr>
      </w:pPr>
      <w:r w:rsidRPr="00B73700">
        <w:rPr>
          <w:lang w:val="en-US"/>
        </w:rPr>
        <w:fldChar w:fldCharType="begin"/>
      </w:r>
      <w:r w:rsidR="007D7B23" w:rsidRPr="00B73700">
        <w:rPr>
          <w:lang w:val="en-US"/>
        </w:rPr>
        <w:instrText xml:space="preserve"> HYPERLINK  \l "_1NT_=_13-15" </w:instrText>
      </w:r>
      <w:r w:rsidRPr="00B73700">
        <w:rPr>
          <w:lang w:val="en-US"/>
        </w:rPr>
        <w:fldChar w:fldCharType="separate"/>
      </w:r>
      <w:r w:rsidR="007D7B23" w:rsidRPr="00B73700">
        <w:rPr>
          <w:rStyle w:val="Hyperlink"/>
          <w:lang w:val="en-US"/>
        </w:rPr>
        <w:t>1N</w:t>
      </w:r>
      <w:r w:rsidRPr="00B73700">
        <w:rPr>
          <w:lang w:val="en-US"/>
        </w:rPr>
        <w:fldChar w:fldCharType="end"/>
      </w:r>
      <w:r w:rsidR="00E12BBB" w:rsidRPr="00B73700">
        <w:rPr>
          <w:lang w:val="en-US"/>
        </w:rPr>
        <w:t>–</w:t>
      </w:r>
      <w:r w:rsidR="00FC3C12" w:rsidRPr="00B73700">
        <w:rPr>
          <w:lang w:val="en-US"/>
        </w:rPr>
        <w:t>2H = Transfer to S</w:t>
      </w:r>
    </w:p>
    <w:p w:rsidR="00050B8A" w:rsidRPr="00B73700" w:rsidRDefault="00050B8A" w:rsidP="00050B8A">
      <w:r w:rsidRPr="00B73700">
        <w:tab/>
        <w:t xml:space="preserve">2S = </w:t>
      </w:r>
      <w:r w:rsidR="00B82957" w:rsidRPr="00B73700">
        <w:t>No super accept</w:t>
      </w:r>
    </w:p>
    <w:p w:rsidR="00050B8A" w:rsidRPr="00B73700" w:rsidRDefault="00050B8A" w:rsidP="00050B8A">
      <w:pPr>
        <w:autoSpaceDE w:val="0"/>
        <w:autoSpaceDN w:val="0"/>
        <w:adjustRightInd w:val="0"/>
        <w:ind w:left="720"/>
        <w:rPr>
          <w:rFonts w:cs="Courier New"/>
        </w:rPr>
      </w:pPr>
      <w:r w:rsidRPr="00B73700">
        <w:rPr>
          <w:rFonts w:cs="Courier New"/>
        </w:rPr>
        <w:tab/>
        <w:t>2N = Inv</w:t>
      </w:r>
    </w:p>
    <w:p w:rsidR="00050B8A" w:rsidRPr="00B73700" w:rsidRDefault="00050B8A" w:rsidP="00050B8A">
      <w:pPr>
        <w:autoSpaceDE w:val="0"/>
        <w:autoSpaceDN w:val="0"/>
        <w:adjustRightInd w:val="0"/>
        <w:ind w:left="720"/>
        <w:rPr>
          <w:rFonts w:cs="Courier New"/>
        </w:rPr>
      </w:pPr>
      <w:r w:rsidRPr="00B73700">
        <w:rPr>
          <w:rFonts w:cs="Courier New"/>
        </w:rPr>
        <w:tab/>
        <w:t xml:space="preserve">3C/3D = </w:t>
      </w:r>
      <w:r w:rsidR="002241EF" w:rsidRPr="00B73700">
        <w:rPr>
          <w:rFonts w:cs="Courier New"/>
        </w:rPr>
        <w:t>NAT</w:t>
      </w:r>
      <w:r w:rsidRPr="00B73700">
        <w:rPr>
          <w:rFonts w:cs="Courier New"/>
        </w:rPr>
        <w:t xml:space="preserve"> GF</w:t>
      </w:r>
    </w:p>
    <w:p w:rsidR="00050B8A" w:rsidRPr="00B73700" w:rsidRDefault="00050B8A" w:rsidP="00050B8A">
      <w:pPr>
        <w:autoSpaceDE w:val="0"/>
        <w:autoSpaceDN w:val="0"/>
        <w:adjustRightInd w:val="0"/>
        <w:ind w:left="720"/>
        <w:rPr>
          <w:rStyle w:val="StyleRed"/>
          <w:b w:val="0"/>
          <w:i w:val="0"/>
          <w:color w:val="000000"/>
        </w:rPr>
      </w:pPr>
      <w:r w:rsidRPr="00B73700">
        <w:rPr>
          <w:rStyle w:val="StyleRed"/>
          <w:b w:val="0"/>
          <w:i w:val="0"/>
          <w:color w:val="000000"/>
        </w:rPr>
        <w:tab/>
        <w:t xml:space="preserve">3H = </w:t>
      </w:r>
      <w:r w:rsidR="00BE1343" w:rsidRPr="00B73700">
        <w:rPr>
          <w:rStyle w:val="StyleRed"/>
          <w:b w:val="0"/>
          <w:i w:val="0"/>
          <w:color w:val="000000"/>
        </w:rPr>
        <w:t xml:space="preserve">Exactly 5-5M, </w:t>
      </w:r>
      <w:ins w:id="422" w:author="Vijay" w:date="2014-06-20T12:07:00Z">
        <w:r w:rsidR="00E26C99">
          <w:rPr>
            <w:rStyle w:val="StyleRed"/>
            <w:b w:val="0"/>
            <w:i w:val="0"/>
            <w:color w:val="000000"/>
          </w:rPr>
          <w:t>slammish</w:t>
        </w:r>
      </w:ins>
      <w:del w:id="423" w:author="Vijay" w:date="2014-06-20T12:07:00Z">
        <w:r w:rsidR="00BE1343" w:rsidRPr="00B73700" w:rsidDel="00E26C99">
          <w:rPr>
            <w:rStyle w:val="StyleRed"/>
            <w:b w:val="0"/>
            <w:i w:val="0"/>
            <w:color w:val="000000"/>
          </w:rPr>
          <w:delText>GF</w:delText>
        </w:r>
      </w:del>
    </w:p>
    <w:p w:rsidR="00050B8A" w:rsidRPr="00B73700" w:rsidRDefault="00050B8A" w:rsidP="00050B8A">
      <w:pPr>
        <w:autoSpaceDE w:val="0"/>
        <w:autoSpaceDN w:val="0"/>
        <w:adjustRightInd w:val="0"/>
        <w:ind w:left="720"/>
        <w:rPr>
          <w:rFonts w:cs="Courier New"/>
        </w:rPr>
      </w:pPr>
      <w:r w:rsidRPr="00B73700">
        <w:rPr>
          <w:rFonts w:cs="Courier New"/>
        </w:rPr>
        <w:tab/>
        <w:t>3S = Inv with 6+S</w:t>
      </w:r>
    </w:p>
    <w:p w:rsidR="00050B8A" w:rsidRPr="00B73700" w:rsidRDefault="00050B8A" w:rsidP="00050B8A">
      <w:pPr>
        <w:autoSpaceDE w:val="0"/>
        <w:autoSpaceDN w:val="0"/>
        <w:adjustRightInd w:val="0"/>
        <w:ind w:left="720"/>
        <w:rPr>
          <w:rFonts w:cs="Courier New"/>
        </w:rPr>
      </w:pPr>
      <w:r w:rsidRPr="00B73700">
        <w:rPr>
          <w:rFonts w:cs="Courier New"/>
        </w:rPr>
        <w:tab/>
        <w:t>3N = Choice of Games</w:t>
      </w:r>
    </w:p>
    <w:p w:rsidR="00050B8A" w:rsidRPr="00B73700" w:rsidRDefault="00050B8A" w:rsidP="00050B8A">
      <w:pPr>
        <w:autoSpaceDE w:val="0"/>
        <w:autoSpaceDN w:val="0"/>
        <w:adjustRightInd w:val="0"/>
        <w:ind w:left="720"/>
        <w:rPr>
          <w:rFonts w:cs="Courier New"/>
        </w:rPr>
      </w:pPr>
      <w:r w:rsidRPr="00B73700">
        <w:rPr>
          <w:rFonts w:cs="Courier New"/>
        </w:rPr>
        <w:tab/>
        <w:t>4C/4D/4H = Splinter</w:t>
      </w:r>
    </w:p>
    <w:p w:rsidR="00050B8A" w:rsidRPr="00B73700" w:rsidRDefault="00050B8A" w:rsidP="00050B8A">
      <w:pPr>
        <w:autoSpaceDE w:val="0"/>
        <w:autoSpaceDN w:val="0"/>
        <w:adjustRightInd w:val="0"/>
        <w:ind w:left="720"/>
        <w:rPr>
          <w:rFonts w:cs="Courier New"/>
        </w:rPr>
      </w:pPr>
      <w:r w:rsidRPr="00B73700">
        <w:rPr>
          <w:rFonts w:cs="Courier New"/>
        </w:rPr>
        <w:tab/>
        <w:t>4S = Mild Slam try</w:t>
      </w:r>
    </w:p>
    <w:p w:rsidR="00050B8A" w:rsidRPr="00B73700" w:rsidRDefault="00050B8A" w:rsidP="00050B8A">
      <w:pPr>
        <w:autoSpaceDE w:val="0"/>
        <w:autoSpaceDN w:val="0"/>
        <w:adjustRightInd w:val="0"/>
        <w:ind w:left="720"/>
        <w:rPr>
          <w:rFonts w:cs="Courier New"/>
        </w:rPr>
      </w:pPr>
      <w:r w:rsidRPr="00B73700">
        <w:rPr>
          <w:rFonts w:cs="Courier New"/>
        </w:rPr>
        <w:tab/>
        <w:t>4N = Quant</w:t>
      </w:r>
    </w:p>
    <w:p w:rsidR="00050B8A" w:rsidRPr="00B73700" w:rsidRDefault="00050B8A" w:rsidP="00050B8A">
      <w:pPr>
        <w:autoSpaceDE w:val="0"/>
        <w:autoSpaceDN w:val="0"/>
        <w:adjustRightInd w:val="0"/>
        <w:ind w:left="720"/>
        <w:rPr>
          <w:rFonts w:cs="Courier New"/>
        </w:rPr>
      </w:pPr>
      <w:r w:rsidRPr="00B73700">
        <w:rPr>
          <w:rFonts w:cs="Courier New"/>
        </w:rPr>
        <w:tab/>
        <w:t>5C/5D/5H = Exclusion</w:t>
      </w:r>
      <w:r w:rsidRPr="00B73700">
        <w:rPr>
          <w:rFonts w:cs="Courier New"/>
        </w:rPr>
        <w:tab/>
      </w:r>
    </w:p>
    <w:p w:rsidR="00FC3C12" w:rsidRPr="00B73700" w:rsidRDefault="00FC3C12" w:rsidP="00FC3C12">
      <w:pPr>
        <w:autoSpaceDE w:val="0"/>
        <w:autoSpaceDN w:val="0"/>
        <w:adjustRightInd w:val="0"/>
        <w:rPr>
          <w:rFonts w:cs="Courier New"/>
        </w:rPr>
      </w:pPr>
      <w:r w:rsidRPr="00B73700">
        <w:rPr>
          <w:rFonts w:cs="Courier New"/>
        </w:rPr>
        <w:tab/>
        <w:t>2N = 4+S, Max</w:t>
      </w:r>
    </w:p>
    <w:p w:rsidR="00FC3C12" w:rsidRPr="00B73700" w:rsidRDefault="00FC3C12" w:rsidP="00FC3C12">
      <w:pPr>
        <w:autoSpaceDE w:val="0"/>
        <w:autoSpaceDN w:val="0"/>
        <w:adjustRightInd w:val="0"/>
        <w:rPr>
          <w:rFonts w:cs="Courier New"/>
        </w:rPr>
      </w:pPr>
      <w:r w:rsidRPr="00B73700">
        <w:rPr>
          <w:rFonts w:cs="Courier New"/>
        </w:rPr>
        <w:tab/>
        <w:t>3S = 4+S, Min</w:t>
      </w:r>
      <w:r w:rsidR="00B82957" w:rsidRPr="00B73700">
        <w:rPr>
          <w:rFonts w:cs="Courier New"/>
        </w:rPr>
        <w:t xml:space="preserve"> with controls</w:t>
      </w:r>
    </w:p>
    <w:p w:rsidR="00FC3C12" w:rsidRPr="00B73700" w:rsidRDefault="00A628F6" w:rsidP="00FC3C12">
      <w:pPr>
        <w:autoSpaceDE w:val="0"/>
        <w:autoSpaceDN w:val="0"/>
        <w:adjustRightInd w:val="0"/>
        <w:rPr>
          <w:rFonts w:cs="Courier New"/>
        </w:rPr>
      </w:pPr>
      <w:r w:rsidRPr="00B73700">
        <w:rPr>
          <w:rFonts w:cs="Courier New"/>
        </w:rPr>
        <w:tab/>
        <w:t>New suit = 4+S</w:t>
      </w:r>
      <w:r w:rsidR="007D208C" w:rsidRPr="00B73700">
        <w:rPr>
          <w:rFonts w:cs="Courier New"/>
        </w:rPr>
        <w:t>, Max</w:t>
      </w:r>
      <w:r w:rsidR="00FC3C12" w:rsidRPr="00B73700">
        <w:rPr>
          <w:rFonts w:cs="Courier New"/>
        </w:rPr>
        <w:t xml:space="preserve">, </w:t>
      </w:r>
      <w:r w:rsidRPr="00B73700">
        <w:rPr>
          <w:rFonts w:cs="Courier New"/>
        </w:rPr>
        <w:t>worthless doubleton</w:t>
      </w:r>
    </w:p>
    <w:bookmarkStart w:id="424" w:name="_1N_-_2S"/>
    <w:bookmarkEnd w:id="424"/>
    <w:p w:rsidR="00FC3C12" w:rsidRPr="00E91C7A" w:rsidRDefault="004D0B10"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2S = Transfer to C</w:t>
      </w:r>
      <w:r w:rsidR="00E31907" w:rsidRPr="00E91C7A">
        <w:rPr>
          <w:highlight w:val="yellow"/>
          <w:lang w:val="en-US"/>
        </w:rPr>
        <w:t xml:space="preserve"> or range enquiry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t xml:space="preserve">2N = </w:t>
      </w:r>
      <w:r w:rsidR="00E31907" w:rsidRPr="00E91C7A">
        <w:rPr>
          <w:rFonts w:cs="Courier New"/>
          <w:highlight w:val="yellow"/>
        </w:rPr>
        <w:t>Minimum</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C36BCC" w:rsidRPr="00E91C7A" w:rsidRDefault="00C36BCC"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3C = To play</w:t>
      </w:r>
      <w:r w:rsidR="00E31907" w:rsidRPr="00E91C7A">
        <w:rPr>
          <w:rFonts w:cs="Courier New"/>
          <w:highlight w:val="yellow"/>
        </w:rPr>
        <w:t xml:space="preserve"> (weak club transfer)</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E31907" w:rsidRPr="00E91C7A">
        <w:rPr>
          <w:rStyle w:val="StyleRed"/>
          <w:b w:val="0"/>
          <w:i w:val="0"/>
          <w:color w:val="000000"/>
          <w:highlight w:val="yellow"/>
        </w:rPr>
        <w:t>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3N = To play</w:t>
      </w:r>
      <w:r w:rsidR="00C36BCC" w:rsidRPr="00E91C7A">
        <w:rPr>
          <w:rFonts w:cs="Courier New"/>
          <w:highlight w:val="yellow"/>
        </w:rPr>
        <w:t>, mild slam try in C</w:t>
      </w:r>
    </w:p>
    <w:p w:rsidR="00DB749E"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DB749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w:t>
      </w:r>
      <w:r w:rsidR="00E91C7A" w:rsidRPr="00E91C7A">
        <w:rPr>
          <w:rFonts w:cs="Courier New"/>
          <w:highlight w:val="yellow"/>
        </w:rPr>
        <w:t>D/</w:t>
      </w:r>
      <w:r w:rsidR="00FC3C12"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lastRenderedPageBreak/>
        <w:tab/>
        <w:t xml:space="preserve">3C = </w:t>
      </w:r>
      <w:r w:rsidR="00E31907" w:rsidRPr="00E91C7A">
        <w:rPr>
          <w:rFonts w:cs="Courier New"/>
          <w:highlight w:val="yellow"/>
        </w:rPr>
        <w:t>Max</w:t>
      </w:r>
    </w:p>
    <w:p w:rsidR="00E31907" w:rsidRPr="00E91C7A" w:rsidRDefault="00E31907"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3D/3H/3S = </w:t>
      </w:r>
      <w:r w:rsidR="00E91C7A" w:rsidRPr="00E91C7A">
        <w:rPr>
          <w:rStyle w:val="StyleRed"/>
          <w:b w:val="0"/>
          <w:i w:val="0"/>
          <w:color w:val="000000"/>
          <w:highlight w:val="yellow"/>
        </w:rPr>
        <w:t>Shortness</w:t>
      </w:r>
      <w:r w:rsidR="00E31907" w:rsidRPr="00E91C7A">
        <w:rPr>
          <w:rStyle w:val="StyleRed"/>
          <w:b w:val="0"/>
          <w:i w:val="0"/>
          <w:color w:val="000000"/>
          <w:highlight w:val="yellow"/>
        </w:rPr>
        <w:t>, GF</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3N = To play</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4C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4D/</w:t>
      </w:r>
      <w:r w:rsidRPr="00E91C7A">
        <w:rPr>
          <w:rFonts w:cs="Courier New"/>
          <w:highlight w:val="yellow"/>
        </w:rPr>
        <w:t>4H/4S = Splinter</w:t>
      </w:r>
    </w:p>
    <w:p w:rsidR="003408BE" w:rsidRPr="00E91C7A" w:rsidRDefault="003408BE"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 with 5C</w:t>
      </w:r>
    </w:p>
    <w:bookmarkStart w:id="425" w:name="_1N_-_2N"/>
    <w:bookmarkEnd w:id="425"/>
    <w:p w:rsidR="00FC3C12" w:rsidRPr="00E91C7A" w:rsidRDefault="004D0B10" w:rsidP="00E56D47">
      <w:pPr>
        <w:pStyle w:val="Heading3"/>
        <w:rPr>
          <w:highlight w:val="yellow"/>
          <w:lang w:val="en-US"/>
        </w:rPr>
      </w:pPr>
      <w:r w:rsidRPr="00E91C7A">
        <w:rPr>
          <w:highlight w:val="yellow"/>
          <w:lang w:val="en-US"/>
        </w:rPr>
        <w:fldChar w:fldCharType="begin"/>
      </w:r>
      <w:r w:rsidR="007D7B23" w:rsidRPr="00E91C7A">
        <w:rPr>
          <w:highlight w:val="yellow"/>
          <w:lang w:val="en-US"/>
        </w:rPr>
        <w:instrText xml:space="preserve"> HYPERLINK  \l "_1NT_=_13-15" </w:instrText>
      </w:r>
      <w:r w:rsidRPr="00E91C7A">
        <w:rPr>
          <w:highlight w:val="yellow"/>
          <w:lang w:val="en-US"/>
        </w:rPr>
        <w:fldChar w:fldCharType="separate"/>
      </w:r>
      <w:r w:rsidR="007D7B23" w:rsidRPr="00E91C7A">
        <w:rPr>
          <w:rStyle w:val="Hyperlink"/>
          <w:highlight w:val="yellow"/>
          <w:lang w:val="en-US"/>
        </w:rPr>
        <w:t>1N</w:t>
      </w:r>
      <w:r w:rsidRPr="00E91C7A">
        <w:rPr>
          <w:highlight w:val="yellow"/>
          <w:lang w:val="en-US"/>
        </w:rPr>
        <w:fldChar w:fldCharType="end"/>
      </w:r>
      <w:r w:rsidR="00E12BBB" w:rsidRPr="00E91C7A">
        <w:rPr>
          <w:highlight w:val="yellow"/>
          <w:lang w:val="en-US"/>
        </w:rPr>
        <w:t>–</w:t>
      </w:r>
      <w:r w:rsidR="00FC3C12" w:rsidRPr="00E91C7A">
        <w:rPr>
          <w:highlight w:val="yellow"/>
          <w:lang w:val="en-US"/>
        </w:rPr>
        <w:t>2N = Transfer to D</w:t>
      </w:r>
      <w:r w:rsidR="00C36BCC" w:rsidRPr="00E91C7A">
        <w:rPr>
          <w:highlight w:val="yellow"/>
          <w:lang w:val="en-US"/>
        </w:rPr>
        <w:t xml:space="preserve"> OR Weak 5-5m</w:t>
      </w:r>
    </w:p>
    <w:p w:rsidR="00C36BCC" w:rsidRPr="00E91C7A" w:rsidRDefault="00FC3C12" w:rsidP="00FC3C12">
      <w:pPr>
        <w:autoSpaceDE w:val="0"/>
        <w:autoSpaceDN w:val="0"/>
        <w:adjustRightInd w:val="0"/>
        <w:rPr>
          <w:rFonts w:cs="Courier New"/>
          <w:highlight w:val="yellow"/>
        </w:rPr>
      </w:pPr>
      <w:r w:rsidRPr="00E91C7A">
        <w:rPr>
          <w:rFonts w:cs="Courier New"/>
          <w:highlight w:val="yellow"/>
        </w:rPr>
        <w:tab/>
        <w:t xml:space="preserve">3C = </w:t>
      </w:r>
      <w:r w:rsidR="00417550" w:rsidRPr="00E91C7A">
        <w:rPr>
          <w:rFonts w:cs="Courier New"/>
          <w:highlight w:val="yellow"/>
        </w:rPr>
        <w:t>Better C</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Pass/3D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A57046" w:rsidRPr="00E91C7A" w:rsidRDefault="00A57046"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4D = </w:t>
      </w:r>
      <w:r w:rsidR="00E91C7A" w:rsidRPr="00E91C7A">
        <w:rPr>
          <w:rStyle w:val="StyleRed"/>
          <w:b w:val="0"/>
          <w:i w:val="0"/>
          <w:color w:val="000000"/>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4N = Quant</w:t>
      </w:r>
      <w:r w:rsidR="003408BE" w:rsidRPr="00E91C7A">
        <w:rPr>
          <w:rFonts w:cs="Courier New"/>
          <w:highlight w:val="yellow"/>
        </w:rPr>
        <w:t xml:space="preserve"> with 5D</w:t>
      </w:r>
    </w:p>
    <w:p w:rsidR="00171D22" w:rsidRPr="00E91C7A" w:rsidRDefault="00FC3C12" w:rsidP="00FC3C12">
      <w:pPr>
        <w:autoSpaceDE w:val="0"/>
        <w:autoSpaceDN w:val="0"/>
        <w:adjustRightInd w:val="0"/>
        <w:rPr>
          <w:rFonts w:cs="Courier New"/>
          <w:highlight w:val="yellow"/>
        </w:rPr>
      </w:pPr>
      <w:r w:rsidRPr="00E91C7A">
        <w:rPr>
          <w:rFonts w:cs="Courier New"/>
          <w:highlight w:val="yellow"/>
        </w:rPr>
        <w:tab/>
      </w:r>
    </w:p>
    <w:p w:rsidR="00FC3C12" w:rsidRPr="00E91C7A" w:rsidRDefault="00FC3C12" w:rsidP="00171D22">
      <w:pPr>
        <w:autoSpaceDE w:val="0"/>
        <w:autoSpaceDN w:val="0"/>
        <w:adjustRightInd w:val="0"/>
        <w:ind w:firstLine="720"/>
        <w:rPr>
          <w:rFonts w:cs="Courier New"/>
          <w:highlight w:val="yellow"/>
        </w:rPr>
      </w:pPr>
      <w:r w:rsidRPr="00E91C7A">
        <w:rPr>
          <w:rFonts w:cs="Courier New"/>
          <w:highlight w:val="yellow"/>
        </w:rPr>
        <w:t xml:space="preserve">3D = </w:t>
      </w:r>
      <w:r w:rsidR="00417550" w:rsidRPr="00E91C7A">
        <w:rPr>
          <w:rFonts w:cs="Courier New"/>
          <w:highlight w:val="yellow"/>
        </w:rPr>
        <w:t>Better D</w:t>
      </w:r>
    </w:p>
    <w:p w:rsidR="00417550" w:rsidRPr="00E91C7A" w:rsidRDefault="00417550"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Pass = to play</w:t>
      </w:r>
    </w:p>
    <w:p w:rsidR="00FC3C12" w:rsidRPr="00E91C7A" w:rsidRDefault="00FC3C12"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 xml:space="preserve">3H/3S/4C = </w:t>
      </w:r>
      <w:r w:rsidR="00E91C7A" w:rsidRPr="00E91C7A">
        <w:rPr>
          <w:rStyle w:val="StyleRed"/>
          <w:b w:val="0"/>
          <w:i w:val="0"/>
          <w:color w:val="000000"/>
          <w:highlight w:val="yellow"/>
        </w:rPr>
        <w:t>Shortness</w:t>
      </w:r>
      <w:r w:rsidR="00C36BCC" w:rsidRPr="00E91C7A">
        <w:rPr>
          <w:rStyle w:val="StyleRed"/>
          <w:b w:val="0"/>
          <w:i w:val="0"/>
          <w:color w:val="000000"/>
          <w:highlight w:val="yellow"/>
        </w:rPr>
        <w:t xml:space="preserve">, </w:t>
      </w:r>
      <w:r w:rsidR="00417550" w:rsidRPr="00E91C7A">
        <w:rPr>
          <w:rStyle w:val="StyleRed"/>
          <w:b w:val="0"/>
          <w:i w:val="0"/>
          <w:color w:val="000000"/>
          <w:highlight w:val="yellow"/>
        </w:rPr>
        <w:t>GF</w:t>
      </w:r>
      <w:r w:rsidR="00C36BCC" w:rsidRPr="00E91C7A">
        <w:rPr>
          <w:rStyle w:val="StyleRed"/>
          <w:b w:val="0"/>
          <w:i w:val="0"/>
          <w:color w:val="000000"/>
          <w:highlight w:val="yellow"/>
        </w:rPr>
        <w:t>+</w:t>
      </w:r>
    </w:p>
    <w:p w:rsidR="00417550" w:rsidRPr="00E91C7A" w:rsidRDefault="00417550" w:rsidP="00FC3C12">
      <w:pPr>
        <w:autoSpaceDE w:val="0"/>
        <w:autoSpaceDN w:val="0"/>
        <w:adjustRightInd w:val="0"/>
        <w:rPr>
          <w:rStyle w:val="StyleRed"/>
          <w:b w:val="0"/>
          <w:i w:val="0"/>
          <w:color w:val="000000"/>
          <w:highlight w:val="yellow"/>
        </w:rPr>
      </w:pPr>
      <w:r w:rsidRPr="00E91C7A">
        <w:rPr>
          <w:rStyle w:val="StyleRed"/>
          <w:b w:val="0"/>
          <w:i w:val="0"/>
          <w:color w:val="000000"/>
          <w:highlight w:val="yellow"/>
        </w:rPr>
        <w:tab/>
      </w:r>
      <w:r w:rsidRPr="00E91C7A">
        <w:rPr>
          <w:rStyle w:val="StyleRed"/>
          <w:b w:val="0"/>
          <w:i w:val="0"/>
          <w:color w:val="000000"/>
          <w:highlight w:val="yellow"/>
        </w:rPr>
        <w:tab/>
        <w:t>3N = Mild slam try (Diamonds)</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t xml:space="preserve">4D = </w:t>
      </w:r>
      <w:r w:rsidR="00E91C7A" w:rsidRPr="00E91C7A">
        <w:rPr>
          <w:rFonts w:cs="Courier New"/>
          <w:highlight w:val="yellow"/>
        </w:rPr>
        <w:t>RKC</w:t>
      </w:r>
    </w:p>
    <w:p w:rsidR="00FC3C12" w:rsidRPr="00E91C7A" w:rsidRDefault="00FC3C12" w:rsidP="00FC3C12">
      <w:pPr>
        <w:autoSpaceDE w:val="0"/>
        <w:autoSpaceDN w:val="0"/>
        <w:adjustRightInd w:val="0"/>
        <w:rPr>
          <w:rFonts w:cs="Courier New"/>
          <w:highlight w:val="yellow"/>
        </w:rPr>
      </w:pPr>
      <w:r w:rsidRPr="00E91C7A">
        <w:rPr>
          <w:rFonts w:cs="Courier New"/>
          <w:highlight w:val="yellow"/>
        </w:rPr>
        <w:tab/>
      </w:r>
      <w:r w:rsidRPr="00E91C7A">
        <w:rPr>
          <w:rFonts w:cs="Courier New"/>
          <w:highlight w:val="yellow"/>
        </w:rPr>
        <w:tab/>
      </w:r>
      <w:r w:rsidR="00E91C7A" w:rsidRPr="00E91C7A">
        <w:rPr>
          <w:rFonts w:cs="Courier New"/>
          <w:highlight w:val="yellow"/>
        </w:rPr>
        <w:t>4H/</w:t>
      </w:r>
      <w:r w:rsidRPr="00E91C7A">
        <w:rPr>
          <w:rFonts w:cs="Courier New"/>
          <w:highlight w:val="yellow"/>
        </w:rPr>
        <w:t>4S/5C = Splinter</w:t>
      </w:r>
    </w:p>
    <w:p w:rsidR="00FC3C12" w:rsidRPr="00B73700" w:rsidRDefault="00FC3C12" w:rsidP="00FC3C12">
      <w:pPr>
        <w:autoSpaceDE w:val="0"/>
        <w:autoSpaceDN w:val="0"/>
        <w:adjustRightInd w:val="0"/>
        <w:rPr>
          <w:rFonts w:cs="Courier New"/>
        </w:rPr>
      </w:pPr>
      <w:r w:rsidRPr="00E91C7A">
        <w:rPr>
          <w:rFonts w:cs="Courier New"/>
          <w:highlight w:val="yellow"/>
        </w:rPr>
        <w:tab/>
      </w:r>
      <w:r w:rsidRPr="00E91C7A">
        <w:rPr>
          <w:rFonts w:cs="Courier New"/>
          <w:highlight w:val="yellow"/>
        </w:rPr>
        <w:tab/>
        <w:t>4N = Quant</w:t>
      </w:r>
      <w:r w:rsidR="00012514" w:rsidRPr="00E91C7A">
        <w:rPr>
          <w:rFonts w:cs="Courier New"/>
          <w:highlight w:val="yellow"/>
        </w:rPr>
        <w:t xml:space="preserve"> </w:t>
      </w:r>
      <w:r w:rsidR="003408BE" w:rsidRPr="00E91C7A">
        <w:rPr>
          <w:rFonts w:cs="Courier New"/>
          <w:highlight w:val="yellow"/>
        </w:rPr>
        <w:t>with 5D</w:t>
      </w:r>
    </w:p>
    <w:bookmarkStart w:id="426" w:name="_1N_-_3C"/>
    <w:bookmarkEnd w:id="426"/>
    <w:p w:rsidR="00FC3C12" w:rsidRPr="00B73700" w:rsidRDefault="004D0B10"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FC3C12" w:rsidRPr="00B73700">
        <w:rPr>
          <w:lang w:val="en-US"/>
        </w:rPr>
        <w:t>3C = 5-5</w:t>
      </w:r>
      <w:r w:rsidR="003753E4" w:rsidRPr="00B73700">
        <w:rPr>
          <w:lang w:val="en-US"/>
        </w:rPr>
        <w:t>+</w:t>
      </w:r>
      <w:r w:rsidR="00FC3C12" w:rsidRPr="00B73700">
        <w:rPr>
          <w:lang w:val="en-US"/>
        </w:rPr>
        <w:t xml:space="preserve"> minors</w:t>
      </w:r>
      <w:r w:rsidR="003753E4" w:rsidRPr="00B73700">
        <w:rPr>
          <w:lang w:val="en-US"/>
        </w:rPr>
        <w:t xml:space="preserve">, </w:t>
      </w:r>
      <w:r w:rsidR="00B90418" w:rsidRPr="00B73700">
        <w:rPr>
          <w:lang w:val="en-US"/>
        </w:rPr>
        <w:t>inv</w:t>
      </w:r>
    </w:p>
    <w:p w:rsidR="00FC3C12" w:rsidRPr="00B73700" w:rsidRDefault="00FC3C12" w:rsidP="00FC3C12">
      <w:pPr>
        <w:autoSpaceDE w:val="0"/>
        <w:autoSpaceDN w:val="0"/>
        <w:adjustRightInd w:val="0"/>
        <w:rPr>
          <w:rFonts w:cs="Courier New"/>
        </w:rPr>
      </w:pPr>
      <w:r w:rsidRPr="00B73700">
        <w:rPr>
          <w:rFonts w:cs="Courier New"/>
        </w:rPr>
        <w:tab/>
      </w:r>
      <w:r w:rsidR="003753E4" w:rsidRPr="00B73700">
        <w:rPr>
          <w:rFonts w:cs="Courier New"/>
        </w:rPr>
        <w:t>3H = Agrees C</w:t>
      </w:r>
    </w:p>
    <w:p w:rsidR="00FC3C12" w:rsidRPr="00B73700" w:rsidRDefault="00FC3C12" w:rsidP="00FC3C12">
      <w:pPr>
        <w:autoSpaceDE w:val="0"/>
        <w:autoSpaceDN w:val="0"/>
        <w:adjustRightInd w:val="0"/>
        <w:rPr>
          <w:rFonts w:cs="Courier New"/>
        </w:rPr>
      </w:pPr>
      <w:r w:rsidRPr="00B73700">
        <w:rPr>
          <w:rFonts w:cs="Courier New"/>
        </w:rPr>
        <w:tab/>
        <w:t xml:space="preserve">3S = </w:t>
      </w:r>
      <w:r w:rsidR="003753E4" w:rsidRPr="00B73700">
        <w:rPr>
          <w:rFonts w:cs="Courier New"/>
        </w:rPr>
        <w:t>Agrees D</w:t>
      </w:r>
    </w:p>
    <w:p w:rsidR="00FC3C12" w:rsidRPr="00B73700" w:rsidRDefault="00A34911" w:rsidP="00FC3C12">
      <w:pPr>
        <w:autoSpaceDE w:val="0"/>
        <w:autoSpaceDN w:val="0"/>
        <w:adjustRightInd w:val="0"/>
        <w:rPr>
          <w:rFonts w:cs="Courier New"/>
        </w:rPr>
      </w:pPr>
      <w:r w:rsidRPr="00B73700">
        <w:rPr>
          <w:rFonts w:cs="Courier New"/>
        </w:rPr>
        <w:tab/>
        <w:t>3N =</w:t>
      </w:r>
      <w:r w:rsidR="00FC3C12" w:rsidRPr="00B73700">
        <w:rPr>
          <w:rFonts w:cs="Courier New"/>
        </w:rPr>
        <w:t xml:space="preserve"> To Play</w:t>
      </w:r>
      <w:r w:rsidRPr="00B73700">
        <w:rPr>
          <w:rFonts w:cs="Courier New"/>
        </w:rPr>
        <w:t>, no great interest</w:t>
      </w:r>
    </w:p>
    <w:bookmarkStart w:id="427" w:name="_1N_-_3D"/>
    <w:bookmarkEnd w:id="427"/>
    <w:p w:rsidR="00FC3C12" w:rsidRPr="00B73700" w:rsidRDefault="004D0B10"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E12BBB" w:rsidRPr="00B73700">
        <w:rPr>
          <w:lang w:val="en-US"/>
        </w:rPr>
        <w:t>–</w:t>
      </w:r>
      <w:r w:rsidR="00A34911" w:rsidRPr="00B73700">
        <w:rPr>
          <w:lang w:val="en-US"/>
        </w:rPr>
        <w:t xml:space="preserve">3D = </w:t>
      </w:r>
      <w:r w:rsidR="00B90418" w:rsidRPr="00B73700">
        <w:rPr>
          <w:lang w:val="en-US"/>
        </w:rPr>
        <w:t>54 minors, 31 majors (either way)</w:t>
      </w:r>
    </w:p>
    <w:p w:rsidR="00A34911" w:rsidRPr="00B73700" w:rsidRDefault="00A34911" w:rsidP="00111B17">
      <w:pPr>
        <w:autoSpaceDE w:val="0"/>
        <w:autoSpaceDN w:val="0"/>
        <w:adjustRightInd w:val="0"/>
        <w:ind w:left="720"/>
        <w:rPr>
          <w:rFonts w:cs="Courier New"/>
        </w:rPr>
      </w:pPr>
      <w:bookmarkStart w:id="428" w:name="_1N_-_3H"/>
      <w:bookmarkEnd w:id="428"/>
      <w:r w:rsidRPr="00B73700">
        <w:rPr>
          <w:rFonts w:cs="Courier New"/>
        </w:rPr>
        <w:t xml:space="preserve">3H = </w:t>
      </w:r>
      <w:r w:rsidR="00B90418" w:rsidRPr="00B73700">
        <w:rPr>
          <w:rFonts w:cs="Courier New"/>
        </w:rPr>
        <w:t>Relay</w:t>
      </w:r>
    </w:p>
    <w:p w:rsidR="00B90418" w:rsidRPr="00B73700" w:rsidRDefault="00B90418" w:rsidP="00111B17">
      <w:pPr>
        <w:autoSpaceDE w:val="0"/>
        <w:autoSpaceDN w:val="0"/>
        <w:adjustRightInd w:val="0"/>
        <w:ind w:left="720"/>
        <w:rPr>
          <w:rFonts w:cs="Courier New"/>
        </w:rPr>
      </w:pPr>
      <w:r w:rsidRPr="00B73700">
        <w:rPr>
          <w:rFonts w:cs="Courier New"/>
        </w:rPr>
        <w:tab/>
        <w:t>3S = Stiff spade, 10-14. Over 3N</w:t>
      </w:r>
      <w:r w:rsidRPr="00B73700">
        <w:rPr>
          <w:rFonts w:cs="Courier New"/>
        </w:rPr>
        <w:tab/>
      </w:r>
      <w:r w:rsidRPr="00B73700">
        <w:rPr>
          <w:rFonts w:cs="Courier New"/>
        </w:rPr>
        <w:tab/>
      </w:r>
      <w:r w:rsidRPr="00B73700">
        <w:rPr>
          <w:rFonts w:cs="Courier New"/>
        </w:rPr>
        <w:tab/>
        <w:t>4m = 5 cards, 15+</w:t>
      </w:r>
    </w:p>
    <w:p w:rsidR="00A34911" w:rsidRPr="00B73700" w:rsidRDefault="00B90418" w:rsidP="00111B17">
      <w:pPr>
        <w:autoSpaceDE w:val="0"/>
        <w:autoSpaceDN w:val="0"/>
        <w:adjustRightInd w:val="0"/>
        <w:ind w:left="720"/>
        <w:rPr>
          <w:rFonts w:cs="Courier New"/>
        </w:rPr>
      </w:pPr>
      <w:r w:rsidRPr="00B73700">
        <w:rPr>
          <w:rFonts w:cs="Courier New"/>
        </w:rPr>
        <w:tab/>
        <w:t>3N</w:t>
      </w:r>
      <w:r w:rsidR="00A34911" w:rsidRPr="00B73700">
        <w:rPr>
          <w:rFonts w:cs="Courier New"/>
        </w:rPr>
        <w:t xml:space="preserve"> = </w:t>
      </w:r>
      <w:r w:rsidRPr="00B73700">
        <w:rPr>
          <w:rFonts w:cs="Courier New"/>
        </w:rPr>
        <w:t>Stiff heart (10-14) suit not known</w:t>
      </w:r>
    </w:p>
    <w:p w:rsidR="00A34911" w:rsidRPr="00B73700" w:rsidRDefault="00B90418" w:rsidP="00111B17">
      <w:pPr>
        <w:autoSpaceDE w:val="0"/>
        <w:autoSpaceDN w:val="0"/>
        <w:adjustRightInd w:val="0"/>
        <w:ind w:left="720"/>
        <w:rPr>
          <w:rFonts w:cs="Courier New"/>
          <w:color w:val="008000"/>
        </w:rPr>
      </w:pPr>
      <w:r w:rsidRPr="00B73700">
        <w:rPr>
          <w:rFonts w:cs="Courier New"/>
        </w:rPr>
        <w:tab/>
        <w:t>4m</w:t>
      </w:r>
      <w:r w:rsidR="00A34911" w:rsidRPr="00B73700">
        <w:rPr>
          <w:rFonts w:cs="Courier New"/>
        </w:rPr>
        <w:t xml:space="preserve"> = </w:t>
      </w:r>
      <w:r w:rsidRPr="00B73700">
        <w:rPr>
          <w:rFonts w:cs="Courier New"/>
        </w:rPr>
        <w:t>5m, 4om, stiff heart, 15+</w:t>
      </w:r>
    </w:p>
    <w:p w:rsidR="00FC3C12" w:rsidRPr="00B73700" w:rsidRDefault="004D0B10" w:rsidP="00E56D47">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3H = </w:t>
      </w:r>
      <w:r w:rsidR="00B90418" w:rsidRPr="00B73700">
        <w:rPr>
          <w:lang w:val="en-US"/>
        </w:rPr>
        <w:t>55m GF</w:t>
      </w:r>
    </w:p>
    <w:p w:rsidR="00BB3E66"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3S = </w:t>
      </w:r>
      <w:r w:rsidR="00B90418" w:rsidRPr="00B73700">
        <w:rPr>
          <w:rFonts w:cs="Courier New"/>
        </w:rPr>
        <w:t>Mild slam int</w:t>
      </w:r>
      <w:r w:rsidR="007D208C" w:rsidRPr="00B73700">
        <w:rPr>
          <w:rFonts w:cs="Courier New"/>
        </w:rPr>
        <w:t>erest</w:t>
      </w:r>
      <w:r w:rsidR="00B90418" w:rsidRPr="00B73700">
        <w:rPr>
          <w:rFonts w:cs="Courier New"/>
        </w:rPr>
        <w:t>, may be ok with 3n</w:t>
      </w:r>
    </w:p>
    <w:p w:rsidR="00B90418" w:rsidRPr="00B73700" w:rsidRDefault="00B90418" w:rsidP="00FC3C12">
      <w:pPr>
        <w:autoSpaceDE w:val="0"/>
        <w:autoSpaceDN w:val="0"/>
        <w:adjustRightInd w:val="0"/>
        <w:rPr>
          <w:rFonts w:cs="Courier New"/>
        </w:rPr>
      </w:pPr>
      <w:r w:rsidRPr="00B73700">
        <w:rPr>
          <w:rFonts w:cs="Courier New"/>
        </w:rPr>
        <w:tab/>
      </w:r>
      <w:r w:rsidRPr="00B73700">
        <w:rPr>
          <w:rFonts w:cs="Courier New"/>
        </w:rPr>
        <w:tab/>
        <w:t>3N = to play</w:t>
      </w:r>
    </w:p>
    <w:p w:rsidR="00B90418" w:rsidRPr="00B73700" w:rsidRDefault="00B90418" w:rsidP="00B90418">
      <w:pPr>
        <w:autoSpaceDE w:val="0"/>
        <w:autoSpaceDN w:val="0"/>
        <w:adjustRightInd w:val="0"/>
        <w:ind w:left="720" w:firstLine="720"/>
        <w:rPr>
          <w:rFonts w:cs="Courier New"/>
        </w:rPr>
      </w:pPr>
      <w:r w:rsidRPr="00B73700">
        <w:rPr>
          <w:rFonts w:cs="Courier New"/>
        </w:rPr>
        <w:t>4C = min hand</w:t>
      </w:r>
    </w:p>
    <w:p w:rsidR="00B90418" w:rsidRPr="00B73700" w:rsidRDefault="00B90418" w:rsidP="00B90418">
      <w:pPr>
        <w:autoSpaceDE w:val="0"/>
        <w:autoSpaceDN w:val="0"/>
        <w:adjustRightInd w:val="0"/>
        <w:ind w:left="720" w:firstLine="720"/>
        <w:rPr>
          <w:rFonts w:cs="Courier New"/>
        </w:rPr>
      </w:pPr>
      <w:r w:rsidRPr="00B73700">
        <w:rPr>
          <w:rFonts w:cs="Courier New"/>
        </w:rPr>
        <w:t>4D = max hand, slam interest</w:t>
      </w:r>
    </w:p>
    <w:p w:rsidR="00FC3C12" w:rsidRPr="00B73700" w:rsidRDefault="00BB3E66" w:rsidP="00BB3E66">
      <w:pPr>
        <w:autoSpaceDE w:val="0"/>
        <w:autoSpaceDN w:val="0"/>
        <w:adjustRightInd w:val="0"/>
        <w:ind w:firstLine="720"/>
        <w:rPr>
          <w:rFonts w:cs="Courier New"/>
        </w:rPr>
      </w:pPr>
      <w:r w:rsidRPr="00B73700">
        <w:rPr>
          <w:rFonts w:cs="Courier New"/>
        </w:rPr>
        <w:t>3N = To play</w:t>
      </w:r>
    </w:p>
    <w:p w:rsidR="00FC3C12" w:rsidRPr="00B73700" w:rsidRDefault="00FC3C12" w:rsidP="00FC3C12">
      <w:pPr>
        <w:autoSpaceDE w:val="0"/>
        <w:autoSpaceDN w:val="0"/>
        <w:adjustRightInd w:val="0"/>
        <w:rPr>
          <w:rFonts w:cs="Courier New"/>
        </w:rPr>
      </w:pPr>
      <w:r w:rsidRPr="00B73700">
        <w:rPr>
          <w:rFonts w:cs="Courier New"/>
        </w:rPr>
        <w:tab/>
      </w:r>
      <w:r w:rsidR="00BB3E66" w:rsidRPr="00B73700">
        <w:rPr>
          <w:rFonts w:cs="Courier New"/>
        </w:rPr>
        <w:t xml:space="preserve">4m = </w:t>
      </w:r>
      <w:r w:rsidR="00B90418" w:rsidRPr="00B73700">
        <w:rPr>
          <w:rFonts w:cs="Courier New"/>
        </w:rPr>
        <w:t xml:space="preserve">Sets </w:t>
      </w:r>
      <w:r w:rsidR="00BB3E66" w:rsidRPr="00B73700">
        <w:rPr>
          <w:rFonts w:cs="Courier New"/>
        </w:rPr>
        <w:t>suit, slam try</w:t>
      </w:r>
    </w:p>
    <w:p w:rsidR="00FC3C12" w:rsidRPr="00B73700" w:rsidRDefault="00B90418" w:rsidP="00FC3C12">
      <w:pPr>
        <w:autoSpaceDE w:val="0"/>
        <w:autoSpaceDN w:val="0"/>
        <w:adjustRightInd w:val="0"/>
        <w:rPr>
          <w:rFonts w:cs="Courier New"/>
        </w:rPr>
      </w:pPr>
      <w:r w:rsidRPr="00B73700">
        <w:rPr>
          <w:rFonts w:cs="Courier New"/>
        </w:rPr>
        <w:tab/>
        <w:t>4M</w:t>
      </w:r>
      <w:r w:rsidR="00BB3E66" w:rsidRPr="00B73700">
        <w:rPr>
          <w:rFonts w:cs="Courier New"/>
        </w:rPr>
        <w:t xml:space="preserve"> </w:t>
      </w:r>
      <w:r w:rsidR="00FC3C12" w:rsidRPr="00B73700">
        <w:rPr>
          <w:rFonts w:cs="Courier New"/>
        </w:rPr>
        <w:t xml:space="preserve">= </w:t>
      </w:r>
      <w:r w:rsidRPr="00B73700">
        <w:rPr>
          <w:rFonts w:cs="Courier New"/>
        </w:rPr>
        <w:t>Double fit with Ace in bid suit</w:t>
      </w:r>
    </w:p>
    <w:p w:rsidR="00B90418" w:rsidRPr="00B73700" w:rsidRDefault="00B90418" w:rsidP="00FC3C12">
      <w:pPr>
        <w:autoSpaceDE w:val="0"/>
        <w:autoSpaceDN w:val="0"/>
        <w:adjustRightInd w:val="0"/>
        <w:rPr>
          <w:rFonts w:cs="Courier New"/>
        </w:rPr>
      </w:pPr>
      <w:r w:rsidRPr="00B73700">
        <w:rPr>
          <w:rFonts w:cs="Courier New"/>
        </w:rPr>
        <w:tab/>
        <w:t>4N = Double fit with both Major Aces</w:t>
      </w:r>
    </w:p>
    <w:p w:rsidR="00B90418" w:rsidRPr="00B73700" w:rsidRDefault="00B90418" w:rsidP="00FC3C12">
      <w:pPr>
        <w:autoSpaceDE w:val="0"/>
        <w:autoSpaceDN w:val="0"/>
        <w:adjustRightInd w:val="0"/>
        <w:rPr>
          <w:rFonts w:cs="Courier New"/>
        </w:rPr>
      </w:pPr>
      <w:r w:rsidRPr="00696919">
        <w:rPr>
          <w:rFonts w:cs="Courier New"/>
          <w:highlight w:val="yellow"/>
        </w:rPr>
        <w:t>Over all 4 level bids by opener, cheapest bid = DKC for minors</w:t>
      </w:r>
      <w:r w:rsidR="00E91C7A" w:rsidRPr="00696919">
        <w:rPr>
          <w:rFonts w:cs="Courier New"/>
          <w:highlight w:val="yellow"/>
        </w:rPr>
        <w:t>. Except over 4N, 5m = to play &amp; 5H = DKC</w:t>
      </w:r>
    </w:p>
    <w:bookmarkStart w:id="429" w:name="_1N_-_3S"/>
    <w:bookmarkStart w:id="430" w:name="_1N_-_4C"/>
    <w:bookmarkEnd w:id="429"/>
    <w:bookmarkEnd w:id="430"/>
    <w:p w:rsidR="00B90418" w:rsidRPr="00B73700" w:rsidRDefault="004D0B10" w:rsidP="00B90418">
      <w:pPr>
        <w:pStyle w:val="Heading3"/>
        <w:rPr>
          <w:lang w:val="en-US"/>
        </w:rPr>
      </w:pPr>
      <w:r w:rsidRPr="00B73700">
        <w:rPr>
          <w:lang w:val="en-US"/>
        </w:rPr>
        <w:fldChar w:fldCharType="begin"/>
      </w:r>
      <w:r w:rsidR="00B90418" w:rsidRPr="00B73700">
        <w:rPr>
          <w:lang w:val="en-US"/>
        </w:rPr>
        <w:instrText xml:space="preserve"> HYPERLINK  \l "_1NT_=_13-15" </w:instrText>
      </w:r>
      <w:r w:rsidRPr="00B73700">
        <w:rPr>
          <w:lang w:val="en-US"/>
        </w:rPr>
        <w:fldChar w:fldCharType="separate"/>
      </w:r>
      <w:r w:rsidR="00B90418" w:rsidRPr="00B73700">
        <w:rPr>
          <w:rStyle w:val="Hyperlink"/>
          <w:lang w:val="en-US"/>
        </w:rPr>
        <w:t>1N</w:t>
      </w:r>
      <w:r w:rsidRPr="00B73700">
        <w:rPr>
          <w:lang w:val="en-US"/>
        </w:rPr>
        <w:fldChar w:fldCharType="end"/>
      </w:r>
      <w:r w:rsidR="00AA0D4D" w:rsidRPr="00B73700">
        <w:rPr>
          <w:lang w:val="en-US"/>
        </w:rPr>
        <w:t>–</w:t>
      </w:r>
      <w:r w:rsidR="00B90418" w:rsidRPr="00B73700">
        <w:rPr>
          <w:lang w:val="en-US"/>
        </w:rPr>
        <w:t>3S = 54m, 22M Mild slam try+</w:t>
      </w:r>
    </w:p>
    <w:p w:rsidR="00B90418" w:rsidRPr="00B73700" w:rsidRDefault="00B90418" w:rsidP="00B90418">
      <w:pPr>
        <w:autoSpaceDE w:val="0"/>
        <w:autoSpaceDN w:val="0"/>
        <w:adjustRightInd w:val="0"/>
        <w:ind w:firstLine="720"/>
        <w:rPr>
          <w:rFonts w:cs="Courier New"/>
        </w:rPr>
      </w:pPr>
      <w:r w:rsidRPr="00B73700">
        <w:rPr>
          <w:rFonts w:cs="Courier New"/>
        </w:rPr>
        <w:t>3N = To play</w:t>
      </w:r>
    </w:p>
    <w:p w:rsidR="00B90418" w:rsidRPr="00B73700" w:rsidRDefault="00B90418" w:rsidP="00B90418">
      <w:pPr>
        <w:autoSpaceDE w:val="0"/>
        <w:autoSpaceDN w:val="0"/>
        <w:adjustRightInd w:val="0"/>
        <w:rPr>
          <w:rFonts w:cs="Courier New"/>
        </w:rPr>
      </w:pPr>
      <w:r w:rsidRPr="00B73700">
        <w:rPr>
          <w:rFonts w:cs="Courier New"/>
        </w:rPr>
        <w:tab/>
        <w:t>4m = Sets suit, slam try</w:t>
      </w:r>
    </w:p>
    <w:p w:rsidR="00B90418" w:rsidRPr="00B73700" w:rsidRDefault="00B90418" w:rsidP="00B90418">
      <w:pPr>
        <w:autoSpaceDE w:val="0"/>
        <w:autoSpaceDN w:val="0"/>
        <w:adjustRightInd w:val="0"/>
        <w:rPr>
          <w:rFonts w:cs="Courier New"/>
        </w:rPr>
      </w:pPr>
      <w:r w:rsidRPr="00B73700">
        <w:rPr>
          <w:rFonts w:cs="Courier New"/>
        </w:rPr>
        <w:tab/>
        <w:t>4M = Double fit with Ace in bid suit</w:t>
      </w:r>
    </w:p>
    <w:p w:rsidR="00B90418" w:rsidRPr="00B73700" w:rsidRDefault="00B90418" w:rsidP="00B90418">
      <w:pPr>
        <w:autoSpaceDE w:val="0"/>
        <w:autoSpaceDN w:val="0"/>
        <w:adjustRightInd w:val="0"/>
        <w:rPr>
          <w:rFonts w:cs="Courier New"/>
        </w:rPr>
      </w:pPr>
      <w:r w:rsidRPr="00B73700">
        <w:rPr>
          <w:rFonts w:cs="Courier New"/>
        </w:rPr>
        <w:tab/>
        <w:t>4N = Double fit with both Major Aces</w:t>
      </w:r>
    </w:p>
    <w:p w:rsidR="00B90418" w:rsidRPr="00B73700" w:rsidRDefault="00B90418" w:rsidP="00B90418">
      <w:pPr>
        <w:pStyle w:val="Heading3"/>
        <w:rPr>
          <w:lang w:val="en-US"/>
        </w:rPr>
      </w:pPr>
      <w:r w:rsidRPr="00B73700">
        <w:rPr>
          <w:rFonts w:cs="Courier New"/>
          <w:lang w:val="en-US"/>
        </w:rPr>
        <w:t>Over all 4 level bids by opener, cheapest bid = DKC for minors</w:t>
      </w:r>
      <w:r w:rsidRPr="00B73700">
        <w:rPr>
          <w:lang w:val="en-US"/>
        </w:rPr>
        <w:t xml:space="preserve"> </w:t>
      </w:r>
    </w:p>
    <w:p w:rsidR="00FC3C12" w:rsidRPr="00B73700" w:rsidRDefault="004D0B10" w:rsidP="00B90418">
      <w:pPr>
        <w:pStyle w:val="Heading3"/>
        <w:rPr>
          <w:lang w:val="en-US"/>
        </w:rPr>
      </w:pPr>
      <w:hyperlink w:anchor="_1NT_=_13-15" w:history="1">
        <w:r w:rsidR="00424275" w:rsidRPr="00B73700">
          <w:rPr>
            <w:rStyle w:val="Hyperlink"/>
            <w:lang w:val="en-US"/>
          </w:rPr>
          <w:t>1N</w:t>
        </w:r>
      </w:hyperlink>
      <w:r w:rsidR="00E12BBB" w:rsidRPr="00B73700">
        <w:rPr>
          <w:lang w:val="en-US"/>
        </w:rPr>
        <w:t>–</w:t>
      </w:r>
      <w:r w:rsidR="00FC3C12" w:rsidRPr="00B73700">
        <w:rPr>
          <w:lang w:val="en-US"/>
        </w:rPr>
        <w:t xml:space="preserve">4C </w:t>
      </w:r>
      <w:r w:rsidR="00424275" w:rsidRPr="00B73700">
        <w:rPr>
          <w:lang w:val="en-US"/>
        </w:rPr>
        <w:t>= Transfer to H</w:t>
      </w:r>
    </w:p>
    <w:p w:rsidR="00D95BF8" w:rsidRPr="00B73700" w:rsidRDefault="00D95BF8" w:rsidP="00D95BF8">
      <w:r w:rsidRPr="00B73700">
        <w:tab/>
      </w:r>
      <w:r w:rsidRPr="00B73700">
        <w:rPr>
          <w:rFonts w:cs="Courier New"/>
        </w:rPr>
        <w:t>4D = 3+H,</w:t>
      </w:r>
      <w:r w:rsidR="00CD3090" w:rsidRPr="00B73700">
        <w:rPr>
          <w:rFonts w:cs="Courier New"/>
        </w:rPr>
        <w:t xml:space="preserve"> </w:t>
      </w:r>
      <w:r w:rsidRPr="00B73700">
        <w:rPr>
          <w:rFonts w:cs="Courier New"/>
        </w:rPr>
        <w:t>5+ controls</w:t>
      </w:r>
    </w:p>
    <w:p w:rsidR="00FC3C12" w:rsidRPr="00B73700" w:rsidRDefault="00FC3C12" w:rsidP="00FC3C12">
      <w:pPr>
        <w:autoSpaceDE w:val="0"/>
        <w:autoSpaceDN w:val="0"/>
        <w:adjustRightInd w:val="0"/>
        <w:rPr>
          <w:rFonts w:cs="Courier New"/>
        </w:rPr>
      </w:pPr>
      <w:r w:rsidRPr="00B73700">
        <w:rPr>
          <w:rFonts w:cs="Courier New"/>
        </w:rPr>
        <w:tab/>
        <w:t xml:space="preserve">4H = </w:t>
      </w:r>
      <w:r w:rsidR="00D95BF8" w:rsidRPr="00B73700">
        <w:rPr>
          <w:rFonts w:cs="Courier New"/>
        </w:rPr>
        <w:t>No super accept</w:t>
      </w:r>
    </w:p>
    <w:p w:rsidR="00FC3C12" w:rsidRPr="00B73700" w:rsidRDefault="00D95BF8" w:rsidP="00FC3C12">
      <w:pPr>
        <w:autoSpaceDE w:val="0"/>
        <w:autoSpaceDN w:val="0"/>
        <w:adjustRightInd w:val="0"/>
        <w:rPr>
          <w:rFonts w:cs="Courier New"/>
        </w:rPr>
      </w:pPr>
      <w:r w:rsidRPr="00B73700">
        <w:rPr>
          <w:rFonts w:cs="Courier New"/>
        </w:rPr>
        <w:tab/>
      </w:r>
      <w:r w:rsidRPr="00B73700">
        <w:rPr>
          <w:rFonts w:cs="Courier New"/>
        </w:rPr>
        <w:tab/>
        <w:t>4S</w:t>
      </w:r>
      <w:r w:rsidR="00FC3C12" w:rsidRPr="00B73700">
        <w:rPr>
          <w:rFonts w:cs="Courier New"/>
        </w:rPr>
        <w:t xml:space="preserve"> = RKC</w:t>
      </w:r>
    </w:p>
    <w:p w:rsidR="00FC3C12" w:rsidRPr="00B73700" w:rsidRDefault="00DA1226" w:rsidP="00FC3C12">
      <w:pPr>
        <w:autoSpaceDE w:val="0"/>
        <w:autoSpaceDN w:val="0"/>
        <w:adjustRightInd w:val="0"/>
        <w:rPr>
          <w:rStyle w:val="StyleRed"/>
          <w:b w:val="0"/>
          <w:i w:val="0"/>
          <w:color w:val="000000"/>
        </w:rPr>
      </w:pPr>
      <w:r w:rsidRPr="00B73700">
        <w:rPr>
          <w:rStyle w:val="StyleRed"/>
          <w:b w:val="0"/>
          <w:i w:val="0"/>
          <w:color w:val="000000"/>
        </w:rPr>
        <w:lastRenderedPageBreak/>
        <w:tab/>
      </w:r>
      <w:r w:rsidRPr="00B73700">
        <w:rPr>
          <w:rStyle w:val="StyleRed"/>
          <w:b w:val="0"/>
          <w:i w:val="0"/>
          <w:color w:val="000000"/>
        </w:rPr>
        <w:tab/>
      </w:r>
      <w:r w:rsidR="00D95BF8" w:rsidRPr="00B73700">
        <w:rPr>
          <w:rStyle w:val="StyleRed"/>
          <w:b w:val="0"/>
          <w:i w:val="0"/>
          <w:color w:val="000000"/>
        </w:rPr>
        <w:t>New suit = cue</w:t>
      </w:r>
    </w:p>
    <w:bookmarkStart w:id="431" w:name="_1N_-_4H"/>
    <w:bookmarkEnd w:id="431"/>
    <w:p w:rsidR="00FC3C12" w:rsidRPr="00B73700" w:rsidRDefault="004D0B10" w:rsidP="00E56D47">
      <w:pPr>
        <w:pStyle w:val="Heading3"/>
        <w:rPr>
          <w:lang w:val="en-US"/>
        </w:rPr>
      </w:pPr>
      <w:r w:rsidRPr="00B73700">
        <w:rPr>
          <w:lang w:val="en-US"/>
        </w:rPr>
        <w:fldChar w:fldCharType="begin"/>
      </w:r>
      <w:r w:rsidR="00424275" w:rsidRPr="00B73700">
        <w:rPr>
          <w:lang w:val="en-US"/>
        </w:rPr>
        <w:instrText xml:space="preserve"> HYPERLINK  \l "_1NT_=_13-15" </w:instrText>
      </w:r>
      <w:r w:rsidRPr="00B73700">
        <w:rPr>
          <w:lang w:val="en-US"/>
        </w:rPr>
        <w:fldChar w:fldCharType="separate"/>
      </w:r>
      <w:r w:rsidR="00424275" w:rsidRPr="00B73700">
        <w:rPr>
          <w:rStyle w:val="Hyperlink"/>
          <w:lang w:val="en-US"/>
        </w:rPr>
        <w:t>1N</w:t>
      </w:r>
      <w:r w:rsidRPr="00B73700">
        <w:rPr>
          <w:lang w:val="en-US"/>
        </w:rPr>
        <w:fldChar w:fldCharType="end"/>
      </w:r>
      <w:r w:rsidR="00AA0D4D" w:rsidRPr="00B73700">
        <w:rPr>
          <w:lang w:val="en-US"/>
        </w:rPr>
        <w:t>–</w:t>
      </w:r>
      <w:r w:rsidR="00911679" w:rsidRPr="00B73700">
        <w:rPr>
          <w:lang w:val="en-US"/>
        </w:rPr>
        <w:t>4D</w:t>
      </w:r>
      <w:r w:rsidR="00424275" w:rsidRPr="00B73700">
        <w:rPr>
          <w:lang w:val="en-US"/>
        </w:rPr>
        <w:t xml:space="preserve"> = Transfer to S</w:t>
      </w:r>
    </w:p>
    <w:p w:rsidR="00CD3090" w:rsidRPr="00B73700" w:rsidRDefault="00CD3090" w:rsidP="00CD3090">
      <w:r w:rsidRPr="00B73700">
        <w:tab/>
      </w:r>
      <w:r w:rsidRPr="00B73700">
        <w:rPr>
          <w:rFonts w:cs="Courier New"/>
        </w:rPr>
        <w:t>4H = 3+S, 5+ controls</w:t>
      </w:r>
    </w:p>
    <w:p w:rsidR="00FC3C12" w:rsidRPr="00B73700" w:rsidRDefault="00FC3C12" w:rsidP="00FC3C12">
      <w:pPr>
        <w:autoSpaceDE w:val="0"/>
        <w:autoSpaceDN w:val="0"/>
        <w:adjustRightInd w:val="0"/>
        <w:rPr>
          <w:rFonts w:cs="Courier New"/>
        </w:rPr>
      </w:pPr>
      <w:r w:rsidRPr="00B73700">
        <w:rPr>
          <w:rFonts w:cs="Courier New"/>
        </w:rPr>
        <w:tab/>
        <w:t xml:space="preserve">4S = </w:t>
      </w:r>
      <w:r w:rsidR="00CD3090" w:rsidRPr="00B73700">
        <w:rPr>
          <w:rFonts w:cs="Courier New"/>
        </w:rPr>
        <w:t>No super accept</w:t>
      </w:r>
    </w:p>
    <w:p w:rsidR="00FC3C12" w:rsidRPr="00B73700" w:rsidRDefault="00FC3C12" w:rsidP="00FC3C12">
      <w:pPr>
        <w:autoSpaceDE w:val="0"/>
        <w:autoSpaceDN w:val="0"/>
        <w:adjustRightInd w:val="0"/>
        <w:ind w:left="720" w:firstLine="720"/>
        <w:rPr>
          <w:rFonts w:cs="Courier New"/>
        </w:rPr>
      </w:pPr>
      <w:r w:rsidRPr="00B73700">
        <w:rPr>
          <w:rFonts w:cs="Courier New"/>
        </w:rPr>
        <w:t>4N = RKC</w:t>
      </w:r>
    </w:p>
    <w:p w:rsidR="00FC3C12" w:rsidRPr="00B73700" w:rsidRDefault="00CD3090" w:rsidP="00DA1226">
      <w:pPr>
        <w:pStyle w:val="StyleRedLeft05Firstline052"/>
        <w:rPr>
          <w:color w:val="000000"/>
        </w:rPr>
      </w:pPr>
      <w:r w:rsidRPr="00B73700">
        <w:rPr>
          <w:color w:val="000000"/>
        </w:rPr>
        <w:t>New suit = cue</w:t>
      </w:r>
    </w:p>
    <w:p w:rsidR="0009035D" w:rsidRPr="00B73700" w:rsidRDefault="0009035D" w:rsidP="00DA1226">
      <w:pPr>
        <w:pStyle w:val="StyleRedLeft05Firstline052"/>
        <w:rPr>
          <w:color w:val="008000"/>
        </w:rPr>
      </w:pPr>
    </w:p>
    <w:p w:rsidR="0009035D" w:rsidRPr="00B73700" w:rsidRDefault="004D0B10"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4H = Quanti</w:t>
      </w:r>
      <w:r w:rsidR="007D208C" w:rsidRPr="00B73700">
        <w:rPr>
          <w:highlight w:val="yellow"/>
          <w:lang w:val="en-US"/>
        </w:rPr>
        <w:t>tative</w:t>
      </w:r>
      <w:r w:rsidR="0009035D" w:rsidRPr="00B73700">
        <w:rPr>
          <w:highlight w:val="yellow"/>
          <w:lang w:val="en-US"/>
        </w:rPr>
        <w:t xml:space="preserve"> with 5 clubs</w:t>
      </w:r>
    </w:p>
    <w:p w:rsidR="0009035D" w:rsidRPr="00B73700" w:rsidRDefault="004D0B10" w:rsidP="0009035D">
      <w:pPr>
        <w:pStyle w:val="Heading3"/>
        <w:rPr>
          <w:highlight w:val="yellow"/>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4S = Quanti</w:t>
      </w:r>
      <w:r w:rsidR="007D208C" w:rsidRPr="00B73700">
        <w:rPr>
          <w:highlight w:val="yellow"/>
          <w:lang w:val="en-US"/>
        </w:rPr>
        <w:t>tative</w:t>
      </w:r>
      <w:r w:rsidR="0009035D" w:rsidRPr="00B73700">
        <w:rPr>
          <w:highlight w:val="yellow"/>
          <w:lang w:val="en-US"/>
        </w:rPr>
        <w:t xml:space="preserve"> with 5 diamonds</w:t>
      </w:r>
    </w:p>
    <w:p w:rsidR="0009035D" w:rsidRPr="00B73700" w:rsidRDefault="004D0B10" w:rsidP="0009035D">
      <w:pPr>
        <w:pStyle w:val="Heading3"/>
        <w:rPr>
          <w:lang w:val="en-US"/>
        </w:rPr>
      </w:pPr>
      <w:hyperlink w:anchor="_1NT_=_13-15" w:history="1">
        <w:r w:rsidR="0009035D" w:rsidRPr="00B73700">
          <w:rPr>
            <w:rStyle w:val="Hyperlink"/>
            <w:highlight w:val="yellow"/>
            <w:lang w:val="en-US"/>
          </w:rPr>
          <w:t>1N</w:t>
        </w:r>
      </w:hyperlink>
      <w:r w:rsidR="00AA0D4D" w:rsidRPr="00B73700">
        <w:rPr>
          <w:highlight w:val="yellow"/>
          <w:lang w:val="en-US"/>
        </w:rPr>
        <w:t>–</w:t>
      </w:r>
      <w:r w:rsidR="0009035D" w:rsidRPr="00B73700">
        <w:rPr>
          <w:highlight w:val="yellow"/>
          <w:lang w:val="en-US"/>
        </w:rPr>
        <w:t>4N = Quanti</w:t>
      </w:r>
      <w:r w:rsidR="007D208C" w:rsidRPr="00B73700">
        <w:rPr>
          <w:highlight w:val="yellow"/>
          <w:lang w:val="en-US"/>
        </w:rPr>
        <w:t>tative</w:t>
      </w:r>
      <w:r w:rsidR="0009035D" w:rsidRPr="00B73700">
        <w:rPr>
          <w:highlight w:val="yellow"/>
          <w:lang w:val="en-US"/>
        </w:rPr>
        <w:t xml:space="preserve"> with 44 minors</w:t>
      </w:r>
    </w:p>
    <w:bookmarkStart w:id="432" w:name="_1N_-_4N"/>
    <w:bookmarkStart w:id="433" w:name="_1N_-_5N"/>
    <w:bookmarkEnd w:id="432"/>
    <w:bookmarkEnd w:id="433"/>
    <w:p w:rsidR="00FC3C12" w:rsidRPr="00B73700" w:rsidRDefault="004D0B10" w:rsidP="00E56D47">
      <w:pPr>
        <w:pStyle w:val="Heading3"/>
        <w:rPr>
          <w:lang w:val="en-US"/>
        </w:rPr>
      </w:pPr>
      <w:r w:rsidRPr="00B73700">
        <w:rPr>
          <w:lang w:val="en-US"/>
        </w:rPr>
        <w:fldChar w:fldCharType="begin"/>
      </w:r>
      <w:r w:rsidR="00105DEE" w:rsidRPr="00B73700">
        <w:rPr>
          <w:lang w:val="en-US"/>
        </w:rPr>
        <w:instrText xml:space="preserve"> HYPERLINK  \l "_1NT_=_13-15" </w:instrText>
      </w:r>
      <w:r w:rsidRPr="00B73700">
        <w:rPr>
          <w:lang w:val="en-US"/>
        </w:rPr>
        <w:fldChar w:fldCharType="separate"/>
      </w:r>
      <w:r w:rsidR="00105DEE" w:rsidRPr="00B73700">
        <w:rPr>
          <w:rStyle w:val="Hyperlink"/>
          <w:lang w:val="en-US"/>
        </w:rPr>
        <w:t>1N</w:t>
      </w:r>
      <w:r w:rsidRPr="00B73700">
        <w:rPr>
          <w:lang w:val="en-US"/>
        </w:rPr>
        <w:fldChar w:fldCharType="end"/>
      </w:r>
      <w:r w:rsidR="00E12BBB" w:rsidRPr="00B73700">
        <w:rPr>
          <w:lang w:val="en-US"/>
        </w:rPr>
        <w:t>–</w:t>
      </w:r>
      <w:r w:rsidR="00FC3C12" w:rsidRPr="00B73700">
        <w:rPr>
          <w:lang w:val="en-US"/>
        </w:rPr>
        <w:t>5N = Invite 7</w:t>
      </w:r>
      <w:r w:rsidR="00424275" w:rsidRPr="00B73700">
        <w:rPr>
          <w:lang w:val="en-US"/>
        </w:rPr>
        <w:t xml:space="preserve"> (Forcing to 6N)</w:t>
      </w:r>
    </w:p>
    <w:p w:rsidR="00911679" w:rsidRPr="00B73700" w:rsidRDefault="00911679" w:rsidP="00FC3C12">
      <w:pPr>
        <w:autoSpaceDE w:val="0"/>
        <w:autoSpaceDN w:val="0"/>
        <w:adjustRightInd w:val="0"/>
        <w:rPr>
          <w:rFonts w:cs="Courier New"/>
        </w:rPr>
      </w:pPr>
      <w:r w:rsidRPr="00B73700">
        <w:rPr>
          <w:rFonts w:cs="Courier New"/>
        </w:rPr>
        <w:tab/>
        <w:t>6m</w:t>
      </w:r>
      <w:r w:rsidR="00FC3C12" w:rsidRPr="00B73700">
        <w:rPr>
          <w:rFonts w:cs="Courier New"/>
        </w:rPr>
        <w:t xml:space="preserve"> = </w:t>
      </w:r>
      <w:r w:rsidRPr="00B73700">
        <w:rPr>
          <w:rFonts w:cs="Courier New"/>
        </w:rPr>
        <w:t>Source of Tricks, Good 5 card suit</w:t>
      </w:r>
    </w:p>
    <w:p w:rsidR="00424275" w:rsidRPr="00B73700" w:rsidRDefault="00911679" w:rsidP="00FC3C12">
      <w:pPr>
        <w:autoSpaceDE w:val="0"/>
        <w:autoSpaceDN w:val="0"/>
        <w:adjustRightInd w:val="0"/>
        <w:rPr>
          <w:rFonts w:cs="Courier New"/>
        </w:rPr>
      </w:pPr>
      <w:r w:rsidRPr="00B73700">
        <w:rPr>
          <w:rFonts w:cs="Courier New"/>
        </w:rPr>
        <w:tab/>
        <w:t>6M</w:t>
      </w:r>
      <w:r w:rsidR="00424275" w:rsidRPr="00B73700">
        <w:rPr>
          <w:rFonts w:cs="Courier New"/>
        </w:rPr>
        <w:t xml:space="preserve"> = </w:t>
      </w:r>
      <w:r w:rsidRPr="00B73700">
        <w:rPr>
          <w:rFonts w:cs="Courier New"/>
        </w:rPr>
        <w:t>4 card suit with 3 of top 5</w:t>
      </w:r>
    </w:p>
    <w:p w:rsidR="00911679" w:rsidRPr="00B73700" w:rsidRDefault="00911679" w:rsidP="00FC3C12">
      <w:pPr>
        <w:autoSpaceDE w:val="0"/>
        <w:autoSpaceDN w:val="0"/>
        <w:adjustRightInd w:val="0"/>
        <w:rPr>
          <w:rFonts w:cs="Courier New"/>
        </w:rPr>
      </w:pPr>
      <w:r w:rsidRPr="00B73700">
        <w:rPr>
          <w:rFonts w:cs="Courier New"/>
        </w:rPr>
        <w:tab/>
        <w:t>7m = Choice of slam (minor suit or NT)</w:t>
      </w:r>
    </w:p>
    <w:p w:rsidR="00FC3C12" w:rsidRPr="00B73700" w:rsidRDefault="00FC3C12" w:rsidP="00D96125">
      <w:pPr>
        <w:pStyle w:val="Heading2"/>
      </w:pPr>
      <w:bookmarkStart w:id="434" w:name="_Toc294652530"/>
      <w:r w:rsidRPr="00B73700">
        <w:t>Interference directly over 1N</w:t>
      </w:r>
      <w:bookmarkEnd w:id="434"/>
    </w:p>
    <w:p w:rsidR="00FC3C12" w:rsidRPr="00B73700" w:rsidRDefault="004D0B10"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[X]</w:t>
      </w:r>
      <w:r w:rsidR="00811CC6" w:rsidRPr="00B73700">
        <w:rPr>
          <w:lang w:val="en-US"/>
        </w:rPr>
        <w:t xml:space="preserve"> = </w:t>
      </w:r>
      <w:r w:rsidR="00213163" w:rsidRPr="00B73700">
        <w:rPr>
          <w:lang w:val="en-US"/>
        </w:rPr>
        <w:t>Penalty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Pass = </w:t>
      </w:r>
      <w:r w:rsidR="00213163" w:rsidRPr="00B73700">
        <w:rPr>
          <w:rStyle w:val="StyleRed"/>
          <w:b w:val="0"/>
          <w:i w:val="0"/>
          <w:color w:val="000000"/>
        </w:rPr>
        <w:t xml:space="preserve">Weak </w:t>
      </w:r>
      <w:r w:rsidR="00AA2E57" w:rsidRPr="00B73700">
        <w:rPr>
          <w:rStyle w:val="StyleRed"/>
          <w:b w:val="0"/>
          <w:i w:val="0"/>
          <w:color w:val="000000"/>
        </w:rPr>
        <w:t>BAL</w:t>
      </w:r>
      <w:r w:rsidR="00213163" w:rsidRPr="00B73700">
        <w:rPr>
          <w:rStyle w:val="StyleRed"/>
          <w:b w:val="0"/>
          <w:i w:val="0"/>
          <w:color w:val="000000"/>
        </w:rPr>
        <w:t xml:space="preserve"> hand (&lt;7 HCP) or any strong hand (&gt;6 HCP)</w:t>
      </w:r>
    </w:p>
    <w:p w:rsidR="008F4FF2" w:rsidRPr="00696919" w:rsidRDefault="008F4FF2" w:rsidP="00FC3C12">
      <w:pPr>
        <w:autoSpaceDE w:val="0"/>
        <w:autoSpaceDN w:val="0"/>
        <w:adjustRightInd w:val="0"/>
        <w:rPr>
          <w:rStyle w:val="StyleRed"/>
          <w:b w:val="0"/>
          <w:i w:val="0"/>
          <w:strike/>
          <w:color w:val="000000"/>
        </w:rPr>
      </w:pPr>
      <w:r w:rsidRPr="00B73700">
        <w:rPr>
          <w:rStyle w:val="StyleRed"/>
          <w:b w:val="0"/>
          <w:i w:val="0"/>
          <w:color w:val="000000"/>
        </w:rPr>
        <w:tab/>
      </w:r>
      <w:r w:rsidRPr="00696919">
        <w:rPr>
          <w:rStyle w:val="StyleRed"/>
          <w:b w:val="0"/>
          <w:i w:val="0"/>
          <w:strike/>
          <w:color w:val="000000"/>
        </w:rPr>
        <w:tab/>
        <w:t>Forces XX from partner</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Pass = all strong hands</w:t>
      </w:r>
    </w:p>
    <w:p w:rsidR="008F4FF2" w:rsidRPr="00696919" w:rsidRDefault="008F4FF2" w:rsidP="00FC3C12">
      <w:pPr>
        <w:autoSpaceDE w:val="0"/>
        <w:autoSpaceDN w:val="0"/>
        <w:adjustRightInd w:val="0"/>
        <w:rPr>
          <w:rStyle w:val="StyleRed"/>
          <w:b w:val="0"/>
          <w:i w:val="0"/>
          <w:strike/>
          <w:color w:val="000000"/>
        </w:rPr>
      </w:pPr>
      <w:r w:rsidRPr="00696919">
        <w:rPr>
          <w:rStyle w:val="StyleRed"/>
          <w:b w:val="0"/>
          <w:i w:val="0"/>
          <w:strike/>
          <w:color w:val="000000"/>
        </w:rPr>
        <w:tab/>
      </w:r>
      <w:r w:rsidRPr="00696919">
        <w:rPr>
          <w:rStyle w:val="StyleRed"/>
          <w:b w:val="0"/>
          <w:i w:val="0"/>
          <w:strike/>
          <w:color w:val="000000"/>
        </w:rPr>
        <w:tab/>
      </w:r>
      <w:r w:rsidRPr="00696919">
        <w:rPr>
          <w:rStyle w:val="StyleRed"/>
          <w:b w:val="0"/>
          <w:i w:val="0"/>
          <w:strike/>
          <w:color w:val="000000"/>
        </w:rPr>
        <w:tab/>
        <w:t>2C = either 44 in D/S or 4333</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 xml:space="preserve">XX = </w:t>
      </w:r>
      <w:r w:rsidR="00213163" w:rsidRPr="00B73700">
        <w:rPr>
          <w:rStyle w:val="StyleRed"/>
          <w:b w:val="0"/>
          <w:i w:val="0"/>
          <w:color w:val="000000"/>
        </w:rPr>
        <w:t>One suiter</w:t>
      </w:r>
    </w:p>
    <w:p w:rsidR="00213163" w:rsidRPr="00B73700" w:rsidRDefault="00213163" w:rsidP="00FC3C12">
      <w:pPr>
        <w:autoSpaceDE w:val="0"/>
        <w:autoSpaceDN w:val="0"/>
        <w:adjustRightInd w:val="0"/>
        <w:rPr>
          <w:rStyle w:val="StyleRed"/>
          <w:b w:val="0"/>
          <w:i w:val="0"/>
          <w:color w:val="000000"/>
        </w:rPr>
      </w:pPr>
      <w:r w:rsidRPr="00B73700">
        <w:rPr>
          <w:rStyle w:val="StyleRed"/>
          <w:b w:val="0"/>
          <w:i w:val="0"/>
          <w:color w:val="000000"/>
        </w:rPr>
        <w:tab/>
        <w:t>2C = C + another suit</w:t>
      </w:r>
    </w:p>
    <w:p w:rsidR="00EC249E" w:rsidRPr="00696919" w:rsidRDefault="00213163" w:rsidP="00EC249E">
      <w:pPr>
        <w:autoSpaceDE w:val="0"/>
        <w:autoSpaceDN w:val="0"/>
        <w:adjustRightInd w:val="0"/>
        <w:rPr>
          <w:rStyle w:val="StyleRed"/>
          <w:b w:val="0"/>
          <w:i w:val="0"/>
          <w:color w:val="000000"/>
          <w:highlight w:val="yellow"/>
        </w:rPr>
      </w:pPr>
      <w:r w:rsidRPr="00B73700">
        <w:rPr>
          <w:rStyle w:val="StyleRed"/>
          <w:b w:val="0"/>
          <w:i w:val="0"/>
          <w:color w:val="000000"/>
        </w:rPr>
        <w:tab/>
      </w:r>
      <w:r w:rsidRPr="00696919">
        <w:rPr>
          <w:rStyle w:val="StyleRed"/>
          <w:b w:val="0"/>
          <w:i w:val="0"/>
          <w:color w:val="000000"/>
          <w:highlight w:val="yellow"/>
        </w:rPr>
        <w:t xml:space="preserve">2D = D + </w:t>
      </w:r>
      <w:r w:rsidR="00696919" w:rsidRPr="00696919">
        <w:rPr>
          <w:rStyle w:val="StyleRed"/>
          <w:b w:val="0"/>
          <w:i w:val="0"/>
          <w:color w:val="000000"/>
          <w:highlight w:val="yellow"/>
        </w:rPr>
        <w:t>one M</w:t>
      </w:r>
    </w:p>
    <w:p w:rsidR="008F4FF2" w:rsidRPr="00696919" w:rsidRDefault="00213163" w:rsidP="00EC249E">
      <w:pPr>
        <w:autoSpaceDE w:val="0"/>
        <w:autoSpaceDN w:val="0"/>
        <w:adjustRightInd w:val="0"/>
        <w:rPr>
          <w:rStyle w:val="StyleRed"/>
          <w:b w:val="0"/>
          <w:i w:val="0"/>
          <w:color w:val="000000"/>
          <w:highlight w:val="yellow"/>
        </w:rPr>
      </w:pPr>
      <w:r w:rsidRPr="00696919">
        <w:rPr>
          <w:rStyle w:val="StyleRed"/>
          <w:b w:val="0"/>
          <w:i w:val="0"/>
          <w:color w:val="000000"/>
          <w:highlight w:val="yellow"/>
        </w:rPr>
        <w:tab/>
        <w:t>2H = H + S</w:t>
      </w:r>
    </w:p>
    <w:p w:rsidR="00235CF3" w:rsidRPr="00696919" w:rsidRDefault="00CD3090"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 xml:space="preserve">2S = </w:t>
      </w:r>
      <w:r w:rsidR="00235CF3" w:rsidRPr="00696919">
        <w:rPr>
          <w:rStyle w:val="StyleRed"/>
          <w:b w:val="0"/>
          <w:i w:val="0"/>
          <w:color w:val="000000"/>
          <w:highlight w:val="yellow"/>
        </w:rPr>
        <w:t>GF</w:t>
      </w:r>
      <w:r w:rsidRPr="00696919">
        <w:rPr>
          <w:rStyle w:val="StyleRed"/>
          <w:b w:val="0"/>
          <w:i w:val="0"/>
          <w:color w:val="000000"/>
          <w:highlight w:val="yellow"/>
        </w:rPr>
        <w:t xml:space="preserve"> with </w:t>
      </w:r>
      <w:r w:rsidR="00696919" w:rsidRPr="00696919">
        <w:rPr>
          <w:rStyle w:val="StyleRed"/>
          <w:b w:val="0"/>
          <w:i w:val="0"/>
          <w:color w:val="000000"/>
          <w:highlight w:val="yellow"/>
        </w:rPr>
        <w:t>55Majors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2N = GF with 55minors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3C = GF, C+H</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3D = GF, C+S</w:t>
      </w:r>
    </w:p>
    <w:p w:rsidR="00696919" w:rsidRPr="00696919" w:rsidRDefault="00696919" w:rsidP="00696919">
      <w:pPr>
        <w:autoSpaceDE w:val="0"/>
        <w:autoSpaceDN w:val="0"/>
        <w:adjustRightInd w:val="0"/>
        <w:rPr>
          <w:rStyle w:val="StyleRed"/>
          <w:b w:val="0"/>
          <w:i w:val="0"/>
          <w:color w:val="000000"/>
          <w:highlight w:val="yellow"/>
        </w:rPr>
      </w:pPr>
      <w:r w:rsidRPr="00696919">
        <w:rPr>
          <w:rStyle w:val="StyleRed"/>
          <w:b w:val="0"/>
          <w:i w:val="0"/>
          <w:color w:val="000000"/>
          <w:highlight w:val="yellow"/>
        </w:rPr>
        <w:tab/>
        <w:t>3H = GF, D+H</w:t>
      </w:r>
    </w:p>
    <w:p w:rsidR="00696919" w:rsidRPr="00B73700" w:rsidRDefault="00696919" w:rsidP="00696919">
      <w:pPr>
        <w:autoSpaceDE w:val="0"/>
        <w:autoSpaceDN w:val="0"/>
        <w:adjustRightInd w:val="0"/>
        <w:rPr>
          <w:rStyle w:val="StyleRed"/>
          <w:b w:val="0"/>
          <w:i w:val="0"/>
          <w:color w:val="000000"/>
        </w:rPr>
      </w:pPr>
      <w:r w:rsidRPr="00696919">
        <w:rPr>
          <w:rStyle w:val="StyleRed"/>
          <w:b w:val="0"/>
          <w:i w:val="0"/>
          <w:color w:val="000000"/>
          <w:highlight w:val="yellow"/>
        </w:rPr>
        <w:tab/>
        <w:t>3S = GF, D+S</w:t>
      </w:r>
    </w:p>
    <w:p w:rsidR="00696919" w:rsidRDefault="004D0B10" w:rsidP="008F4FF2">
      <w:pPr>
        <w:pStyle w:val="Heading3"/>
        <w:rPr>
          <w:lang w:val="en-US"/>
        </w:rPr>
      </w:pPr>
      <w:hyperlink w:anchor="_1NT_=_13-15" w:history="1">
        <w:r w:rsidR="00696919" w:rsidRPr="00B73700">
          <w:rPr>
            <w:rStyle w:val="Hyperlink"/>
            <w:lang w:val="en-US"/>
          </w:rPr>
          <w:t>1N</w:t>
        </w:r>
      </w:hyperlink>
      <w:r w:rsidR="00696919" w:rsidRPr="00B73700">
        <w:rPr>
          <w:lang w:val="en-US"/>
        </w:rPr>
        <w:t>–P–P–[X]</w:t>
      </w:r>
      <w:r w:rsidR="00696919">
        <w:rPr>
          <w:lang w:val="en-US"/>
        </w:rPr>
        <w:t>(Penalty) -</w:t>
      </w:r>
    </w:p>
    <w:p w:rsidR="00696919" w:rsidRDefault="00696919" w:rsidP="00696919">
      <w:r>
        <w:tab/>
        <w:t>Rdbl = 5 card minor</w:t>
      </w:r>
    </w:p>
    <w:p w:rsidR="00696919" w:rsidRPr="00696919" w:rsidRDefault="00696919" w:rsidP="00696919">
      <w:r>
        <w:tab/>
        <w:t>2 minor = 6 card suit</w:t>
      </w:r>
    </w:p>
    <w:p w:rsidR="008F4FF2" w:rsidRPr="00B73700" w:rsidRDefault="004D0B10" w:rsidP="008F4FF2">
      <w:pPr>
        <w:pStyle w:val="Heading3"/>
        <w:rPr>
          <w:lang w:val="en-US"/>
        </w:rPr>
      </w:pPr>
      <w:hyperlink w:anchor="_1NT_=_13-15" w:history="1">
        <w:r w:rsidR="008F4FF2" w:rsidRPr="00B73700">
          <w:rPr>
            <w:rStyle w:val="Hyperlink"/>
            <w:lang w:val="en-US"/>
          </w:rPr>
          <w:t>1N</w:t>
        </w:r>
      </w:hyperlink>
      <w:r w:rsidR="00AA0D4D" w:rsidRPr="00B73700">
        <w:rPr>
          <w:lang w:val="en-US"/>
        </w:rPr>
        <w:t>–</w:t>
      </w:r>
      <w:r w:rsidR="008F4FF2" w:rsidRPr="00B73700">
        <w:rPr>
          <w:lang w:val="en-US"/>
        </w:rPr>
        <w:t>P</w:t>
      </w:r>
      <w:r w:rsidR="00AA0D4D" w:rsidRPr="00B73700">
        <w:rPr>
          <w:lang w:val="en-US"/>
        </w:rPr>
        <w:t>–</w:t>
      </w:r>
      <w:r w:rsidR="008F4FF2" w:rsidRPr="00B73700">
        <w:rPr>
          <w:lang w:val="en-US"/>
        </w:rPr>
        <w:t>P</w:t>
      </w:r>
      <w:r w:rsidR="00E12BBB" w:rsidRPr="00B73700">
        <w:rPr>
          <w:lang w:val="en-US"/>
        </w:rPr>
        <w:t>–</w:t>
      </w:r>
      <w:r w:rsidR="008F4FF2" w:rsidRPr="00B73700">
        <w:rPr>
          <w:lang w:val="en-US"/>
        </w:rPr>
        <w:t>[X]</w:t>
      </w:r>
      <w:r w:rsidR="00AA0D4D" w:rsidRPr="00B73700">
        <w:rPr>
          <w:lang w:val="en-US"/>
        </w:rPr>
        <w:t>–</w:t>
      </w:r>
      <w:r w:rsidR="008F4FF2" w:rsidRPr="00B73700">
        <w:rPr>
          <w:lang w:val="en-US"/>
        </w:rPr>
        <w:t>P</w:t>
      </w:r>
      <w:r w:rsidR="00AA0D4D" w:rsidRPr="00B73700">
        <w:rPr>
          <w:lang w:val="en-US"/>
        </w:rPr>
        <w:t>–</w:t>
      </w:r>
      <w:r w:rsidR="008F4FF2" w:rsidRPr="00B73700">
        <w:rPr>
          <w:lang w:val="en-US"/>
        </w:rPr>
        <w:t>P</w:t>
      </w:r>
    </w:p>
    <w:p w:rsidR="008F4FF2" w:rsidRPr="00B73700" w:rsidRDefault="008F4FF2" w:rsidP="008F4FF2">
      <w:r w:rsidRPr="00B73700">
        <w:tab/>
        <w:t>Pass = Want to play 1Nx</w:t>
      </w:r>
    </w:p>
    <w:p w:rsidR="008F4FF2" w:rsidRPr="00B73700" w:rsidRDefault="008F4FF2" w:rsidP="008F4FF2">
      <w:r w:rsidRPr="00B73700">
        <w:tab/>
        <w:t>XX = 4333 or any 2 suits</w:t>
      </w:r>
    </w:p>
    <w:p w:rsidR="008F4FF2" w:rsidRPr="00B73700" w:rsidRDefault="008F4FF2" w:rsidP="008F4FF2">
      <w:r w:rsidRPr="00B73700">
        <w:tab/>
      </w:r>
      <w:r w:rsidRPr="00B73700">
        <w:tab/>
        <w:t>Opener bids suits up the line</w:t>
      </w:r>
    </w:p>
    <w:p w:rsidR="008F4FF2" w:rsidRPr="00B73700" w:rsidRDefault="008F4FF2" w:rsidP="008F4FF2">
      <w:r w:rsidRPr="00B73700">
        <w:tab/>
        <w:t xml:space="preserve">2X = </w:t>
      </w:r>
      <w:r w:rsidR="002241EF" w:rsidRPr="00B73700">
        <w:t>NAT</w:t>
      </w:r>
      <w:r w:rsidRPr="00B73700">
        <w:t>, 5+ cards</w:t>
      </w:r>
    </w:p>
    <w:p w:rsidR="00D2687C" w:rsidRPr="00B73700" w:rsidRDefault="00D2687C" w:rsidP="008F4FF2">
      <w:pPr>
        <w:rPr>
          <w:color w:val="800080"/>
        </w:rPr>
      </w:pPr>
    </w:p>
    <w:p w:rsidR="00EC249E" w:rsidRPr="00B73700" w:rsidRDefault="004D0B10" w:rsidP="00EC249E">
      <w:pPr>
        <w:autoSpaceDE w:val="0"/>
        <w:autoSpaceDN w:val="0"/>
        <w:adjustRightInd w:val="0"/>
        <w:rPr>
          <w:color w:val="008000"/>
        </w:rPr>
      </w:pPr>
      <w:hyperlink w:anchor="_1NT_=_13-15" w:history="1">
        <w:r w:rsidR="00EC249E" w:rsidRPr="00B73700">
          <w:rPr>
            <w:rStyle w:val="Hyperlink"/>
          </w:rPr>
          <w:t>1N</w:t>
        </w:r>
      </w:hyperlink>
      <w:r w:rsidR="00AA0D4D" w:rsidRPr="00B73700">
        <w:t>–</w:t>
      </w:r>
      <w:r w:rsidR="00EC249E" w:rsidRPr="00B73700">
        <w:t>[X] = Single suiter</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XX = Penalty</w:t>
      </w:r>
    </w:p>
    <w:p w:rsidR="00213163"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4D0B10"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105DEE" w:rsidRPr="00B73700">
        <w:rPr>
          <w:lang w:val="en-US"/>
        </w:rPr>
        <w:t xml:space="preserve"> = </w:t>
      </w:r>
      <w:r w:rsidR="00EC249E" w:rsidRPr="00B73700">
        <w:rPr>
          <w:lang w:val="en-US"/>
        </w:rPr>
        <w:t>Single suiter</w:t>
      </w:r>
    </w:p>
    <w:p w:rsidR="00FC3C12" w:rsidRPr="00B73700" w:rsidRDefault="00FC3C12" w:rsidP="00FC3C12">
      <w:pPr>
        <w:autoSpaceDE w:val="0"/>
        <w:autoSpaceDN w:val="0"/>
        <w:adjustRightInd w:val="0"/>
        <w:rPr>
          <w:rFonts w:cs="Courier New"/>
        </w:rPr>
      </w:pPr>
      <w:r w:rsidRPr="00B73700">
        <w:rPr>
          <w:rFonts w:cs="Courier New"/>
        </w:rPr>
        <w:tab/>
        <w:t>X = Stayman</w:t>
      </w:r>
    </w:p>
    <w:p w:rsidR="00EC249E" w:rsidRPr="00B73700" w:rsidRDefault="00EC249E" w:rsidP="00EC249E">
      <w:pPr>
        <w:autoSpaceDE w:val="0"/>
        <w:autoSpaceDN w:val="0"/>
        <w:adjustRightInd w:val="0"/>
        <w:rPr>
          <w:rStyle w:val="StyleRed"/>
          <w:b w:val="0"/>
          <w:i w:val="0"/>
          <w:color w:val="000000"/>
        </w:rPr>
      </w:pPr>
      <w:r w:rsidRPr="00B73700">
        <w:rPr>
          <w:rStyle w:val="StyleRed"/>
          <w:b w:val="0"/>
          <w:i w:val="0"/>
          <w:color w:val="000000"/>
        </w:rPr>
        <w:tab/>
        <w:t>Other = Systems on</w:t>
      </w:r>
    </w:p>
    <w:p w:rsidR="00FC3C12" w:rsidRPr="00B73700" w:rsidRDefault="004D0B10" w:rsidP="00E56D47">
      <w:pPr>
        <w:pStyle w:val="Heading3"/>
        <w:rPr>
          <w:lang w:val="en-US"/>
        </w:rPr>
      </w:pPr>
      <w:hyperlink w:anchor="_1NT_=_13-15" w:history="1">
        <w:r w:rsidR="00105DEE" w:rsidRPr="00B73700">
          <w:rPr>
            <w:rStyle w:val="Hyperlink"/>
            <w:lang w:val="en-US"/>
          </w:rPr>
          <w:t>1N</w:t>
        </w:r>
      </w:hyperlink>
      <w:r w:rsidR="00AA0D4D" w:rsidRPr="00B73700">
        <w:rPr>
          <w:lang w:val="en-US"/>
        </w:rPr>
        <w:t>–</w:t>
      </w:r>
      <w:r w:rsidR="00FC3C12" w:rsidRPr="00B73700">
        <w:rPr>
          <w:lang w:val="en-US"/>
        </w:rPr>
        <w:t>[2C</w:t>
      </w:r>
      <w:r w:rsidR="00EC249E" w:rsidRPr="00B73700">
        <w:rPr>
          <w:lang w:val="en-US"/>
        </w:rPr>
        <w:t>/2D</w:t>
      </w:r>
      <w:r w:rsidR="00FC3C12" w:rsidRPr="00B73700">
        <w:rPr>
          <w:lang w:val="en-US"/>
        </w:rPr>
        <w:t>]</w:t>
      </w:r>
      <w:r w:rsidR="00105DEE" w:rsidRPr="00B73700">
        <w:rPr>
          <w:lang w:val="en-US"/>
        </w:rPr>
        <w:t xml:space="preserve"> = </w:t>
      </w:r>
      <w:r w:rsidR="00EC249E" w:rsidRPr="00B73700">
        <w:rPr>
          <w:lang w:val="en-US"/>
        </w:rPr>
        <w:t>Majors</w:t>
      </w:r>
    </w:p>
    <w:p w:rsidR="00FC3C12" w:rsidRPr="00B73700" w:rsidRDefault="00FC3C12" w:rsidP="00FC3C12">
      <w:pPr>
        <w:autoSpaceDE w:val="0"/>
        <w:autoSpaceDN w:val="0"/>
        <w:adjustRightInd w:val="0"/>
        <w:rPr>
          <w:rFonts w:cs="Courier New"/>
        </w:rPr>
      </w:pPr>
      <w:r w:rsidRPr="00B73700">
        <w:rPr>
          <w:rFonts w:cs="Courier New"/>
        </w:rPr>
        <w:tab/>
        <w:t>X = Penalty of at least one Major</w:t>
      </w:r>
    </w:p>
    <w:p w:rsidR="00FC3C12" w:rsidRPr="00B73700" w:rsidRDefault="00FC3C12" w:rsidP="00FC3C12">
      <w:pPr>
        <w:autoSpaceDE w:val="0"/>
        <w:autoSpaceDN w:val="0"/>
        <w:adjustRightInd w:val="0"/>
        <w:rPr>
          <w:rFonts w:cs="Courier New"/>
        </w:rPr>
      </w:pPr>
      <w:r w:rsidRPr="00B73700">
        <w:rPr>
          <w:rFonts w:cs="Courier New"/>
        </w:rPr>
        <w:tab/>
        <w:t>2D = 5+D To play</w:t>
      </w:r>
    </w:p>
    <w:p w:rsidR="00FC3C12" w:rsidRPr="00B73700" w:rsidRDefault="00FC3C12" w:rsidP="00FC3C12">
      <w:pPr>
        <w:autoSpaceDE w:val="0"/>
        <w:autoSpaceDN w:val="0"/>
        <w:adjustRightInd w:val="0"/>
        <w:rPr>
          <w:rFonts w:cs="Courier New"/>
        </w:rPr>
      </w:pPr>
      <w:r w:rsidRPr="00B73700">
        <w:rPr>
          <w:rFonts w:cs="Courier New"/>
        </w:rPr>
        <w:tab/>
        <w:t>2</w:t>
      </w:r>
      <w:r w:rsidR="00235CF3" w:rsidRPr="00B73700">
        <w:rPr>
          <w:rFonts w:cs="Courier New"/>
        </w:rPr>
        <w:t>M</w:t>
      </w:r>
      <w:r w:rsidRPr="00B73700">
        <w:rPr>
          <w:rFonts w:cs="Courier New"/>
        </w:rPr>
        <w:t xml:space="preserve"> = </w:t>
      </w:r>
      <w:r w:rsidR="00235CF3" w:rsidRPr="00B73700">
        <w:rPr>
          <w:rFonts w:cs="Courier New"/>
        </w:rPr>
        <w:t>shows stopper</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35CF3" w:rsidRPr="00B73700">
        <w:rPr>
          <w:rFonts w:cs="Courier New"/>
        </w:rPr>
        <w:t>Transfer to C</w:t>
      </w:r>
    </w:p>
    <w:p w:rsidR="00235CF3" w:rsidRPr="00B73700" w:rsidRDefault="00235CF3" w:rsidP="00FC3C12">
      <w:pPr>
        <w:autoSpaceDE w:val="0"/>
        <w:autoSpaceDN w:val="0"/>
        <w:adjustRightInd w:val="0"/>
        <w:rPr>
          <w:rFonts w:cs="Courier New"/>
        </w:rPr>
      </w:pPr>
      <w:r w:rsidRPr="00B73700">
        <w:rPr>
          <w:rFonts w:cs="Courier New"/>
        </w:rPr>
        <w:lastRenderedPageBreak/>
        <w:tab/>
        <w:t>3C = Transfer to D</w:t>
      </w:r>
    </w:p>
    <w:p w:rsidR="00FC3C12" w:rsidRPr="00B73700" w:rsidRDefault="00FC3C12" w:rsidP="00FC3C12">
      <w:pPr>
        <w:autoSpaceDE w:val="0"/>
        <w:autoSpaceDN w:val="0"/>
        <w:adjustRightInd w:val="0"/>
        <w:rPr>
          <w:rFonts w:cs="Courier New"/>
        </w:rPr>
      </w:pPr>
      <w:r w:rsidRPr="00B73700">
        <w:rPr>
          <w:rFonts w:cs="Courier New"/>
        </w:rPr>
        <w:tab/>
        <w:t>3</w:t>
      </w:r>
      <w:r w:rsidR="00235CF3" w:rsidRPr="00B73700">
        <w:rPr>
          <w:rFonts w:cs="Courier New"/>
        </w:rPr>
        <w:t>D</w:t>
      </w:r>
      <w:r w:rsidRPr="00B73700">
        <w:rPr>
          <w:rFonts w:cs="Courier New"/>
        </w:rPr>
        <w:t xml:space="preserve"> = </w:t>
      </w:r>
      <w:r w:rsidR="002241EF" w:rsidRPr="00B73700">
        <w:rPr>
          <w:rFonts w:cs="Courier New"/>
        </w:rPr>
        <w:t>NAT</w:t>
      </w:r>
      <w:r w:rsidR="00235CF3" w:rsidRPr="00B73700">
        <w:rPr>
          <w:rFonts w:cs="Courier New"/>
        </w:rPr>
        <w:t xml:space="preserve">, </w:t>
      </w:r>
      <w:r w:rsidR="008D2D87" w:rsidRPr="00B73700">
        <w:rPr>
          <w:rFonts w:cs="Courier New"/>
        </w:rPr>
        <w:t>competitive</w:t>
      </w:r>
    </w:p>
    <w:p w:rsidR="00FC3C12" w:rsidRPr="00B73700" w:rsidRDefault="00FC3C12" w:rsidP="00FC3C12">
      <w:pPr>
        <w:autoSpaceDE w:val="0"/>
        <w:autoSpaceDN w:val="0"/>
        <w:adjustRightInd w:val="0"/>
        <w:rPr>
          <w:rFonts w:cs="Courier New"/>
        </w:rPr>
      </w:pPr>
      <w:r w:rsidRPr="00B73700">
        <w:rPr>
          <w:rFonts w:cs="Courier New"/>
        </w:rPr>
        <w:tab/>
        <w:t xml:space="preserve">3M = </w:t>
      </w:r>
      <w:r w:rsidR="00EC249E" w:rsidRPr="00B73700">
        <w:rPr>
          <w:rFonts w:cs="Courier New"/>
        </w:rPr>
        <w:t>Splinter, both minors</w:t>
      </w:r>
    </w:p>
    <w:p w:rsidR="00EC249E" w:rsidRPr="00B73700" w:rsidRDefault="00EC249E" w:rsidP="00FC3C12">
      <w:pPr>
        <w:autoSpaceDE w:val="0"/>
        <w:autoSpaceDN w:val="0"/>
        <w:adjustRightInd w:val="0"/>
        <w:rPr>
          <w:rFonts w:cs="Courier New"/>
        </w:rPr>
      </w:pPr>
      <w:r w:rsidRPr="00B73700">
        <w:rPr>
          <w:rFonts w:cs="Courier New"/>
        </w:rPr>
        <w:tab/>
        <w:t>Pass and bid = Non forcing</w:t>
      </w:r>
    </w:p>
    <w:p w:rsidR="00EC249E" w:rsidRPr="00B73700" w:rsidRDefault="00EC249E" w:rsidP="00FC3C12">
      <w:pPr>
        <w:autoSpaceDE w:val="0"/>
        <w:autoSpaceDN w:val="0"/>
        <w:adjustRightInd w:val="0"/>
        <w:rPr>
          <w:rFonts w:cs="Courier New"/>
        </w:rPr>
      </w:pPr>
      <w:r w:rsidRPr="00B73700">
        <w:rPr>
          <w:rFonts w:cs="Courier New"/>
        </w:rPr>
        <w:tab/>
        <w:t>Pass and double = Weak take-out</w:t>
      </w:r>
    </w:p>
    <w:p w:rsidR="00FC3C12" w:rsidRPr="00B73700" w:rsidRDefault="004D0B10" w:rsidP="00E56D47">
      <w:pPr>
        <w:pStyle w:val="Heading3"/>
        <w:rPr>
          <w:rStyle w:val="StyleRed"/>
          <w:b/>
          <w:i w:val="0"/>
          <w:color w:val="auto"/>
          <w:lang w:val="en-US"/>
        </w:rPr>
      </w:pPr>
      <w:hyperlink w:anchor="_1NT_=_13-15" w:history="1">
        <w:r w:rsidR="00105DEE"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[2</w:t>
      </w:r>
      <w:r w:rsidR="00EC249E" w:rsidRPr="00B73700">
        <w:rPr>
          <w:rStyle w:val="StyleRed"/>
          <w:b/>
          <w:i w:val="0"/>
          <w:color w:val="auto"/>
          <w:lang w:val="en-US"/>
        </w:rPr>
        <w:t>Y</w:t>
      </w:r>
      <w:r w:rsidR="00FC3C12" w:rsidRPr="00B73700">
        <w:rPr>
          <w:rStyle w:val="StyleRed"/>
          <w:b/>
          <w:i w:val="0"/>
          <w:color w:val="auto"/>
          <w:lang w:val="en-US"/>
        </w:rPr>
        <w:t>]</w:t>
      </w:r>
      <w:r w:rsidR="00105DEE" w:rsidRPr="00B73700">
        <w:rPr>
          <w:rStyle w:val="StyleRed"/>
          <w:b/>
          <w:i w:val="0"/>
          <w:color w:val="auto"/>
          <w:lang w:val="en-US"/>
        </w:rPr>
        <w:t xml:space="preserve"> = </w:t>
      </w:r>
      <w:r w:rsidR="002241EF" w:rsidRPr="00B73700">
        <w:rPr>
          <w:rStyle w:val="StyleRed"/>
          <w:b/>
          <w:i w:val="0"/>
          <w:color w:val="auto"/>
          <w:lang w:val="en-US"/>
        </w:rPr>
        <w:t>NAT</w:t>
      </w:r>
    </w:p>
    <w:p w:rsidR="00FC3C12" w:rsidRPr="00B73700" w:rsidRDefault="00FC3C12" w:rsidP="00FC3C12">
      <w:pPr>
        <w:autoSpaceDE w:val="0"/>
        <w:autoSpaceDN w:val="0"/>
        <w:adjustRightInd w:val="0"/>
        <w:rPr>
          <w:rStyle w:val="StyleRed"/>
          <w:b w:val="0"/>
          <w:i w:val="0"/>
          <w:color w:val="000000"/>
        </w:rPr>
      </w:pPr>
      <w:r w:rsidRPr="00B73700">
        <w:rPr>
          <w:rStyle w:val="StyleRed"/>
          <w:color w:val="000000"/>
        </w:rPr>
        <w:tab/>
      </w:r>
      <w:r w:rsidRPr="00B73700">
        <w:rPr>
          <w:rStyle w:val="StyleRed"/>
          <w:b w:val="0"/>
          <w:i w:val="0"/>
          <w:color w:val="000000"/>
        </w:rPr>
        <w:t xml:space="preserve">X = </w:t>
      </w:r>
      <w:r w:rsidR="0010669D" w:rsidRPr="00B73700">
        <w:rPr>
          <w:rStyle w:val="StyleRed"/>
          <w:b w:val="0"/>
          <w:i w:val="0"/>
          <w:color w:val="000000"/>
        </w:rPr>
        <w:t xml:space="preserve">Semi </w:t>
      </w:r>
      <w:r w:rsidR="00AA2E57" w:rsidRPr="00B73700">
        <w:rPr>
          <w:rStyle w:val="StyleRed"/>
          <w:b w:val="0"/>
          <w:i w:val="0"/>
          <w:color w:val="000000"/>
        </w:rPr>
        <w:t>BAL</w:t>
      </w:r>
      <w:r w:rsidR="0010669D" w:rsidRPr="00B73700">
        <w:rPr>
          <w:rStyle w:val="StyleRed"/>
          <w:b w:val="0"/>
          <w:i w:val="0"/>
          <w:color w:val="000000"/>
        </w:rPr>
        <w:t xml:space="preserve"> </w:t>
      </w:r>
      <w:r w:rsidRPr="00B73700">
        <w:rPr>
          <w:rStyle w:val="StyleRed"/>
          <w:b w:val="0"/>
          <w:i w:val="0"/>
          <w:color w:val="000000"/>
        </w:rPr>
        <w:t>Inv</w:t>
      </w:r>
      <w:r w:rsidR="00EC249E" w:rsidRPr="00B73700">
        <w:rPr>
          <w:rStyle w:val="StyleRed"/>
          <w:b w:val="0"/>
          <w:i w:val="0"/>
          <w:color w:val="000000"/>
        </w:rPr>
        <w:t>+</w:t>
      </w:r>
    </w:p>
    <w:p w:rsidR="00FC3C12" w:rsidRPr="00B73700" w:rsidRDefault="00EC249E" w:rsidP="00FC3C12">
      <w:pPr>
        <w:autoSpaceDE w:val="0"/>
        <w:autoSpaceDN w:val="0"/>
        <w:adjustRightInd w:val="0"/>
        <w:rPr>
          <w:rStyle w:val="StyleRed"/>
          <w:b w:val="0"/>
          <w:i w:val="0"/>
          <w:color w:val="000000"/>
        </w:rPr>
      </w:pPr>
      <w:r w:rsidRPr="00B73700">
        <w:rPr>
          <w:rStyle w:val="StyleRed"/>
          <w:b w:val="0"/>
          <w:i w:val="0"/>
          <w:color w:val="000000"/>
        </w:rPr>
        <w:tab/>
        <w:t>2M</w:t>
      </w:r>
      <w:r w:rsidR="00FC3C12" w:rsidRPr="00B73700">
        <w:rPr>
          <w:rStyle w:val="StyleRed"/>
          <w:b w:val="0"/>
          <w:i w:val="0"/>
          <w:color w:val="000000"/>
        </w:rPr>
        <w:t xml:space="preserve"> = To play</w:t>
      </w:r>
    </w:p>
    <w:p w:rsidR="00105DEE" w:rsidRPr="00B73700" w:rsidRDefault="00FC3C12" w:rsidP="00B90418">
      <w:pPr>
        <w:autoSpaceDE w:val="0"/>
        <w:autoSpaceDN w:val="0"/>
        <w:adjustRightInd w:val="0"/>
        <w:rPr>
          <w:rStyle w:val="StyleRed"/>
          <w:b w:val="0"/>
          <w:i w:val="0"/>
          <w:color w:val="000000"/>
        </w:rPr>
      </w:pPr>
      <w:r w:rsidRPr="00B73700">
        <w:rPr>
          <w:rStyle w:val="StyleRed"/>
          <w:b w:val="0"/>
          <w:i w:val="0"/>
          <w:color w:val="000000"/>
        </w:rPr>
        <w:tab/>
        <w:t>2N</w:t>
      </w:r>
      <w:r w:rsidR="00B90418" w:rsidRPr="00B73700">
        <w:rPr>
          <w:rStyle w:val="StyleRed"/>
          <w:b w:val="0"/>
          <w:i w:val="0"/>
          <w:color w:val="000000"/>
        </w:rPr>
        <w:t xml:space="preserve"> &amp; above = Rumpelsohl</w:t>
      </w:r>
    </w:p>
    <w:p w:rsidR="002C1836" w:rsidRPr="00B73700" w:rsidRDefault="00FC3C12" w:rsidP="00E56D47">
      <w:pPr>
        <w:pStyle w:val="Heading3"/>
        <w:rPr>
          <w:lang w:val="en-US"/>
        </w:rPr>
      </w:pPr>
      <w:r w:rsidRPr="00B73700">
        <w:rPr>
          <w:lang w:val="en-US"/>
        </w:rPr>
        <w:t>General Principles for Special 2 Level Overcalls over our 1N</w:t>
      </w:r>
    </w:p>
    <w:p w:rsidR="00FC3C12" w:rsidRPr="00B73700" w:rsidRDefault="004D0B10"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X and another suit</w:t>
      </w:r>
    </w:p>
    <w:p w:rsidR="00FC3C12" w:rsidRPr="00B73700" w:rsidRDefault="00FC3C12" w:rsidP="00FC3C12">
      <w:pPr>
        <w:autoSpaceDE w:val="0"/>
        <w:autoSpaceDN w:val="0"/>
        <w:adjustRightInd w:val="0"/>
        <w:rPr>
          <w:rFonts w:cs="Courier New"/>
        </w:rPr>
      </w:pPr>
      <w:r w:rsidRPr="00B73700">
        <w:rPr>
          <w:rFonts w:cs="Courier New"/>
        </w:rPr>
        <w:tab/>
        <w:t xml:space="preserve">Bid like </w:t>
      </w:r>
      <w:r w:rsidR="002241EF" w:rsidRPr="00B73700">
        <w:rPr>
          <w:rFonts w:cs="Courier New"/>
        </w:rPr>
        <w:t>NAT</w:t>
      </w:r>
      <w:r w:rsidRPr="00B73700">
        <w:rPr>
          <w:rFonts w:cs="Courier New"/>
        </w:rPr>
        <w:t xml:space="preserve"> 2X</w:t>
      </w:r>
    </w:p>
    <w:p w:rsidR="00FC3C12" w:rsidRPr="00B73700" w:rsidRDefault="004D0B10"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Transfer to next higher suit (Y)</w:t>
      </w:r>
    </w:p>
    <w:p w:rsidR="008D2D87" w:rsidRPr="00B73700" w:rsidRDefault="00FC3C12" w:rsidP="00FC3C12">
      <w:pPr>
        <w:autoSpaceDE w:val="0"/>
        <w:autoSpaceDN w:val="0"/>
        <w:adjustRightInd w:val="0"/>
        <w:rPr>
          <w:rFonts w:cs="Courier New"/>
        </w:rPr>
      </w:pPr>
      <w:r w:rsidRPr="00B73700">
        <w:rPr>
          <w:rFonts w:cs="Courier New"/>
        </w:rPr>
        <w:tab/>
        <w:t xml:space="preserve">X = </w:t>
      </w:r>
      <w:r w:rsidR="00235CF3" w:rsidRPr="00B73700">
        <w:rPr>
          <w:rFonts w:cs="Courier New"/>
        </w:rPr>
        <w:t>Semi-</w:t>
      </w:r>
      <w:r w:rsidR="00AA2E57" w:rsidRPr="00B73700">
        <w:rPr>
          <w:rFonts w:cs="Courier New"/>
        </w:rPr>
        <w:t>BAL</w:t>
      </w:r>
      <w:r w:rsidR="008D2D87" w:rsidRPr="00B73700">
        <w:rPr>
          <w:rFonts w:cs="Courier New"/>
        </w:rPr>
        <w:t>, inv+</w:t>
      </w:r>
      <w:r w:rsidR="0010669D" w:rsidRPr="00B73700">
        <w:rPr>
          <w:rFonts w:cs="Courier New"/>
        </w:rPr>
        <w:t>,</w:t>
      </w:r>
      <w:r w:rsidR="007802CA" w:rsidRPr="00B73700">
        <w:rPr>
          <w:rFonts w:cs="Courier New"/>
        </w:rPr>
        <w:t xml:space="preserve"> </w:t>
      </w:r>
      <w:r w:rsidR="008D2D87" w:rsidRPr="00B73700">
        <w:rPr>
          <w:rFonts w:cs="Courier New"/>
        </w:rPr>
        <w:t>forcing pass till 2N</w:t>
      </w:r>
    </w:p>
    <w:p w:rsidR="0010669D" w:rsidRPr="00B73700" w:rsidRDefault="008D2D87" w:rsidP="008D2D87">
      <w:pPr>
        <w:autoSpaceDE w:val="0"/>
        <w:autoSpaceDN w:val="0"/>
        <w:adjustRightInd w:val="0"/>
        <w:ind w:left="720" w:firstLine="720"/>
        <w:rPr>
          <w:rFonts w:cs="Courier New"/>
        </w:rPr>
      </w:pPr>
      <w:r w:rsidRPr="00B73700">
        <w:rPr>
          <w:rFonts w:cs="Courier New"/>
        </w:rPr>
        <w:t>S</w:t>
      </w:r>
      <w:r w:rsidR="0010669D" w:rsidRPr="00B73700">
        <w:rPr>
          <w:rFonts w:cs="Courier New"/>
        </w:rPr>
        <w:t>ubsequent double shows gen values, GF</w:t>
      </w:r>
    </w:p>
    <w:p w:rsidR="00FC3C12" w:rsidRPr="00B73700" w:rsidRDefault="00FC3C12" w:rsidP="00FC3C12">
      <w:pPr>
        <w:autoSpaceDE w:val="0"/>
        <w:autoSpaceDN w:val="0"/>
        <w:adjustRightInd w:val="0"/>
        <w:rPr>
          <w:rFonts w:cs="Courier New"/>
        </w:rPr>
      </w:pPr>
      <w:r w:rsidRPr="00B73700">
        <w:rPr>
          <w:rFonts w:cs="Courier New"/>
        </w:rPr>
        <w:tab/>
        <w:t>Pass and then X = Penalty</w:t>
      </w:r>
    </w:p>
    <w:p w:rsidR="00FC3C12" w:rsidRPr="00B73700" w:rsidRDefault="00FC3C12" w:rsidP="00FC3C12">
      <w:pPr>
        <w:autoSpaceDE w:val="0"/>
        <w:autoSpaceDN w:val="0"/>
        <w:adjustRightInd w:val="0"/>
        <w:rPr>
          <w:rFonts w:cs="Courier New"/>
        </w:rPr>
      </w:pPr>
      <w:r w:rsidRPr="00B73700">
        <w:rPr>
          <w:rFonts w:cs="Courier New"/>
        </w:rPr>
        <w:tab/>
        <w:t xml:space="preserve">2Y = </w:t>
      </w:r>
      <w:r w:rsidR="0010669D" w:rsidRPr="00B73700">
        <w:rPr>
          <w:rFonts w:cs="Courier New"/>
        </w:rPr>
        <w:t>Take-out of Y, competitive</w:t>
      </w:r>
    </w:p>
    <w:p w:rsidR="0010669D" w:rsidRPr="00B73700" w:rsidRDefault="0010669D" w:rsidP="00FC3C12">
      <w:pPr>
        <w:autoSpaceDE w:val="0"/>
        <w:autoSpaceDN w:val="0"/>
        <w:adjustRightInd w:val="0"/>
        <w:rPr>
          <w:rFonts w:cs="Courier New"/>
        </w:rPr>
      </w:pPr>
      <w:r w:rsidRPr="00B73700">
        <w:rPr>
          <w:rFonts w:cs="Courier New"/>
        </w:rPr>
        <w:tab/>
        <w:t>Pass and bid = Non forcing</w:t>
      </w:r>
    </w:p>
    <w:p w:rsidR="00FC3C12" w:rsidRPr="00B73700" w:rsidRDefault="00FC3C12" w:rsidP="00FC3C12">
      <w:pPr>
        <w:autoSpaceDE w:val="0"/>
        <w:autoSpaceDN w:val="0"/>
        <w:adjustRightInd w:val="0"/>
        <w:rPr>
          <w:rFonts w:cs="Courier New"/>
        </w:rPr>
      </w:pPr>
      <w:r w:rsidRPr="00B73700">
        <w:rPr>
          <w:rFonts w:cs="Courier New"/>
        </w:rPr>
        <w:tab/>
        <w:t>2 New suit = To play</w:t>
      </w:r>
    </w:p>
    <w:p w:rsidR="00FC3C12" w:rsidRPr="00B73700" w:rsidRDefault="0010669D" w:rsidP="00FC3C12">
      <w:pPr>
        <w:autoSpaceDE w:val="0"/>
        <w:autoSpaceDN w:val="0"/>
        <w:adjustRightInd w:val="0"/>
        <w:rPr>
          <w:rFonts w:cs="Courier New"/>
        </w:rPr>
      </w:pPr>
      <w:r w:rsidRPr="00B73700">
        <w:rPr>
          <w:rFonts w:cs="Courier New"/>
        </w:rPr>
        <w:tab/>
        <w:t xml:space="preserve">2N and above = </w:t>
      </w:r>
      <w:r w:rsidR="00B90418" w:rsidRPr="00B73700">
        <w:rPr>
          <w:rFonts w:cs="Courier New"/>
        </w:rPr>
        <w:t>Rumpelsohl</w:t>
      </w:r>
      <w:r w:rsidRPr="00B73700">
        <w:rPr>
          <w:rFonts w:cs="Courier New"/>
        </w:rPr>
        <w:t xml:space="preserve"> (see above)</w:t>
      </w:r>
    </w:p>
    <w:p w:rsidR="00FC3C12" w:rsidRPr="00B73700" w:rsidRDefault="004D0B10"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[2X] = two other suits Y and Z</w:t>
      </w:r>
    </w:p>
    <w:p w:rsidR="00FC3C12" w:rsidRPr="00B73700" w:rsidRDefault="00FC3C12" w:rsidP="00FC3C12">
      <w:pPr>
        <w:autoSpaceDE w:val="0"/>
        <w:autoSpaceDN w:val="0"/>
        <w:adjustRightInd w:val="0"/>
        <w:rPr>
          <w:rFonts w:cs="Courier New"/>
        </w:rPr>
      </w:pPr>
      <w:r w:rsidRPr="00B73700">
        <w:rPr>
          <w:rFonts w:cs="Courier New"/>
        </w:rPr>
        <w:tab/>
        <w:t>Pass and then double is takeout</w:t>
      </w:r>
    </w:p>
    <w:p w:rsidR="00FC3C12" w:rsidRPr="00B73700" w:rsidRDefault="00FC3C12" w:rsidP="00FC3C12">
      <w:pPr>
        <w:autoSpaceDE w:val="0"/>
        <w:autoSpaceDN w:val="0"/>
        <w:adjustRightInd w:val="0"/>
        <w:rPr>
          <w:rFonts w:cs="Courier New"/>
        </w:rPr>
      </w:pPr>
      <w:r w:rsidRPr="00B73700">
        <w:rPr>
          <w:rFonts w:cs="Courier New"/>
        </w:rPr>
        <w:tab/>
        <w:t>Pass and then new suit is competing</w:t>
      </w:r>
    </w:p>
    <w:p w:rsidR="00FC3C12" w:rsidRPr="00B73700" w:rsidRDefault="00FC3C12" w:rsidP="00FC3C12">
      <w:pPr>
        <w:autoSpaceDE w:val="0"/>
        <w:autoSpaceDN w:val="0"/>
        <w:adjustRightInd w:val="0"/>
        <w:rPr>
          <w:rFonts w:cs="Courier New"/>
        </w:rPr>
      </w:pPr>
      <w:r w:rsidRPr="00B73700">
        <w:rPr>
          <w:rFonts w:cs="Courier New"/>
        </w:rPr>
        <w:tab/>
        <w:t>X = Penalty double of Y or/and Z</w:t>
      </w:r>
    </w:p>
    <w:p w:rsidR="00FC3C12" w:rsidRPr="00B73700" w:rsidRDefault="00FC3C12" w:rsidP="00FC3C12">
      <w:pPr>
        <w:autoSpaceDE w:val="0"/>
        <w:autoSpaceDN w:val="0"/>
        <w:adjustRightInd w:val="0"/>
        <w:rPr>
          <w:rFonts w:cs="Courier New"/>
        </w:rPr>
      </w:pPr>
      <w:r w:rsidRPr="00B73700">
        <w:rPr>
          <w:rFonts w:cs="Courier New"/>
        </w:rPr>
        <w:tab/>
        <w:t>2/3Y = Stoppers in Y</w:t>
      </w:r>
    </w:p>
    <w:p w:rsidR="00FC3C12" w:rsidRPr="00B73700" w:rsidRDefault="00FC3C12" w:rsidP="00FC3C12">
      <w:pPr>
        <w:autoSpaceDE w:val="0"/>
        <w:autoSpaceDN w:val="0"/>
        <w:adjustRightInd w:val="0"/>
        <w:rPr>
          <w:rFonts w:cs="Courier New"/>
        </w:rPr>
      </w:pPr>
      <w:r w:rsidRPr="00B73700">
        <w:rPr>
          <w:rFonts w:cs="Courier New"/>
        </w:rPr>
        <w:tab/>
        <w:t>2/3Z = Stoppers in Z</w:t>
      </w:r>
    </w:p>
    <w:p w:rsidR="00FC3C12" w:rsidRPr="00B73700" w:rsidRDefault="00FC3C12" w:rsidP="00FC3C12">
      <w:pPr>
        <w:autoSpaceDE w:val="0"/>
        <w:autoSpaceDN w:val="0"/>
        <w:adjustRightInd w:val="0"/>
        <w:rPr>
          <w:rFonts w:cs="Courier New"/>
        </w:rPr>
      </w:pPr>
      <w:r w:rsidRPr="00B73700">
        <w:rPr>
          <w:rFonts w:cs="Courier New"/>
        </w:rPr>
        <w:tab/>
        <w:t xml:space="preserve">3X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xml:space="preserve"> GF</w:t>
      </w:r>
    </w:p>
    <w:p w:rsidR="00FC3C12" w:rsidRPr="00B73700" w:rsidRDefault="00FC3C12" w:rsidP="00FC3C12">
      <w:pPr>
        <w:autoSpaceDE w:val="0"/>
        <w:autoSpaceDN w:val="0"/>
        <w:adjustRightInd w:val="0"/>
        <w:rPr>
          <w:rFonts w:cs="Courier New"/>
        </w:rPr>
      </w:pPr>
      <w:r w:rsidRPr="00B73700">
        <w:rPr>
          <w:rFonts w:cs="Courier New"/>
        </w:rPr>
        <w:tab/>
        <w:t xml:space="preserve">2N = </w:t>
      </w:r>
      <w:r w:rsidR="002241EF" w:rsidRPr="00B73700">
        <w:rPr>
          <w:rFonts w:cs="Courier New"/>
        </w:rPr>
        <w:t>NAT</w:t>
      </w:r>
      <w:r w:rsidRPr="00B73700">
        <w:rPr>
          <w:rFonts w:cs="Courier New"/>
        </w:rPr>
        <w:t xml:space="preserve"> Inv, stoppers in Y&amp;Z</w:t>
      </w:r>
    </w:p>
    <w:p w:rsidR="00FC3C12" w:rsidRPr="00B73700" w:rsidRDefault="00FC3C12" w:rsidP="00FC3C12">
      <w:pPr>
        <w:autoSpaceDE w:val="0"/>
        <w:autoSpaceDN w:val="0"/>
        <w:adjustRightInd w:val="0"/>
        <w:rPr>
          <w:rFonts w:cs="Courier New"/>
        </w:rPr>
      </w:pPr>
      <w:r w:rsidRPr="00B73700">
        <w:rPr>
          <w:rFonts w:cs="Courier New"/>
        </w:rPr>
        <w:tab/>
        <w:t>3N = To Play, stoppers in Y&amp;Z</w:t>
      </w:r>
    </w:p>
    <w:p w:rsidR="00FC3C12" w:rsidRPr="00B73700" w:rsidRDefault="004D0B10" w:rsidP="00E56D47">
      <w:pPr>
        <w:pStyle w:val="Heading3"/>
        <w:rPr>
          <w:lang w:val="en-US"/>
        </w:rPr>
      </w:pPr>
      <w:hyperlink w:anchor="_1NT_=_13-15" w:history="1">
        <w:r w:rsidR="002C1836" w:rsidRPr="00B73700">
          <w:rPr>
            <w:rStyle w:val="Hyperlink"/>
            <w:lang w:val="en-US"/>
          </w:rPr>
          <w:t>1N</w:t>
        </w:r>
      </w:hyperlink>
      <w:r w:rsidR="00AA0D4D" w:rsidRPr="00B73700">
        <w:rPr>
          <w:lang w:val="en-US"/>
        </w:rPr>
        <w:t>–</w:t>
      </w:r>
      <w:r w:rsidR="00FC3C12" w:rsidRPr="00B73700">
        <w:rPr>
          <w:lang w:val="en-US"/>
        </w:rPr>
        <w:t>[3 level overcalls]</w:t>
      </w:r>
    </w:p>
    <w:p w:rsidR="00722B3F" w:rsidRPr="00B73700" w:rsidRDefault="00FC3C12" w:rsidP="00FC3C12">
      <w:pPr>
        <w:autoSpaceDE w:val="0"/>
        <w:autoSpaceDN w:val="0"/>
        <w:adjustRightInd w:val="0"/>
        <w:rPr>
          <w:rFonts w:cs="Courier New"/>
        </w:rPr>
      </w:pPr>
      <w:r w:rsidRPr="00B73700">
        <w:rPr>
          <w:rFonts w:cs="Courier New"/>
        </w:rPr>
        <w:tab/>
        <w:t>X = Negative</w:t>
      </w:r>
      <w:r w:rsidR="00722B3F" w:rsidRPr="00B73700">
        <w:rPr>
          <w:rFonts w:cs="Courier New"/>
        </w:rPr>
        <w:t>, semi-</w:t>
      </w:r>
      <w:r w:rsidR="00AA2E57" w:rsidRPr="00B73700">
        <w:rPr>
          <w:rFonts w:cs="Courier New"/>
        </w:rPr>
        <w:t>BAL</w:t>
      </w:r>
      <w:r w:rsidRPr="00B73700">
        <w:rPr>
          <w:rFonts w:cs="Courier New"/>
        </w:rPr>
        <w:cr/>
      </w:r>
      <w:r w:rsidRPr="00B73700">
        <w:rPr>
          <w:rFonts w:cs="Courier New"/>
        </w:rPr>
        <w:tab/>
        <w:t xml:space="preserve">New suit = </w:t>
      </w:r>
      <w:r w:rsidR="002241EF" w:rsidRPr="00B73700">
        <w:rPr>
          <w:rFonts w:cs="Courier New"/>
        </w:rPr>
        <w:t>NAT</w:t>
      </w:r>
      <w:r w:rsidRPr="00B73700">
        <w:rPr>
          <w:rFonts w:cs="Courier New"/>
        </w:rPr>
        <w:t xml:space="preserve"> and GF</w:t>
      </w:r>
    </w:p>
    <w:p w:rsidR="00FC3C12" w:rsidRPr="00B73700" w:rsidRDefault="00722B3F" w:rsidP="00FC3C12">
      <w:pPr>
        <w:autoSpaceDE w:val="0"/>
        <w:autoSpaceDN w:val="0"/>
        <w:adjustRightInd w:val="0"/>
        <w:rPr>
          <w:rFonts w:cs="Courier New"/>
          <w:color w:val="008000"/>
        </w:rPr>
      </w:pPr>
      <w:r w:rsidRPr="00B73700">
        <w:rPr>
          <w:rFonts w:cs="Courier New"/>
        </w:rPr>
        <w:tab/>
        <w:t>4 level cue = shortness</w:t>
      </w:r>
      <w:r w:rsidR="00FC3C12" w:rsidRPr="00B73700">
        <w:rPr>
          <w:rFonts w:cs="Courier New"/>
          <w:color w:val="008000"/>
        </w:rPr>
        <w:tab/>
      </w:r>
    </w:p>
    <w:p w:rsidR="00FC3C12" w:rsidRPr="00B73700" w:rsidRDefault="00FC3C12" w:rsidP="00E56D47">
      <w:pPr>
        <w:pStyle w:val="Heading3"/>
        <w:rPr>
          <w:lang w:val="en-US"/>
        </w:rPr>
      </w:pPr>
      <w:r w:rsidRPr="00B73700">
        <w:rPr>
          <w:lang w:val="en-US"/>
        </w:rPr>
        <w:t>Double by 1N bidder</w:t>
      </w:r>
    </w:p>
    <w:p w:rsidR="00FC3C12" w:rsidRPr="00B73700" w:rsidRDefault="00FC3C12" w:rsidP="00FC3C12">
      <w:pPr>
        <w:autoSpaceDE w:val="0"/>
        <w:autoSpaceDN w:val="0"/>
        <w:adjustRightInd w:val="0"/>
        <w:ind w:firstLine="720"/>
        <w:rPr>
          <w:rFonts w:cs="Courier New"/>
        </w:rPr>
      </w:pPr>
      <w:r w:rsidRPr="00B73700">
        <w:rPr>
          <w:rFonts w:cs="Courier New"/>
        </w:rPr>
        <w:t xml:space="preserve">Double of </w:t>
      </w:r>
      <w:r w:rsidR="002241EF" w:rsidRPr="00B73700">
        <w:rPr>
          <w:rFonts w:cs="Courier New"/>
        </w:rPr>
        <w:t>NAT</w:t>
      </w:r>
      <w:r w:rsidRPr="00B73700">
        <w:rPr>
          <w:rFonts w:cs="Courier New"/>
        </w:rPr>
        <w:t xml:space="preserve"> bid = Takeout</w:t>
      </w:r>
      <w:r w:rsidR="00D06DE9" w:rsidRPr="00B73700">
        <w:rPr>
          <w:rFonts w:cs="Courier New"/>
        </w:rPr>
        <w:t xml:space="preserve"> </w:t>
      </w:r>
    </w:p>
    <w:p w:rsidR="00FC3C12" w:rsidRPr="00B73700" w:rsidRDefault="00FC3C12" w:rsidP="00FC3C12">
      <w:pPr>
        <w:autoSpaceDE w:val="0"/>
        <w:autoSpaceDN w:val="0"/>
        <w:adjustRightInd w:val="0"/>
        <w:rPr>
          <w:rFonts w:cs="Courier New"/>
        </w:rPr>
      </w:pPr>
      <w:r w:rsidRPr="00B73700">
        <w:rPr>
          <w:rFonts w:cs="Courier New"/>
        </w:rPr>
        <w:tab/>
        <w:t>Double of Artificial bid = Suit</w:t>
      </w:r>
    </w:p>
    <w:p w:rsidR="00FC3C12" w:rsidRPr="00B73700" w:rsidRDefault="00FC3C12" w:rsidP="00D96125">
      <w:pPr>
        <w:pStyle w:val="Heading2"/>
      </w:pPr>
      <w:bookmarkStart w:id="435" w:name="_Toc294652531"/>
      <w:r w:rsidRPr="00B73700">
        <w:t>Interference after response over 1N</w:t>
      </w:r>
      <w:bookmarkEnd w:id="435"/>
    </w:p>
    <w:p w:rsidR="008169E0" w:rsidRPr="00B73700" w:rsidRDefault="00E53719" w:rsidP="007802CA">
      <w:pPr>
        <w:pStyle w:val="Heading3"/>
        <w:rPr>
          <w:rStyle w:val="StyleRed"/>
          <w:b/>
          <w:i w:val="0"/>
          <w:color w:val="000000"/>
          <w:lang w:val="en-US"/>
        </w:rPr>
      </w:pPr>
      <w:r w:rsidRPr="00B73700">
        <w:rPr>
          <w:rStyle w:val="StyleRed"/>
          <w:b/>
          <w:i w:val="0"/>
          <w:color w:val="000000"/>
          <w:lang w:val="en-US"/>
        </w:rPr>
        <w:t>1N-[P]-2C-[X]</w:t>
      </w:r>
      <w:r w:rsidR="007802CA" w:rsidRPr="00B73700">
        <w:rPr>
          <w:rStyle w:val="StyleRed"/>
          <w:b/>
          <w:i w:val="0"/>
          <w:color w:val="000000"/>
          <w:lang w:val="en-US"/>
        </w:rPr>
        <w:t>-</w:t>
      </w:r>
    </w:p>
    <w:p w:rsidR="007802CA" w:rsidRPr="00B73700" w:rsidRDefault="007802CA" w:rsidP="007802CA">
      <w:r w:rsidRPr="00B73700">
        <w:tab/>
        <w:t xml:space="preserve">Pass = Denies stopper, forces partner to XX and opener responds to Stayman </w:t>
      </w:r>
    </w:p>
    <w:p w:rsidR="00C05CA3" w:rsidRPr="00B73700" w:rsidRDefault="007802CA" w:rsidP="007802CA">
      <w:pPr>
        <w:rPr>
          <w:rStyle w:val="StyleRed"/>
          <w:b w:val="0"/>
          <w:i w:val="0"/>
          <w:color w:val="000000"/>
        </w:rPr>
      </w:pPr>
      <w:r w:rsidRPr="00B73700">
        <w:tab/>
        <w:t xml:space="preserve">XX = Good clubs </w:t>
      </w:r>
      <w:r w:rsidRPr="00B73700">
        <w:rPr>
          <w:rStyle w:val="StyleRed"/>
          <w:b w:val="0"/>
          <w:i w:val="0"/>
          <w:color w:val="000000"/>
        </w:rPr>
        <w:t>at least 4 cards</w:t>
      </w:r>
      <w:r w:rsidR="00C05CA3" w:rsidRPr="00B73700">
        <w:rPr>
          <w:rStyle w:val="StyleRed"/>
          <w:b w:val="0"/>
          <w:i w:val="0"/>
          <w:color w:val="000000"/>
        </w:rPr>
        <w:t xml:space="preserve"> or more (e.g. KQ109 or KJ9XX)</w:t>
      </w:r>
    </w:p>
    <w:p w:rsidR="00C05CA3" w:rsidRPr="00B73700" w:rsidRDefault="007D208C" w:rsidP="00C05CA3">
      <w:pPr>
        <w:ind w:left="720" w:firstLine="720"/>
        <w:rPr>
          <w:rStyle w:val="StyleRed"/>
          <w:b w:val="0"/>
          <w:i w:val="0"/>
          <w:color w:val="000000"/>
        </w:rPr>
      </w:pPr>
      <w:r w:rsidRPr="00B73700">
        <w:rPr>
          <w:rStyle w:val="StyleRed"/>
          <w:b w:val="0"/>
          <w:i w:val="0"/>
          <w:color w:val="000000"/>
        </w:rPr>
        <w:t>Pass =</w:t>
      </w:r>
      <w:r w:rsidR="00C05CA3" w:rsidRPr="00B73700">
        <w:rPr>
          <w:rStyle w:val="StyleRed"/>
          <w:b w:val="0"/>
          <w:i w:val="0"/>
          <w:color w:val="000000"/>
        </w:rPr>
        <w:t xml:space="preserve"> To </w:t>
      </w:r>
      <w:r w:rsidR="007802CA" w:rsidRPr="00B73700">
        <w:rPr>
          <w:rStyle w:val="StyleRed"/>
          <w:b w:val="0"/>
          <w:i w:val="0"/>
          <w:color w:val="000000"/>
        </w:rPr>
        <w:t xml:space="preserve">play </w:t>
      </w:r>
      <w:r w:rsidR="00C05CA3" w:rsidRPr="00B73700">
        <w:rPr>
          <w:rStyle w:val="StyleRed"/>
          <w:b w:val="0"/>
          <w:i w:val="0"/>
          <w:color w:val="000000"/>
        </w:rPr>
        <w:t>(</w:t>
      </w:r>
      <w:r w:rsidR="00D214AC" w:rsidRPr="00B73700">
        <w:rPr>
          <w:rStyle w:val="StyleRed"/>
          <w:b w:val="0"/>
          <w:i w:val="0"/>
          <w:color w:val="000000"/>
        </w:rPr>
        <w:t>any GF</w:t>
      </w:r>
      <w:r w:rsidR="007802CA" w:rsidRPr="00B73700">
        <w:rPr>
          <w:rStyle w:val="StyleRed"/>
          <w:b w:val="0"/>
          <w:i w:val="0"/>
          <w:color w:val="000000"/>
        </w:rPr>
        <w:t xml:space="preserve"> hand </w:t>
      </w:r>
      <w:r w:rsidR="00C05CA3" w:rsidRPr="00B73700">
        <w:rPr>
          <w:rStyle w:val="StyleRed"/>
          <w:b w:val="0"/>
          <w:i w:val="0"/>
          <w:color w:val="000000"/>
        </w:rPr>
        <w:t xml:space="preserve">OR </w:t>
      </w:r>
      <w:r w:rsidR="007802CA" w:rsidRPr="00B73700">
        <w:rPr>
          <w:rStyle w:val="StyleRed"/>
          <w:b w:val="0"/>
          <w:i w:val="0"/>
          <w:color w:val="000000"/>
        </w:rPr>
        <w:t>2 or mor</w:t>
      </w:r>
      <w:r w:rsidR="00C05CA3" w:rsidRPr="00B73700">
        <w:rPr>
          <w:rStyle w:val="StyleRed"/>
          <w:b w:val="0"/>
          <w:i w:val="0"/>
          <w:color w:val="000000"/>
        </w:rPr>
        <w:t>e clubs and about 1 1/2 tricks</w:t>
      </w:r>
    </w:p>
    <w:p w:rsidR="00C05CA3" w:rsidRPr="00B73700" w:rsidRDefault="00C05CA3" w:rsidP="00C05CA3">
      <w:pPr>
        <w:ind w:left="720" w:firstLine="720"/>
        <w:rPr>
          <w:rStyle w:val="StyleRed"/>
          <w:b w:val="0"/>
          <w:i w:val="0"/>
          <w:color w:val="000000"/>
        </w:rPr>
      </w:pPr>
      <w:r w:rsidRPr="00B73700">
        <w:rPr>
          <w:rStyle w:val="StyleRed"/>
          <w:b w:val="0"/>
          <w:i w:val="0"/>
          <w:color w:val="000000"/>
        </w:rPr>
        <w:t xml:space="preserve">New Suit = </w:t>
      </w:r>
      <w:r w:rsidR="002241EF" w:rsidRPr="00B73700">
        <w:rPr>
          <w:rStyle w:val="StyleRed"/>
          <w:b w:val="0"/>
          <w:i w:val="0"/>
          <w:color w:val="000000"/>
        </w:rPr>
        <w:t>NAT</w:t>
      </w:r>
      <w:r w:rsidRPr="00B73700">
        <w:rPr>
          <w:rStyle w:val="StyleRed"/>
          <w:b w:val="0"/>
          <w:i w:val="0"/>
          <w:color w:val="000000"/>
        </w:rPr>
        <w:t xml:space="preserve">, </w:t>
      </w:r>
      <w:r w:rsidR="007802CA" w:rsidRPr="00B73700">
        <w:rPr>
          <w:rStyle w:val="StyleRed"/>
          <w:b w:val="0"/>
          <w:i w:val="0"/>
          <w:color w:val="000000"/>
        </w:rPr>
        <w:t>weaker</w:t>
      </w:r>
      <w:r w:rsidRPr="00B73700">
        <w:rPr>
          <w:rStyle w:val="StyleRed"/>
          <w:b w:val="0"/>
          <w:i w:val="0"/>
          <w:color w:val="000000"/>
        </w:rPr>
        <w:t xml:space="preserve"> hands</w:t>
      </w:r>
      <w:r w:rsidR="007D208C" w:rsidRPr="00B73700">
        <w:rPr>
          <w:rStyle w:val="StyleRed"/>
          <w:b w:val="0"/>
          <w:i w:val="0"/>
          <w:color w:val="000000"/>
        </w:rPr>
        <w:t> OR</w:t>
      </w:r>
      <w:r w:rsidRPr="00B73700">
        <w:rPr>
          <w:rStyle w:val="StyleRed"/>
          <w:b w:val="0"/>
          <w:i w:val="0"/>
          <w:color w:val="000000"/>
        </w:rPr>
        <w:t xml:space="preserve"> Slammish hands only</w:t>
      </w:r>
    </w:p>
    <w:p w:rsidR="007802CA" w:rsidRPr="00B73700" w:rsidRDefault="00C05CA3" w:rsidP="00C05CA3">
      <w:pPr>
        <w:ind w:left="720" w:firstLine="720"/>
      </w:pPr>
      <w:r w:rsidRPr="00B73700">
        <w:rPr>
          <w:rStyle w:val="StyleRed"/>
          <w:b w:val="0"/>
          <w:i w:val="0"/>
          <w:color w:val="000000"/>
        </w:rPr>
        <w:t>3C = S</w:t>
      </w:r>
      <w:r w:rsidR="007802CA" w:rsidRPr="00B73700">
        <w:rPr>
          <w:rStyle w:val="StyleRed"/>
          <w:b w:val="0"/>
          <w:i w:val="0"/>
          <w:color w:val="000000"/>
        </w:rPr>
        <w:t>lammish</w:t>
      </w:r>
    </w:p>
    <w:p w:rsidR="007802CA" w:rsidRPr="00B73700" w:rsidRDefault="007802CA" w:rsidP="007802CA">
      <w:r w:rsidRPr="00B73700">
        <w:tab/>
        <w:t>Rest = Shows stopper and meanings as without double</w:t>
      </w:r>
    </w:p>
    <w:p w:rsidR="00FC3C12" w:rsidRPr="00B73700" w:rsidRDefault="004D0B10" w:rsidP="00E56D47">
      <w:pPr>
        <w:pStyle w:val="Heading3"/>
        <w:rPr>
          <w:lang w:val="en-US"/>
        </w:rPr>
      </w:pPr>
      <w:hyperlink w:anchor="_1NT_=_13-15" w:history="1">
        <w:r w:rsidR="00F668C0" w:rsidRPr="00B73700">
          <w:rPr>
            <w:rStyle w:val="Hyperlink"/>
            <w:lang w:val="en-US"/>
          </w:rPr>
          <w:t>1N</w:t>
        </w:r>
      </w:hyperlink>
      <w:r w:rsidR="00AA0D4D" w:rsidRPr="00B73700">
        <w:rPr>
          <w:lang w:val="en-US"/>
        </w:rPr>
        <w:t>–</w:t>
      </w:r>
      <w:r w:rsidR="00FC3C12" w:rsidRPr="00B73700">
        <w:rPr>
          <w:lang w:val="en-US"/>
        </w:rPr>
        <w:t>[P]</w:t>
      </w:r>
      <w:r w:rsidR="00E12BBB" w:rsidRPr="00B73700">
        <w:rPr>
          <w:lang w:val="en-US"/>
        </w:rPr>
        <w:t>–</w:t>
      </w:r>
      <w:r w:rsidR="00E56D47" w:rsidRPr="00B73700">
        <w:rPr>
          <w:lang w:val="en-US"/>
        </w:rPr>
        <w:t>2C</w:t>
      </w:r>
      <w:r w:rsidR="00AA0D4D" w:rsidRPr="00B73700">
        <w:rPr>
          <w:lang w:val="en-US"/>
        </w:rPr>
        <w:t>–</w:t>
      </w:r>
      <w:r w:rsidR="00FC3C12" w:rsidRPr="00B73700">
        <w:rPr>
          <w:lang w:val="en-US"/>
        </w:rPr>
        <w:t>[</w:t>
      </w:r>
      <w:r w:rsidR="00BD2418" w:rsidRPr="00B73700">
        <w:rPr>
          <w:lang w:val="en-US"/>
        </w:rPr>
        <w:t>2/3A</w:t>
      </w:r>
      <w:r w:rsidR="00FC3C12" w:rsidRPr="00B73700">
        <w:rPr>
          <w:lang w:val="en-US"/>
        </w:rPr>
        <w:t>] -</w:t>
      </w:r>
    </w:p>
    <w:p w:rsidR="00FC3C12" w:rsidRPr="00B73700" w:rsidRDefault="00FC3C12" w:rsidP="00FC3C12">
      <w:pPr>
        <w:autoSpaceDE w:val="0"/>
        <w:autoSpaceDN w:val="0"/>
        <w:adjustRightInd w:val="0"/>
        <w:rPr>
          <w:rFonts w:cs="Courier New"/>
        </w:rPr>
      </w:pPr>
      <w:r w:rsidRPr="00B73700">
        <w:rPr>
          <w:rFonts w:cs="Courier New"/>
        </w:rPr>
        <w:tab/>
        <w:t xml:space="preserve">X = </w:t>
      </w:r>
      <w:r w:rsidR="00F0652F" w:rsidRPr="00B73700">
        <w:rPr>
          <w:rFonts w:cs="Courier New"/>
        </w:rPr>
        <w:t>Shows both Majors</w:t>
      </w:r>
    </w:p>
    <w:p w:rsidR="00FC3C12" w:rsidRPr="00B73700" w:rsidRDefault="00FC3C12" w:rsidP="00FC3C12">
      <w:pPr>
        <w:autoSpaceDE w:val="0"/>
        <w:autoSpaceDN w:val="0"/>
        <w:adjustRightInd w:val="0"/>
        <w:rPr>
          <w:rFonts w:cs="Courier New"/>
        </w:rPr>
      </w:pPr>
      <w:r w:rsidRPr="00B73700">
        <w:rPr>
          <w:rFonts w:cs="Courier New"/>
        </w:rPr>
        <w:tab/>
        <w:t>Pass = No 4M or forced to 3 level</w:t>
      </w:r>
    </w:p>
    <w:p w:rsidR="00FC3C12" w:rsidRPr="00B73700" w:rsidRDefault="00FC3C12" w:rsidP="00FC3C12">
      <w:pPr>
        <w:autoSpaceDE w:val="0"/>
        <w:autoSpaceDN w:val="0"/>
        <w:adjustRightInd w:val="0"/>
        <w:rPr>
          <w:rFonts w:cs="Courier New"/>
        </w:rPr>
      </w:pPr>
      <w:r w:rsidRPr="00B73700">
        <w:rPr>
          <w:rFonts w:cs="Courier New"/>
        </w:rPr>
        <w:tab/>
        <w:t xml:space="preserve">Rest </w:t>
      </w:r>
      <w:r w:rsidR="002241EF" w:rsidRPr="00B73700">
        <w:rPr>
          <w:rFonts w:cs="Courier New"/>
        </w:rPr>
        <w:t>NAT</w:t>
      </w:r>
    </w:p>
    <w:p w:rsidR="002A4931" w:rsidRPr="00B73700" w:rsidRDefault="002A4931" w:rsidP="002A4931">
      <w:pPr>
        <w:autoSpaceDE w:val="0"/>
        <w:autoSpaceDN w:val="0"/>
        <w:adjustRightInd w:val="0"/>
        <w:ind w:firstLine="720"/>
        <w:rPr>
          <w:rFonts w:cs="Courier New"/>
        </w:rPr>
      </w:pPr>
      <w:r w:rsidRPr="00B73700">
        <w:rPr>
          <w:rFonts w:cs="Courier New"/>
        </w:rPr>
        <w:t>Bidding Major shows stopper in opponent’s suit</w:t>
      </w:r>
    </w:p>
    <w:p w:rsidR="00BD2418" w:rsidRPr="00B73700" w:rsidRDefault="00BD2418" w:rsidP="002A4931">
      <w:pPr>
        <w:autoSpaceDE w:val="0"/>
        <w:autoSpaceDN w:val="0"/>
        <w:adjustRightInd w:val="0"/>
        <w:ind w:firstLine="720"/>
        <w:rPr>
          <w:rFonts w:cs="Courier New"/>
        </w:rPr>
      </w:pPr>
    </w:p>
    <w:p w:rsidR="00BD2418" w:rsidRPr="00B73700" w:rsidRDefault="00BD2418" w:rsidP="00BD2418">
      <w:pPr>
        <w:pStyle w:val="Heading3"/>
        <w:rPr>
          <w:rFonts w:cs="Courier New"/>
          <w:lang w:val="en-US"/>
        </w:rPr>
      </w:pPr>
      <w:r w:rsidRPr="00B73700">
        <w:rPr>
          <w:rStyle w:val="StyleRed"/>
          <w:b/>
          <w:i w:val="0"/>
          <w:color w:val="000000"/>
          <w:lang w:val="en-US"/>
        </w:rPr>
        <w:t>1N-2C-[2/3A]-P-[P]-X = T/O Inv</w:t>
      </w:r>
      <w:r w:rsidR="00AA72D8" w:rsidRPr="00B73700">
        <w:rPr>
          <w:rStyle w:val="StyleRed"/>
          <w:b/>
          <w:i w:val="0"/>
          <w:color w:val="000000"/>
          <w:lang w:val="en-US"/>
        </w:rPr>
        <w:t>+</w:t>
      </w:r>
    </w:p>
    <w:p w:rsidR="00FC3C12" w:rsidRPr="00B73700" w:rsidRDefault="004D0B10"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Mild Invitation with 5H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C05CA3" w:rsidP="00FC3C12">
      <w:pPr>
        <w:pStyle w:val="StyleRedLeft05"/>
        <w:rPr>
          <w:b w:val="0"/>
          <w:i w:val="0"/>
          <w:color w:val="000000"/>
        </w:rPr>
      </w:pPr>
      <w:r w:rsidRPr="00B73700">
        <w:rPr>
          <w:b w:val="0"/>
          <w:i w:val="0"/>
          <w:color w:val="000000"/>
        </w:rPr>
        <w:t>XX = 3H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2H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2H =</w:t>
      </w:r>
      <w:r w:rsidR="00C05CA3" w:rsidRPr="00B73700">
        <w:rPr>
          <w:rStyle w:val="StyleRed"/>
          <w:b w:val="0"/>
          <w:i w:val="0"/>
          <w:color w:val="000000"/>
        </w:rPr>
        <w:t xml:space="preserve"> 3H No Stopper</w:t>
      </w:r>
    </w:p>
    <w:p w:rsidR="00FC3C12" w:rsidRPr="00B73700" w:rsidRDefault="00FC3C12" w:rsidP="00FC3C12">
      <w:pPr>
        <w:pStyle w:val="StyleRedLeft1"/>
        <w:rPr>
          <w:b w:val="0"/>
          <w:i w:val="0"/>
          <w:color w:val="000000"/>
        </w:rPr>
      </w:pPr>
      <w:r w:rsidRPr="00B73700">
        <w:rPr>
          <w:b w:val="0"/>
          <w:i w:val="0"/>
          <w:color w:val="000000"/>
        </w:rPr>
        <w:t>All bids like Transfer and bid but taking into account 3 card support</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4D0B10"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E12BBB" w:rsidRPr="00B73700">
        <w:rPr>
          <w:rStyle w:val="StyleRed"/>
          <w:b/>
          <w:i w:val="0"/>
          <w:color w:val="auto"/>
          <w:lang w:val="en-US"/>
        </w:rPr>
        <w:t>–</w:t>
      </w:r>
      <w:r w:rsidR="00E56D47"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[X] -</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Doubleton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XX = Retransfer to 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Mild Invitation with 5S</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FC3C12" w:rsidP="00FC3C12">
      <w:pPr>
        <w:pStyle w:val="StyleRedLeft05"/>
        <w:rPr>
          <w:b w:val="0"/>
          <w:i w:val="0"/>
          <w:color w:val="000000"/>
        </w:rPr>
      </w:pPr>
      <w:r w:rsidRPr="00B73700">
        <w:rPr>
          <w:b w:val="0"/>
          <w:i w:val="0"/>
          <w:color w:val="000000"/>
        </w:rPr>
        <w:t>XX =</w:t>
      </w:r>
      <w:r w:rsidR="00583EAF" w:rsidRPr="00B73700">
        <w:rPr>
          <w:b w:val="0"/>
          <w:i w:val="0"/>
          <w:color w:val="000000"/>
        </w:rPr>
        <w:t xml:space="preserve"> 3S Stopper</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2S = To Play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Rest like transfer and bid</w:t>
      </w:r>
    </w:p>
    <w:p w:rsidR="00FC3C12" w:rsidRPr="00B73700" w:rsidRDefault="00583EAF" w:rsidP="00FC3C12">
      <w:pPr>
        <w:autoSpaceDE w:val="0"/>
        <w:autoSpaceDN w:val="0"/>
        <w:adjustRightInd w:val="0"/>
        <w:rPr>
          <w:rStyle w:val="StyleRed"/>
          <w:b w:val="0"/>
          <w:i w:val="0"/>
          <w:color w:val="000000"/>
        </w:rPr>
      </w:pPr>
      <w:r w:rsidRPr="00B73700">
        <w:rPr>
          <w:rStyle w:val="StyleRed"/>
          <w:b w:val="0"/>
          <w:i w:val="0"/>
          <w:color w:val="000000"/>
        </w:rPr>
        <w:tab/>
        <w:t>2S = 3S No Stopper</w:t>
      </w:r>
    </w:p>
    <w:p w:rsidR="00FC3C12" w:rsidRPr="00B73700" w:rsidRDefault="00FC3C12" w:rsidP="00FC3C12">
      <w:pPr>
        <w:pStyle w:val="StyleRedLeft1"/>
        <w:rPr>
          <w:b w:val="0"/>
          <w:i w:val="0"/>
          <w:color w:val="000000"/>
        </w:rPr>
      </w:pPr>
      <w:r w:rsidRPr="00B73700">
        <w:rPr>
          <w:b w:val="0"/>
          <w:i w:val="0"/>
          <w:color w:val="000000"/>
        </w:rPr>
        <w:t>All bids like Transfer and bid but taking into account 3 card support</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Rest as without X</w:t>
      </w:r>
    </w:p>
    <w:p w:rsidR="00FC3C12" w:rsidRPr="00B73700" w:rsidRDefault="004D0B10"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FC3C12" w:rsidRPr="00B73700">
        <w:rPr>
          <w:rStyle w:val="StyleRed"/>
          <w:b/>
          <w:i w:val="0"/>
          <w:color w:val="auto"/>
          <w:lang w:val="en-US"/>
        </w:rPr>
        <w:t>2D</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8000"/>
        </w:rPr>
        <w:tab/>
      </w:r>
      <w:r w:rsidRPr="00B73700">
        <w:rPr>
          <w:rStyle w:val="StyleRed"/>
          <w:b w:val="0"/>
          <w:i w:val="0"/>
          <w:color w:val="000000"/>
        </w:rPr>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3H = Weak to play</w:t>
      </w:r>
    </w:p>
    <w:p w:rsidR="00FC3C12" w:rsidRPr="00B73700" w:rsidRDefault="008169E0" w:rsidP="00FC3C12">
      <w:pPr>
        <w:autoSpaceDE w:val="0"/>
        <w:autoSpaceDN w:val="0"/>
        <w:adjustRightInd w:val="0"/>
        <w:ind w:left="1440"/>
        <w:rPr>
          <w:rStyle w:val="StyleRed"/>
          <w:b w:val="0"/>
          <w:i w:val="0"/>
          <w:color w:val="000000"/>
        </w:rPr>
      </w:pPr>
      <w:r w:rsidRPr="00B73700">
        <w:rPr>
          <w:rStyle w:val="StyleRed"/>
          <w:b w:val="0"/>
          <w:i w:val="0"/>
          <w:color w:val="000000"/>
        </w:rPr>
        <w:t>O</w:t>
      </w:r>
      <w:r w:rsidR="00FC3C12" w:rsidRPr="00B73700">
        <w:rPr>
          <w:rStyle w:val="StyleRed"/>
          <w:b w:val="0"/>
          <w:i w:val="0"/>
          <w:color w:val="000000"/>
        </w:rPr>
        <w:t>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3H = 4+H</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FC3C12" w:rsidRPr="00B73700" w:rsidRDefault="004D0B10" w:rsidP="00E56D47">
      <w:pPr>
        <w:pStyle w:val="Heading3"/>
        <w:rPr>
          <w:rStyle w:val="StyleRed"/>
          <w:b/>
          <w:i w:val="0"/>
          <w:color w:val="auto"/>
          <w:lang w:val="en-US"/>
        </w:rPr>
      </w:pPr>
      <w:hyperlink w:anchor="_1NT_=_13-15" w:history="1">
        <w:r w:rsidR="00F668C0" w:rsidRPr="00B73700">
          <w:rPr>
            <w:rStyle w:val="Hyperlink"/>
            <w:lang w:val="en-US"/>
          </w:rPr>
          <w:t>1N</w:t>
        </w:r>
      </w:hyperlink>
      <w:r w:rsidR="00AA0D4D" w:rsidRPr="00B73700">
        <w:rPr>
          <w:rStyle w:val="StyleRed"/>
          <w:b/>
          <w:i w:val="0"/>
          <w:color w:val="auto"/>
          <w:lang w:val="en-US"/>
        </w:rPr>
        <w:t>–</w:t>
      </w:r>
      <w:r w:rsidR="00FC3C12" w:rsidRPr="00B73700">
        <w:rPr>
          <w:rStyle w:val="StyleRed"/>
          <w:b/>
          <w:i w:val="0"/>
          <w:color w:val="auto"/>
          <w:lang w:val="en-US"/>
        </w:rPr>
        <w:t>[P]</w:t>
      </w:r>
      <w:r w:rsidR="00AA0D4D" w:rsidRPr="00B73700">
        <w:rPr>
          <w:rStyle w:val="StyleRed"/>
          <w:b/>
          <w:i w:val="0"/>
          <w:color w:val="auto"/>
          <w:lang w:val="en-US"/>
        </w:rPr>
        <w:t>–</w:t>
      </w:r>
      <w:r w:rsidR="00AA72D8" w:rsidRPr="00B73700">
        <w:rPr>
          <w:rStyle w:val="StyleRed"/>
          <w:b/>
          <w:i w:val="0"/>
          <w:color w:val="auto"/>
          <w:lang w:val="en-US"/>
        </w:rPr>
        <w:t>2H</w:t>
      </w:r>
      <w:r w:rsidR="00AA0D4D" w:rsidRPr="00B73700">
        <w:rPr>
          <w:rStyle w:val="StyleRed"/>
          <w:b/>
          <w:i w:val="0"/>
          <w:color w:val="auto"/>
          <w:lang w:val="en-US"/>
        </w:rPr>
        <w:t>–</w:t>
      </w:r>
      <w:r w:rsidR="00FC3C12" w:rsidRPr="00B73700">
        <w:rPr>
          <w:rStyle w:val="StyleRed"/>
          <w:b/>
          <w:i w:val="0"/>
          <w:color w:val="auto"/>
          <w:lang w:val="en-US"/>
        </w:rPr>
        <w:t>[Some bid]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Pass = Nothing to say</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 xml:space="preserve">X = Cooperative, usually </w:t>
      </w:r>
      <w:r w:rsidR="00AA2E57" w:rsidRPr="00B73700">
        <w:rPr>
          <w:rStyle w:val="StyleRed"/>
          <w:b w:val="0"/>
          <w:i w:val="0"/>
          <w:color w:val="000000"/>
        </w:rPr>
        <w:t>BAL</w:t>
      </w:r>
    </w:p>
    <w:p w:rsidR="00FC3C12" w:rsidRPr="00B73700" w:rsidRDefault="00FC3C12" w:rsidP="00FC3C12">
      <w:pPr>
        <w:autoSpaceDE w:val="0"/>
        <w:autoSpaceDN w:val="0"/>
        <w:adjustRightInd w:val="0"/>
        <w:ind w:left="1440"/>
        <w:rPr>
          <w:rStyle w:val="StyleRed"/>
          <w:b w:val="0"/>
          <w:i w:val="0"/>
          <w:color w:val="000000"/>
        </w:rPr>
      </w:pPr>
      <w:r w:rsidRPr="00B73700">
        <w:rPr>
          <w:rStyle w:val="StyleRed"/>
          <w:b w:val="0"/>
          <w:i w:val="0"/>
          <w:color w:val="000000"/>
        </w:rPr>
        <w:t>other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X = Penalty Oriented</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3S = Weak to play</w:t>
      </w:r>
    </w:p>
    <w:p w:rsidR="00FC3C12" w:rsidRPr="00B73700" w:rsidRDefault="00FC3C12" w:rsidP="00FC3C12">
      <w:pPr>
        <w:autoSpaceDE w:val="0"/>
        <w:autoSpaceDN w:val="0"/>
        <w:adjustRightInd w:val="0"/>
        <w:ind w:left="1440"/>
        <w:rPr>
          <w:rStyle w:val="StyleRed"/>
          <w:b w:val="0"/>
          <w:i w:val="0"/>
          <w:color w:val="000000"/>
        </w:rPr>
      </w:pPr>
      <w:r w:rsidRPr="00B73700">
        <w:rPr>
          <w:rStyle w:val="StyleRed"/>
          <w:b w:val="0"/>
          <w:i w:val="0"/>
          <w:color w:val="000000"/>
        </w:rPr>
        <w:t>other bids mean same as without interference</w:t>
      </w:r>
    </w:p>
    <w:p w:rsidR="00FC3C12"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t>3S = 4+S</w:t>
      </w:r>
    </w:p>
    <w:p w:rsidR="00175098" w:rsidRPr="00B73700" w:rsidRDefault="00FC3C12" w:rsidP="00FC3C12">
      <w:pPr>
        <w:autoSpaceDE w:val="0"/>
        <w:autoSpaceDN w:val="0"/>
        <w:adjustRightInd w:val="0"/>
        <w:rPr>
          <w:rStyle w:val="StyleRed"/>
          <w:b w:val="0"/>
          <w:i w:val="0"/>
          <w:color w:val="000000"/>
        </w:rPr>
      </w:pPr>
      <w:r w:rsidRPr="00B73700">
        <w:rPr>
          <w:rStyle w:val="StyleRed"/>
          <w:b w:val="0"/>
          <w:i w:val="0"/>
          <w:color w:val="000000"/>
        </w:rPr>
        <w:tab/>
      </w:r>
      <w:r w:rsidRPr="00B73700">
        <w:rPr>
          <w:rStyle w:val="StyleRed"/>
          <w:b w:val="0"/>
          <w:i w:val="0"/>
          <w:color w:val="000000"/>
        </w:rPr>
        <w:tab/>
        <w:t>Bid like super</w:t>
      </w:r>
      <w:r w:rsidR="00810663" w:rsidRPr="00B73700">
        <w:rPr>
          <w:rStyle w:val="StyleRed"/>
          <w:b w:val="0"/>
          <w:i w:val="0"/>
          <w:color w:val="000000"/>
        </w:rPr>
        <w:t>-</w:t>
      </w:r>
      <w:r w:rsidRPr="00B73700">
        <w:rPr>
          <w:rStyle w:val="StyleRed"/>
          <w:b w:val="0"/>
          <w:i w:val="0"/>
          <w:color w:val="000000"/>
        </w:rPr>
        <w:t>accept</w:t>
      </w:r>
    </w:p>
    <w:p w:rsidR="00AA72D8" w:rsidRPr="00B73700" w:rsidRDefault="00AA72D8" w:rsidP="00AA72D8">
      <w:pPr>
        <w:pStyle w:val="Heading3"/>
        <w:rPr>
          <w:rStyle w:val="StyleRed"/>
          <w:b/>
          <w:i w:val="0"/>
          <w:color w:val="000000"/>
          <w:lang w:val="en-US"/>
        </w:rPr>
      </w:pPr>
      <w:r w:rsidRPr="00B73700">
        <w:rPr>
          <w:rStyle w:val="StyleRed"/>
          <w:b/>
          <w:i w:val="0"/>
          <w:color w:val="000000"/>
          <w:lang w:val="en-US"/>
        </w:rPr>
        <w:t>1N-2D/2H-[2S/3A]-P-[P]-X = T/O Inv+</w:t>
      </w:r>
    </w:p>
    <w:p w:rsidR="00AA72D8" w:rsidRPr="00B73700" w:rsidRDefault="00AA72D8" w:rsidP="00FC3C12">
      <w:pPr>
        <w:autoSpaceDE w:val="0"/>
        <w:autoSpaceDN w:val="0"/>
        <w:adjustRightInd w:val="0"/>
        <w:rPr>
          <w:rStyle w:val="StyleRed"/>
          <w:b w:val="0"/>
          <w:i w:val="0"/>
          <w:color w:val="000000"/>
        </w:rPr>
      </w:pPr>
    </w:p>
    <w:p w:rsidR="00722B3F" w:rsidRPr="00B73700" w:rsidRDefault="00722B3F" w:rsidP="003F2861">
      <w:pPr>
        <w:pStyle w:val="Heading1"/>
      </w:pPr>
      <w:bookmarkStart w:id="436" w:name="_2C_Opening"/>
      <w:bookmarkStart w:id="437" w:name="_Toc294652532"/>
      <w:bookmarkEnd w:id="436"/>
      <w:r w:rsidRPr="00B73700">
        <w:lastRenderedPageBreak/>
        <w:t>General notes</w:t>
      </w:r>
      <w:bookmarkEnd w:id="437"/>
    </w:p>
    <w:p w:rsidR="00E53719" w:rsidRPr="00B73700" w:rsidRDefault="00E53719" w:rsidP="00F95DB3">
      <w:pPr>
        <w:numPr>
          <w:ilvl w:val="0"/>
          <w:numId w:val="15"/>
        </w:numPr>
        <w:autoSpaceDE w:val="0"/>
        <w:autoSpaceDN w:val="0"/>
        <w:adjustRightInd w:val="0"/>
        <w:rPr>
          <w:rStyle w:val="StyleRed"/>
          <w:rFonts w:cs="Courier New"/>
          <w:b w:val="0"/>
          <w:i w:val="0"/>
          <w:color w:val="000000"/>
        </w:rPr>
        <w:pPrChange w:id="438" w:author="Vijay" w:date="2014-06-25T00:52:00Z">
          <w:pPr>
            <w:numPr>
              <w:numId w:val="18"/>
            </w:numPr>
            <w:tabs>
              <w:tab w:val="num" w:pos="720"/>
            </w:tabs>
            <w:autoSpaceDE w:val="0"/>
            <w:autoSpaceDN w:val="0"/>
            <w:adjustRightInd w:val="0"/>
            <w:ind w:left="720" w:hanging="360"/>
          </w:pPr>
        </w:pPrChange>
      </w:pPr>
      <w:r w:rsidRPr="00B73700">
        <w:rPr>
          <w:rFonts w:cs="Courier New"/>
        </w:rPr>
        <w:t>After super-accept of 2 level M transfer, re-transfe</w:t>
      </w:r>
      <w:r w:rsidR="00BD2418" w:rsidRPr="00B73700">
        <w:rPr>
          <w:rFonts w:cs="Courier New"/>
        </w:rPr>
        <w:t>r is on only at 3 level (i.e. 1N-2D-2S-3D</w:t>
      </w:r>
      <w:r w:rsidRPr="00B73700">
        <w:rPr>
          <w:rFonts w:cs="Courier New"/>
        </w:rPr>
        <w:t xml:space="preserve"> = re-transfer)</w:t>
      </w:r>
    </w:p>
    <w:p w:rsidR="00175098" w:rsidRPr="00B73700" w:rsidRDefault="00175098" w:rsidP="003F2861">
      <w:pPr>
        <w:pStyle w:val="Heading1"/>
      </w:pPr>
      <w:bookmarkStart w:id="439" w:name="_Toc294652533"/>
      <w:r w:rsidRPr="00B73700">
        <w:t>2C Opening</w:t>
      </w:r>
      <w:bookmarkEnd w:id="439"/>
    </w:p>
    <w:p w:rsidR="00175098" w:rsidRPr="00B73700" w:rsidRDefault="00175098" w:rsidP="00D96125">
      <w:pPr>
        <w:pStyle w:val="Heading2"/>
      </w:pPr>
      <w:bookmarkStart w:id="440" w:name="_Toc294652534"/>
      <w:r w:rsidRPr="00B73700">
        <w:t>No Interference</w:t>
      </w:r>
      <w:bookmarkEnd w:id="440"/>
    </w:p>
    <w:p w:rsidR="00175098" w:rsidRPr="00B73700" w:rsidRDefault="00812F11" w:rsidP="00175098">
      <w:pPr>
        <w:pStyle w:val="Heading3"/>
        <w:rPr>
          <w:lang w:val="en-US"/>
        </w:rPr>
      </w:pPr>
      <w:bookmarkStart w:id="441" w:name="_2C_=_11-15"/>
      <w:bookmarkEnd w:id="441"/>
      <w:r w:rsidRPr="00B73700">
        <w:rPr>
          <w:lang w:val="en-US"/>
        </w:rPr>
        <w:t>2C = 11-15 HCP, 6+C</w:t>
      </w:r>
    </w:p>
    <w:p w:rsidR="00175098" w:rsidRPr="00B73700" w:rsidRDefault="00175098" w:rsidP="00175098">
      <w:pPr>
        <w:rPr>
          <w:rFonts w:cs="Courier New"/>
        </w:rPr>
      </w:pPr>
      <w:r w:rsidRPr="00B73700">
        <w:rPr>
          <w:rFonts w:cs="Courier New"/>
        </w:rPr>
        <w:tab/>
      </w:r>
      <w:hyperlink w:anchor="_2C_–_2D" w:history="1">
        <w:r w:rsidRPr="00B73700">
          <w:rPr>
            <w:rStyle w:val="Hyperlink"/>
            <w:rFonts w:cs="Courier New"/>
          </w:rPr>
          <w:t>2D = Relay, Usually 11+HCP, Denies 5M</w:t>
        </w:r>
      </w:hyperlink>
    </w:p>
    <w:p w:rsidR="002E49F3" w:rsidRPr="00B73700" w:rsidRDefault="002E49F3" w:rsidP="002E49F3">
      <w:pPr>
        <w:rPr>
          <w:rFonts w:cs="Courier New"/>
        </w:rPr>
      </w:pPr>
      <w:r w:rsidRPr="00B73700">
        <w:rPr>
          <w:rFonts w:cs="Courier New"/>
        </w:rPr>
        <w:tab/>
      </w:r>
      <w:hyperlink w:anchor="_2C_–_2H" w:history="1">
        <w:r w:rsidRPr="00B73700">
          <w:rPr>
            <w:rStyle w:val="Hyperlink"/>
            <w:rFonts w:cs="Courier New"/>
          </w:rPr>
          <w:t>2H = 5+H, F1</w:t>
        </w:r>
      </w:hyperlink>
    </w:p>
    <w:p w:rsidR="002E49F3" w:rsidRPr="00B73700" w:rsidRDefault="002E49F3" w:rsidP="002E49F3">
      <w:pPr>
        <w:rPr>
          <w:rFonts w:cs="Courier New"/>
        </w:rPr>
      </w:pPr>
      <w:r w:rsidRPr="00B73700">
        <w:rPr>
          <w:rFonts w:cs="Courier New"/>
        </w:rPr>
        <w:tab/>
      </w:r>
      <w:hyperlink w:anchor="_2C_–_2S" w:history="1">
        <w:r w:rsidRPr="00B73700">
          <w:rPr>
            <w:rStyle w:val="Hyperlink"/>
            <w:rFonts w:cs="Courier New"/>
          </w:rPr>
          <w:t>2S = 5+S, F1</w:t>
        </w:r>
      </w:hyperlink>
    </w:p>
    <w:p w:rsidR="002E49F3" w:rsidRPr="00B73700" w:rsidRDefault="00175098" w:rsidP="00696919">
      <w:pPr>
        <w:rPr>
          <w:rFonts w:cs="Courier New"/>
        </w:rPr>
      </w:pPr>
      <w:r w:rsidRPr="00B73700">
        <w:rPr>
          <w:rFonts w:cs="Courier New"/>
        </w:rPr>
        <w:tab/>
      </w:r>
      <w:r w:rsidRPr="00696919">
        <w:rPr>
          <w:rFonts w:cs="Courier New"/>
          <w:highlight w:val="yellow"/>
        </w:rPr>
        <w:t xml:space="preserve">2N = </w:t>
      </w:r>
      <w:r w:rsidR="00696919" w:rsidRPr="00696919">
        <w:rPr>
          <w:rFonts w:cs="Courier New"/>
          <w:highlight w:val="yellow"/>
        </w:rPr>
        <w:t>GF with clubs, can have strong hand with stiff</w:t>
      </w:r>
    </w:p>
    <w:p w:rsidR="00175098" w:rsidRPr="00B73700" w:rsidRDefault="00175098" w:rsidP="00175098">
      <w:pPr>
        <w:rPr>
          <w:rFonts w:cs="Courier New"/>
        </w:rPr>
      </w:pPr>
      <w:r w:rsidRPr="00B73700">
        <w:rPr>
          <w:rFonts w:cs="Courier New"/>
        </w:rPr>
        <w:tab/>
        <w:t xml:space="preserve">3C = To Play, </w:t>
      </w:r>
      <w:r w:rsidR="00C97E44" w:rsidRPr="00B73700">
        <w:rPr>
          <w:rFonts w:cs="Courier New"/>
        </w:rPr>
        <w:t>Can be fairly weak</w:t>
      </w:r>
    </w:p>
    <w:p w:rsidR="00175098" w:rsidRPr="00B73700" w:rsidRDefault="00175098" w:rsidP="00175098">
      <w:pPr>
        <w:rPr>
          <w:rFonts w:cs="Courier New"/>
        </w:rPr>
      </w:pPr>
      <w:r w:rsidRPr="00B73700">
        <w:rPr>
          <w:rFonts w:cs="Courier New"/>
        </w:rPr>
        <w:tab/>
        <w:t>3D = Transfer to H,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D" w:history="1">
        <w:r w:rsidRPr="00B73700">
          <w:rPr>
            <w:rStyle w:val="Hyperlink"/>
            <w:rFonts w:cs="Courier New"/>
          </w:rPr>
          <w:t>3H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D_1" w:history="1">
        <w:r w:rsidRPr="00B73700">
          <w:rPr>
            <w:rStyle w:val="Hyperlink"/>
            <w:rFonts w:cs="Courier New"/>
          </w:rPr>
          <w:t>3S = 4+H,</w:t>
        </w:r>
        <w:r w:rsidR="00E46B8E" w:rsidRPr="00B73700">
          <w:rPr>
            <w:rStyle w:val="Hyperlink"/>
            <w:rFonts w:cs="Courier New"/>
          </w:rPr>
          <w:t xml:space="preserve"> good clubs, max</w:t>
        </w:r>
      </w:hyperlink>
    </w:p>
    <w:p w:rsidR="00175098" w:rsidRPr="00B73700" w:rsidRDefault="00175098" w:rsidP="00175098">
      <w:pPr>
        <w:rPr>
          <w:rFonts w:cs="Courier New"/>
        </w:rPr>
      </w:pPr>
      <w:r w:rsidRPr="00B73700">
        <w:rPr>
          <w:rFonts w:cs="Courier New"/>
        </w:rPr>
        <w:tab/>
        <w:t>3H = Transfer to S, Signoff or GF</w:t>
      </w:r>
    </w:p>
    <w:p w:rsidR="00175098" w:rsidRPr="00B73700" w:rsidRDefault="00175098" w:rsidP="00175098">
      <w:pPr>
        <w:rPr>
          <w:rFonts w:cs="Courier New"/>
        </w:rPr>
      </w:pPr>
      <w:r w:rsidRPr="00B73700">
        <w:rPr>
          <w:rFonts w:cs="Courier New"/>
        </w:rPr>
        <w:tab/>
      </w:r>
      <w:r w:rsidRPr="00B73700">
        <w:rPr>
          <w:rFonts w:cs="Courier New"/>
        </w:rPr>
        <w:tab/>
      </w:r>
      <w:hyperlink w:anchor="_2C_–_3H" w:history="1">
        <w:r w:rsidRPr="00B73700">
          <w:rPr>
            <w:rStyle w:val="Hyperlink"/>
            <w:rFonts w:cs="Courier New"/>
          </w:rPr>
          <w:t>3S = Forced</w:t>
        </w:r>
      </w:hyperlink>
    </w:p>
    <w:p w:rsidR="00175098" w:rsidRPr="00B73700" w:rsidRDefault="00175098" w:rsidP="00175098">
      <w:pPr>
        <w:rPr>
          <w:rFonts w:cs="Courier New"/>
        </w:rPr>
      </w:pPr>
      <w:r w:rsidRPr="00B73700">
        <w:rPr>
          <w:rFonts w:cs="Courier New"/>
        </w:rPr>
        <w:tab/>
      </w:r>
      <w:r w:rsidRPr="00B73700">
        <w:rPr>
          <w:rFonts w:cs="Courier New"/>
        </w:rPr>
        <w:tab/>
      </w:r>
      <w:hyperlink w:anchor="_2C_–_3H_1" w:history="1">
        <w:r w:rsidRPr="00B73700">
          <w:rPr>
            <w:rStyle w:val="Hyperlink"/>
            <w:rFonts w:cs="Courier New"/>
          </w:rPr>
          <w:t>3N = 4+S,</w:t>
        </w:r>
        <w:r w:rsidR="00E46B8E" w:rsidRPr="00B73700">
          <w:rPr>
            <w:rStyle w:val="Hyperlink"/>
            <w:rFonts w:cs="Courier New"/>
          </w:rPr>
          <w:t xml:space="preserve"> good clubs, max</w:t>
        </w:r>
      </w:hyperlink>
    </w:p>
    <w:p w:rsidR="00175098" w:rsidRPr="00696919" w:rsidRDefault="00175098" w:rsidP="00175098">
      <w:pPr>
        <w:ind w:left="720"/>
        <w:rPr>
          <w:rFonts w:cs="Courier New"/>
          <w:highlight w:val="yellow"/>
        </w:rPr>
      </w:pPr>
      <w:r w:rsidRPr="00696919">
        <w:rPr>
          <w:rFonts w:cs="Courier New"/>
          <w:highlight w:val="yellow"/>
        </w:rPr>
        <w:t xml:space="preserve">3S = </w:t>
      </w:r>
      <w:r w:rsidR="00696919" w:rsidRPr="00696919">
        <w:rPr>
          <w:rFonts w:cs="Courier New"/>
          <w:highlight w:val="yellow"/>
        </w:rPr>
        <w:t xml:space="preserve">Limited splinter, </w:t>
      </w:r>
      <w:r w:rsidRPr="00696919">
        <w:rPr>
          <w:rFonts w:cs="Courier New"/>
          <w:highlight w:val="yellow"/>
        </w:rPr>
        <w:t>Denies 4M</w:t>
      </w:r>
    </w:p>
    <w:p w:rsidR="00175098" w:rsidRPr="00696919" w:rsidRDefault="00175098" w:rsidP="00175098">
      <w:pPr>
        <w:rPr>
          <w:rFonts w:cs="Courier New"/>
          <w:highlight w:val="yellow"/>
        </w:rPr>
      </w:pPr>
      <w:r w:rsidRPr="00696919">
        <w:rPr>
          <w:rFonts w:cs="Courier New"/>
          <w:highlight w:val="yellow"/>
        </w:rPr>
        <w:tab/>
      </w:r>
      <w:r w:rsidRPr="00696919">
        <w:rPr>
          <w:rFonts w:cs="Courier New"/>
          <w:highlight w:val="yellow"/>
        </w:rPr>
        <w:tab/>
        <w:t xml:space="preserve">3N = </w:t>
      </w:r>
      <w:r w:rsidR="00383A4B" w:rsidRPr="00696919">
        <w:rPr>
          <w:rFonts w:cs="Courier New"/>
          <w:highlight w:val="yellow"/>
        </w:rPr>
        <w:t>Ask for stiff</w:t>
      </w:r>
    </w:p>
    <w:p w:rsidR="00383A4B" w:rsidRPr="00B73700" w:rsidRDefault="00383A4B" w:rsidP="00175098">
      <w:pPr>
        <w:rPr>
          <w:rFonts w:cs="Courier New"/>
        </w:rPr>
      </w:pPr>
      <w:r w:rsidRPr="00696919">
        <w:rPr>
          <w:rFonts w:cs="Courier New"/>
          <w:highlight w:val="yellow"/>
        </w:rPr>
        <w:tab/>
      </w:r>
      <w:r w:rsidRPr="00696919">
        <w:rPr>
          <w:rFonts w:cs="Courier New"/>
          <w:highlight w:val="yellow"/>
        </w:rPr>
        <w:tab/>
      </w:r>
      <w:r w:rsidRPr="00696919">
        <w:rPr>
          <w:rFonts w:cs="Courier New"/>
          <w:highlight w:val="yellow"/>
        </w:rPr>
        <w:tab/>
      </w:r>
      <w:r w:rsidR="00494C0E">
        <w:rPr>
          <w:rFonts w:cs="Courier New"/>
          <w:highlight w:val="yellow"/>
        </w:rPr>
        <w:t>Step responses. After response, cheapest bid is RKC</w:t>
      </w:r>
    </w:p>
    <w:p w:rsidR="00C97E44" w:rsidRPr="00B73700" w:rsidRDefault="00C97E44" w:rsidP="00175098">
      <w:pPr>
        <w:rPr>
          <w:rFonts w:cs="Courier New"/>
        </w:rPr>
      </w:pPr>
      <w:r w:rsidRPr="00B73700">
        <w:rPr>
          <w:rFonts w:cs="Courier New"/>
        </w:rPr>
        <w:tab/>
      </w:r>
      <w:r w:rsidRPr="00B73700">
        <w:rPr>
          <w:rFonts w:cs="Courier New"/>
        </w:rPr>
        <w:tab/>
        <w:t xml:space="preserve">4C = </w:t>
      </w:r>
      <w:r w:rsidR="00494C0E">
        <w:rPr>
          <w:rFonts w:cs="Courier New"/>
        </w:rPr>
        <w:t>RKC</w:t>
      </w:r>
    </w:p>
    <w:p w:rsidR="00175098" w:rsidRPr="00B73700" w:rsidRDefault="00175098" w:rsidP="00175098">
      <w:pPr>
        <w:rPr>
          <w:rFonts w:cs="Courier New"/>
        </w:rPr>
      </w:pPr>
      <w:r w:rsidRPr="00B73700">
        <w:rPr>
          <w:rFonts w:cs="Courier New"/>
        </w:rPr>
        <w:tab/>
      </w:r>
      <w:r w:rsidRPr="00B73700">
        <w:rPr>
          <w:rFonts w:cs="Courier New"/>
        </w:rPr>
        <w:tab/>
      </w:r>
      <w:r w:rsidR="00494C0E">
        <w:rPr>
          <w:rFonts w:cs="Courier New"/>
        </w:rPr>
        <w:t>4D,</w:t>
      </w:r>
      <w:r w:rsidRPr="00B73700">
        <w:rPr>
          <w:rFonts w:cs="Courier New"/>
        </w:rPr>
        <w:t xml:space="preserve">4M = </w:t>
      </w:r>
      <w:r w:rsidR="00C352D1" w:rsidRPr="00B73700">
        <w:rPr>
          <w:rFonts w:cs="Courier New"/>
        </w:rPr>
        <w:t>Cue</w:t>
      </w:r>
    </w:p>
    <w:p w:rsidR="00175098" w:rsidRPr="00B73700" w:rsidRDefault="00175098" w:rsidP="00175098">
      <w:pPr>
        <w:rPr>
          <w:rFonts w:cs="Courier New"/>
        </w:rPr>
      </w:pPr>
      <w:r w:rsidRPr="00B73700">
        <w:rPr>
          <w:rFonts w:cs="Courier New"/>
        </w:rPr>
        <w:tab/>
      </w:r>
      <w:r w:rsidRPr="00B73700">
        <w:rPr>
          <w:rFonts w:cs="Courier New"/>
        </w:rPr>
        <w:tab/>
        <w:t>5C = To Play</w:t>
      </w:r>
    </w:p>
    <w:p w:rsidR="00175098" w:rsidRPr="00B73700" w:rsidRDefault="00DC3F14" w:rsidP="00175098">
      <w:pPr>
        <w:rPr>
          <w:rFonts w:cs="Courier New"/>
        </w:rPr>
      </w:pPr>
      <w:r w:rsidRPr="00B73700">
        <w:rPr>
          <w:rFonts w:cs="Courier New"/>
        </w:rPr>
        <w:tab/>
      </w:r>
      <w:r w:rsidRPr="00B73700">
        <w:rPr>
          <w:rFonts w:cs="Courier New"/>
        </w:rPr>
        <w:tab/>
      </w:r>
      <w:hyperlink w:anchor="_EKC_=_Exclusion" w:history="1">
        <w:r w:rsidRPr="00B73700">
          <w:rPr>
            <w:rStyle w:val="Hyperlink"/>
            <w:rFonts w:cs="Courier New"/>
          </w:rPr>
          <w:t>5D/5H/5S = EKC</w:t>
        </w:r>
      </w:hyperlink>
    </w:p>
    <w:p w:rsidR="00175098" w:rsidRPr="00B73700" w:rsidRDefault="00175098" w:rsidP="00175098">
      <w:pPr>
        <w:rPr>
          <w:rFonts w:cs="Courier New"/>
        </w:rPr>
      </w:pPr>
      <w:r w:rsidRPr="00B73700">
        <w:rPr>
          <w:rFonts w:cs="Courier New"/>
        </w:rPr>
        <w:tab/>
        <w:t>3N =</w:t>
      </w:r>
      <w:r w:rsidR="002E49F3" w:rsidRPr="00B73700">
        <w:rPr>
          <w:rFonts w:cs="Courier New"/>
        </w:rPr>
        <w:t xml:space="preserve"> To Play, No slam interest</w:t>
      </w:r>
    </w:p>
    <w:p w:rsidR="000701CB" w:rsidRPr="00B73700" w:rsidRDefault="000701CB" w:rsidP="00175098">
      <w:pPr>
        <w:rPr>
          <w:rFonts w:cs="Courier New"/>
        </w:rPr>
      </w:pPr>
      <w:r w:rsidRPr="00B73700">
        <w:rPr>
          <w:rFonts w:cs="Courier New"/>
        </w:rPr>
        <w:tab/>
        <w:t>4M = To play, no slam interest, may be weak</w:t>
      </w:r>
    </w:p>
    <w:bookmarkStart w:id="442" w:name="_2C_–_2D"/>
    <w:bookmarkEnd w:id="442"/>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175098" w:rsidRPr="00B73700">
        <w:rPr>
          <w:rStyle w:val="Hyperlink"/>
          <w:lang w:val="en-US"/>
        </w:rPr>
        <w:t>2C</w:t>
      </w:r>
      <w:r w:rsidRPr="00B73700">
        <w:rPr>
          <w:lang w:val="en-US"/>
        </w:rPr>
        <w:fldChar w:fldCharType="end"/>
      </w:r>
      <w:r w:rsidR="00AA0D4D" w:rsidRPr="00B73700">
        <w:rPr>
          <w:lang w:val="en-US"/>
        </w:rPr>
        <w:t>–</w:t>
      </w:r>
      <w:r w:rsidR="00175098" w:rsidRPr="00B73700">
        <w:rPr>
          <w:lang w:val="en-US"/>
        </w:rPr>
        <w:t>2D = Relay</w:t>
      </w:r>
    </w:p>
    <w:p w:rsidR="00175098" w:rsidRPr="00B73700" w:rsidRDefault="00451B8B" w:rsidP="00175098">
      <w:pPr>
        <w:rPr>
          <w:rFonts w:cs="Courier New"/>
        </w:rPr>
      </w:pPr>
      <w:r w:rsidRPr="00B73700">
        <w:rPr>
          <w:rFonts w:cs="Courier New"/>
        </w:rPr>
        <w:tab/>
        <w:t>2H = 4</w:t>
      </w:r>
      <w:r w:rsidR="00175098" w:rsidRPr="00B73700">
        <w:rPr>
          <w:rFonts w:cs="Courier New"/>
        </w:rPr>
        <w:t>H, 11-13</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2S = </w:t>
      </w:r>
      <w:r w:rsidR="00383A4B" w:rsidRPr="00380093">
        <w:rPr>
          <w:rFonts w:cs="Courier New"/>
          <w:highlight w:val="yellow"/>
        </w:rPr>
        <w:t>GF, can be with C, H</w:t>
      </w:r>
      <w:r w:rsidR="00380093" w:rsidRPr="00380093">
        <w:rPr>
          <w:rFonts w:cs="Courier New"/>
          <w:highlight w:val="yellow"/>
        </w:rPr>
        <w:t>. Forces 2N over which 3C = mild slam try with C fit, 3N = bal mild slam try, 3Y = values in Y with H fit</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t>3H =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383A4B" w:rsidP="0067593C">
      <w:pPr>
        <w:ind w:left="720"/>
        <w:rPr>
          <w:rFonts w:cs="Courier New"/>
        </w:rPr>
      </w:pPr>
      <w:r w:rsidRPr="00B73700">
        <w:rPr>
          <w:rFonts w:cs="Courier New"/>
        </w:rPr>
        <w:tab/>
        <w:t>3S/</w:t>
      </w:r>
      <w:r w:rsidR="0067593C" w:rsidRPr="00B73700">
        <w:rPr>
          <w:rFonts w:cs="Courier New"/>
        </w:rPr>
        <w:t>4D = Splinter for H</w:t>
      </w:r>
    </w:p>
    <w:p w:rsidR="0067593C" w:rsidRPr="00B73700" w:rsidRDefault="0067593C" w:rsidP="0067593C">
      <w:pPr>
        <w:ind w:left="720"/>
        <w:rPr>
          <w:rFonts w:cs="Courier New"/>
        </w:rPr>
      </w:pPr>
      <w:r w:rsidRPr="00B73700">
        <w:rPr>
          <w:rFonts w:cs="Courier New"/>
        </w:rPr>
        <w:tab/>
        <w:t>3N/4H = To play</w:t>
      </w:r>
    </w:p>
    <w:p w:rsidR="00175098" w:rsidRPr="00B73700" w:rsidRDefault="00175098" w:rsidP="00175098">
      <w:pPr>
        <w:rPr>
          <w:rFonts w:cs="Courier New"/>
        </w:rPr>
      </w:pPr>
      <w:r w:rsidRPr="00B73700">
        <w:rPr>
          <w:rFonts w:cs="Courier New"/>
        </w:rPr>
        <w:tab/>
        <w:t>2S = 4S, 11-13</w:t>
      </w:r>
    </w:p>
    <w:p w:rsidR="0067593C" w:rsidRPr="00B73700" w:rsidRDefault="0067593C" w:rsidP="0067593C">
      <w:pPr>
        <w:ind w:left="720"/>
        <w:rPr>
          <w:rFonts w:cs="Courier New"/>
        </w:rPr>
      </w:pPr>
      <w:r w:rsidRPr="00B73700">
        <w:rPr>
          <w:rFonts w:cs="Courier New"/>
        </w:rPr>
        <w:tab/>
        <w:t>2N = 11-12 Inv</w:t>
      </w:r>
    </w:p>
    <w:p w:rsidR="0067593C" w:rsidRPr="00B73700" w:rsidRDefault="00383A4B" w:rsidP="0067593C">
      <w:pPr>
        <w:ind w:left="720"/>
        <w:rPr>
          <w:rFonts w:cs="Courier New"/>
        </w:rPr>
      </w:pPr>
      <w:r w:rsidRPr="00B73700">
        <w:rPr>
          <w:rFonts w:cs="Courier New"/>
        </w:rPr>
        <w:tab/>
        <w:t xml:space="preserve">3C = C support, </w:t>
      </w:r>
      <w:r w:rsidR="004713BE"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720"/>
        <w:rPr>
          <w:rFonts w:cs="Courier New"/>
        </w:rPr>
      </w:pPr>
      <w:r w:rsidRPr="00B73700">
        <w:rPr>
          <w:rFonts w:cs="Courier New"/>
        </w:rPr>
        <w:tab/>
      </w:r>
      <w:r w:rsidRPr="00380093">
        <w:rPr>
          <w:rFonts w:cs="Courier New"/>
          <w:highlight w:val="yellow"/>
        </w:rPr>
        <w:t xml:space="preserve">3H = </w:t>
      </w:r>
      <w:r w:rsidR="00383A4B" w:rsidRPr="00380093">
        <w:rPr>
          <w:rFonts w:cs="Courier New"/>
          <w:highlight w:val="yellow"/>
        </w:rPr>
        <w:t xml:space="preserve">GF, can be with C, S or </w:t>
      </w:r>
      <w:r w:rsidR="00AA2E57" w:rsidRPr="00380093">
        <w:rPr>
          <w:rFonts w:cs="Courier New"/>
          <w:highlight w:val="yellow"/>
        </w:rPr>
        <w:t>BAL</w:t>
      </w:r>
      <w:r w:rsidR="00380093" w:rsidRPr="00380093">
        <w:rPr>
          <w:rFonts w:cs="Courier New"/>
          <w:highlight w:val="yellow"/>
        </w:rPr>
        <w:t>. Forces 3S over which 3N = club fit, mild slam try, NF. 4N = quanti, 4Y = cue with S fit</w:t>
      </w:r>
    </w:p>
    <w:p w:rsidR="0067593C" w:rsidRPr="00B73700" w:rsidRDefault="0067593C" w:rsidP="0067593C">
      <w:pPr>
        <w:ind w:left="720"/>
        <w:rPr>
          <w:rFonts w:cs="Courier New"/>
        </w:rPr>
      </w:pPr>
      <w:r w:rsidRPr="00B73700">
        <w:rPr>
          <w:rFonts w:cs="Courier New"/>
        </w:rPr>
        <w:tab/>
        <w:t>3S</w:t>
      </w:r>
      <w:r w:rsidR="004713BE" w:rsidRPr="00B73700">
        <w:rPr>
          <w:rFonts w:cs="Courier New"/>
        </w:rPr>
        <w:t xml:space="preserve"> </w:t>
      </w:r>
      <w:r w:rsidRPr="00B73700">
        <w:rPr>
          <w:rFonts w:cs="Courier New"/>
        </w:rPr>
        <w:t>= Inv</w:t>
      </w:r>
    </w:p>
    <w:p w:rsidR="004713BE" w:rsidRPr="00B73700" w:rsidRDefault="004713BE" w:rsidP="0067593C">
      <w:pPr>
        <w:ind w:left="720"/>
        <w:rPr>
          <w:rFonts w:cs="Courier New"/>
        </w:rPr>
      </w:pPr>
      <w:r w:rsidRPr="00B73700">
        <w:rPr>
          <w:rFonts w:cs="Courier New"/>
        </w:rPr>
        <w:tab/>
        <w:t>4C = Sets suit, demands cue</w:t>
      </w:r>
    </w:p>
    <w:p w:rsidR="0067593C" w:rsidRPr="00B73700" w:rsidRDefault="0067593C" w:rsidP="0067593C">
      <w:pPr>
        <w:ind w:left="720"/>
        <w:rPr>
          <w:rFonts w:cs="Courier New"/>
        </w:rPr>
      </w:pPr>
      <w:r w:rsidRPr="00B73700">
        <w:rPr>
          <w:rFonts w:cs="Courier New"/>
        </w:rPr>
        <w:tab/>
        <w:t>4D/4H = Splinter for S</w:t>
      </w:r>
    </w:p>
    <w:p w:rsidR="0067593C" w:rsidRPr="00B73700" w:rsidRDefault="0067593C" w:rsidP="0067593C">
      <w:pPr>
        <w:ind w:left="720"/>
        <w:rPr>
          <w:rFonts w:cs="Courier New"/>
        </w:rPr>
      </w:pPr>
      <w:r w:rsidRPr="00B73700">
        <w:rPr>
          <w:rFonts w:cs="Courier New"/>
        </w:rPr>
        <w:tab/>
        <w:t>3N/4S = to play</w:t>
      </w:r>
    </w:p>
    <w:p w:rsidR="00175098" w:rsidRPr="00B73700" w:rsidRDefault="00175098" w:rsidP="00175098">
      <w:pPr>
        <w:rPr>
          <w:rFonts w:cs="Courier New"/>
        </w:rPr>
      </w:pPr>
      <w:r w:rsidRPr="00B73700">
        <w:rPr>
          <w:rFonts w:cs="Courier New"/>
        </w:rPr>
        <w:tab/>
        <w:t xml:space="preserve">2N = 6+C, </w:t>
      </w:r>
      <w:r w:rsidR="00B976C1" w:rsidRPr="00B73700">
        <w:rPr>
          <w:rFonts w:cs="Courier New"/>
        </w:rPr>
        <w:t>11-13</w:t>
      </w:r>
    </w:p>
    <w:p w:rsidR="0067593C" w:rsidRPr="00B73700" w:rsidRDefault="00383A4B" w:rsidP="0067593C">
      <w:pPr>
        <w:ind w:left="720"/>
        <w:rPr>
          <w:rFonts w:cs="Courier New"/>
        </w:rPr>
      </w:pPr>
      <w:r w:rsidRPr="00B73700">
        <w:rPr>
          <w:rFonts w:cs="Courier New"/>
        </w:rPr>
        <w:tab/>
        <w:t xml:space="preserve">3C </w:t>
      </w:r>
      <w:r w:rsidR="0067593C" w:rsidRPr="00B73700">
        <w:rPr>
          <w:rFonts w:cs="Courier New"/>
        </w:rPr>
        <w:t xml:space="preserve">= C support, </w:t>
      </w:r>
      <w:r w:rsidR="00B923A2" w:rsidRPr="00B73700">
        <w:rPr>
          <w:rFonts w:cs="Courier New"/>
        </w:rPr>
        <w:t>inv</w:t>
      </w:r>
    </w:p>
    <w:p w:rsidR="0067593C" w:rsidRPr="00B73700" w:rsidRDefault="0067593C" w:rsidP="0067593C">
      <w:pPr>
        <w:ind w:left="720"/>
        <w:rPr>
          <w:rFonts w:cs="Courier New"/>
        </w:rPr>
      </w:pPr>
      <w:r w:rsidRPr="00B73700">
        <w:rPr>
          <w:rFonts w:cs="Courier New"/>
        </w:rPr>
        <w:tab/>
        <w:t>3D = 5+D, GF</w:t>
      </w:r>
    </w:p>
    <w:p w:rsidR="0067593C" w:rsidRPr="00B73700" w:rsidRDefault="0067593C" w:rsidP="0067593C">
      <w:pPr>
        <w:ind w:left="1440"/>
        <w:rPr>
          <w:rFonts w:cs="Courier New"/>
        </w:rPr>
      </w:pPr>
      <w:r w:rsidRPr="00B73700">
        <w:rPr>
          <w:rFonts w:cs="Courier New"/>
        </w:rPr>
        <w:lastRenderedPageBreak/>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A76283" w:rsidRPr="00B73700" w:rsidRDefault="00A76283" w:rsidP="0067593C">
      <w:pPr>
        <w:ind w:left="1440"/>
        <w:rPr>
          <w:rFonts w:cs="Courier New"/>
        </w:rPr>
      </w:pPr>
      <w:r w:rsidRPr="00B73700">
        <w:rPr>
          <w:rFonts w:cs="Courier New"/>
        </w:rPr>
        <w:t xml:space="preserve">4C = </w:t>
      </w:r>
      <w:r w:rsidR="006835E7" w:rsidRPr="00B73700">
        <w:rPr>
          <w:rFonts w:cs="Courier New"/>
        </w:rPr>
        <w:t>D splinter</w:t>
      </w:r>
    </w:p>
    <w:p w:rsidR="0067593C" w:rsidRPr="00B73700" w:rsidRDefault="004D0B10" w:rsidP="0067593C">
      <w:pPr>
        <w:ind w:left="1440"/>
        <w:rPr>
          <w:rFonts w:cs="Courier New"/>
        </w:rPr>
      </w:pPr>
      <w:hyperlink w:anchor="_Kickback_RKC" w:history="1">
        <w:r w:rsidR="0067593C" w:rsidRPr="00B73700">
          <w:rPr>
            <w:rStyle w:val="Hyperlink"/>
            <w:rFonts w:cs="Courier New"/>
          </w:rPr>
          <w:t>4</w:t>
        </w:r>
        <w:r w:rsidR="00A76283" w:rsidRPr="00B73700">
          <w:rPr>
            <w:rStyle w:val="Hyperlink"/>
            <w:rFonts w:cs="Courier New"/>
          </w:rPr>
          <w:t>D</w:t>
        </w:r>
        <w:r w:rsidR="0067593C" w:rsidRPr="00B73700">
          <w:rPr>
            <w:rStyle w:val="Hyperlink"/>
            <w:rFonts w:cs="Courier New"/>
          </w:rPr>
          <w:t xml:space="preserve"> = </w:t>
        </w:r>
        <w:r w:rsidR="00A76283" w:rsidRPr="00B73700">
          <w:rPr>
            <w:rStyle w:val="Hyperlink"/>
            <w:rFonts w:cs="Courier New"/>
          </w:rPr>
          <w:t>Kickback</w:t>
        </w:r>
      </w:hyperlink>
    </w:p>
    <w:p w:rsidR="0067593C" w:rsidRPr="00B73700" w:rsidRDefault="0067593C" w:rsidP="0067593C">
      <w:pPr>
        <w:ind w:left="1440"/>
        <w:rPr>
          <w:rFonts w:cs="Courier New"/>
        </w:rPr>
      </w:pPr>
      <w:r w:rsidRPr="00B73700">
        <w:rPr>
          <w:rFonts w:cs="Courier New"/>
        </w:rPr>
        <w:t>4H/4S = Splinter for C</w:t>
      </w:r>
    </w:p>
    <w:p w:rsidR="00175098" w:rsidRPr="00B73700" w:rsidRDefault="00175098" w:rsidP="00175098">
      <w:pPr>
        <w:rPr>
          <w:rFonts w:cs="Courier New"/>
        </w:rPr>
      </w:pPr>
      <w:r w:rsidRPr="00B73700">
        <w:rPr>
          <w:rFonts w:cs="Courier New"/>
        </w:rPr>
        <w:tab/>
        <w:t xml:space="preserve">3C = 6+C, </w:t>
      </w:r>
      <w:r w:rsidR="00B976C1" w:rsidRPr="00B73700">
        <w:rPr>
          <w:rFonts w:cs="Courier New"/>
        </w:rPr>
        <w:t>14-15</w:t>
      </w:r>
    </w:p>
    <w:p w:rsidR="0067593C" w:rsidRPr="00B73700" w:rsidRDefault="0067593C" w:rsidP="0067593C">
      <w:pPr>
        <w:ind w:left="720"/>
        <w:rPr>
          <w:rFonts w:cs="Courier New"/>
        </w:rPr>
      </w:pPr>
      <w:r w:rsidRPr="00B73700">
        <w:rPr>
          <w:rFonts w:cs="Courier New"/>
        </w:rPr>
        <w:tab/>
        <w:t>3D = 5+D, GF</w:t>
      </w:r>
    </w:p>
    <w:p w:rsidR="00383A4B" w:rsidRPr="00B73700" w:rsidRDefault="0067593C" w:rsidP="00383A4B">
      <w:pPr>
        <w:ind w:left="1440"/>
        <w:rPr>
          <w:rFonts w:cs="Courier New"/>
        </w:rPr>
      </w:pPr>
      <w:r w:rsidRPr="00B73700">
        <w:rPr>
          <w:rFonts w:cs="Courier New"/>
        </w:rPr>
        <w:t xml:space="preserve">3M = </w:t>
      </w:r>
      <w:r w:rsidR="00383A4B" w:rsidRPr="00B73700">
        <w:rPr>
          <w:rFonts w:cs="Courier New"/>
        </w:rPr>
        <w:t>GF with club support, values in bid Major</w:t>
      </w:r>
    </w:p>
    <w:p w:rsidR="0067593C" w:rsidRPr="00B73700" w:rsidRDefault="0067593C" w:rsidP="0067593C">
      <w:pPr>
        <w:ind w:left="1440"/>
        <w:rPr>
          <w:rFonts w:cs="Courier New"/>
        </w:rPr>
      </w:pPr>
      <w:r w:rsidRPr="00B73700">
        <w:rPr>
          <w:rFonts w:cs="Courier New"/>
        </w:rPr>
        <w:t>3N = To Play</w:t>
      </w:r>
    </w:p>
    <w:p w:rsidR="002E49F3" w:rsidRPr="00B73700" w:rsidRDefault="004D0B10" w:rsidP="002E49F3">
      <w:pPr>
        <w:ind w:left="1440"/>
        <w:rPr>
          <w:rFonts w:cs="Courier New"/>
        </w:rPr>
      </w:pPr>
      <w:hyperlink w:anchor="_Kickback_RKC" w:history="1">
        <w:r w:rsidR="002E49F3" w:rsidRPr="00B73700">
          <w:rPr>
            <w:rStyle w:val="Hyperlink"/>
            <w:rFonts w:cs="Courier New"/>
          </w:rPr>
          <w:t>4</w:t>
        </w:r>
        <w:r w:rsidR="00750E4F" w:rsidRPr="00B73700">
          <w:rPr>
            <w:rStyle w:val="Hyperlink"/>
            <w:rFonts w:cs="Courier New"/>
          </w:rPr>
          <w:t>D</w:t>
        </w:r>
        <w:r w:rsidR="002E49F3" w:rsidRPr="00B73700">
          <w:rPr>
            <w:rStyle w:val="Hyperlink"/>
            <w:rFonts w:cs="Courier New"/>
          </w:rPr>
          <w:t xml:space="preserve"> = </w:t>
        </w:r>
        <w:r w:rsidR="00750E4F" w:rsidRPr="00B73700">
          <w:rPr>
            <w:rStyle w:val="Hyperlink"/>
            <w:rFonts w:cs="Courier New"/>
          </w:rPr>
          <w:t>Kickback</w:t>
        </w:r>
      </w:hyperlink>
    </w:p>
    <w:p w:rsidR="004C1A3D" w:rsidRPr="00B73700" w:rsidRDefault="004C1A3D" w:rsidP="0067593C">
      <w:pPr>
        <w:ind w:left="1440"/>
        <w:rPr>
          <w:rFonts w:cs="Courier New"/>
        </w:rPr>
      </w:pPr>
      <w:r w:rsidRPr="00B73700">
        <w:rPr>
          <w:rFonts w:cs="Courier New"/>
        </w:rPr>
        <w:t>4C = D splinter</w:t>
      </w:r>
    </w:p>
    <w:p w:rsidR="0067593C" w:rsidRPr="00B73700" w:rsidRDefault="0067593C" w:rsidP="0067593C">
      <w:pPr>
        <w:ind w:left="1440"/>
        <w:rPr>
          <w:rFonts w:cs="Courier New"/>
        </w:rPr>
      </w:pPr>
      <w:r w:rsidRPr="00B73700">
        <w:rPr>
          <w:rFonts w:cs="Courier New"/>
        </w:rPr>
        <w:t>4H/4S = Splinter for C</w:t>
      </w:r>
      <w:r w:rsidR="004C1A3D" w:rsidRPr="00B73700">
        <w:rPr>
          <w:rFonts w:cs="Courier New"/>
        </w:rPr>
        <w:t xml:space="preserve"> (C=D sit</w:t>
      </w:r>
    </w:p>
    <w:p w:rsidR="00175098" w:rsidRPr="00B73700" w:rsidRDefault="00175098" w:rsidP="00175098">
      <w:pPr>
        <w:rPr>
          <w:rFonts w:cs="Courier New"/>
        </w:rPr>
      </w:pPr>
      <w:r w:rsidRPr="00B73700">
        <w:rPr>
          <w:rFonts w:cs="Courier New"/>
        </w:rPr>
        <w:tab/>
        <w:t>3D = 6C 5D</w:t>
      </w:r>
    </w:p>
    <w:p w:rsidR="0067593C" w:rsidRPr="00B73700" w:rsidRDefault="0067593C" w:rsidP="0067593C">
      <w:pPr>
        <w:ind w:left="720"/>
        <w:rPr>
          <w:rFonts w:cs="Courier New"/>
        </w:rPr>
      </w:pPr>
      <w:r w:rsidRPr="00B73700">
        <w:rPr>
          <w:rFonts w:cs="Courier New"/>
        </w:rPr>
        <w:tab/>
        <w:t>3H = Slam try in C</w:t>
      </w:r>
    </w:p>
    <w:p w:rsidR="0067593C" w:rsidRPr="00B73700" w:rsidRDefault="0067593C" w:rsidP="0067593C">
      <w:pPr>
        <w:ind w:left="720"/>
        <w:rPr>
          <w:rFonts w:cs="Courier New"/>
          <w:color w:val="008000"/>
        </w:rPr>
      </w:pPr>
      <w:r w:rsidRPr="00B73700">
        <w:rPr>
          <w:rFonts w:cs="Courier New"/>
        </w:rPr>
        <w:tab/>
        <w:t>3S = Slam try in D</w:t>
      </w:r>
    </w:p>
    <w:p w:rsidR="0067593C" w:rsidRPr="00B73700" w:rsidRDefault="0067593C" w:rsidP="0067593C">
      <w:pPr>
        <w:ind w:left="720"/>
        <w:rPr>
          <w:rFonts w:cs="Courier New"/>
        </w:rPr>
      </w:pPr>
      <w:r w:rsidRPr="00B73700">
        <w:rPr>
          <w:rFonts w:cs="Courier New"/>
        </w:rPr>
        <w:tab/>
        <w:t>3N = To play</w:t>
      </w:r>
    </w:p>
    <w:p w:rsidR="002E49F3" w:rsidRPr="00B73700" w:rsidRDefault="004D0B10" w:rsidP="002E49F3">
      <w:pPr>
        <w:ind w:left="1440"/>
        <w:rPr>
          <w:rFonts w:cs="Courier New"/>
        </w:rPr>
      </w:pPr>
      <w:hyperlink w:anchor="_Kickback_RKC" w:history="1">
        <w:r w:rsidR="00827FF1" w:rsidRPr="00B73700">
          <w:rPr>
            <w:rStyle w:val="Hyperlink"/>
            <w:rFonts w:cs="Courier New"/>
          </w:rPr>
          <w:t>4D</w:t>
        </w:r>
        <w:r w:rsidR="002E49F3" w:rsidRPr="00B73700">
          <w:rPr>
            <w:rStyle w:val="Hyperlink"/>
            <w:rFonts w:cs="Courier New"/>
          </w:rPr>
          <w:t>/4</w:t>
        </w:r>
        <w:r w:rsidR="00827FF1" w:rsidRPr="00B73700">
          <w:rPr>
            <w:rStyle w:val="Hyperlink"/>
            <w:rFonts w:cs="Courier New"/>
          </w:rPr>
          <w:t>H</w:t>
        </w:r>
        <w:r w:rsidR="002E49F3" w:rsidRPr="00B73700">
          <w:rPr>
            <w:rStyle w:val="Hyperlink"/>
            <w:rFonts w:cs="Courier New"/>
          </w:rPr>
          <w:t xml:space="preserve"> = </w:t>
        </w:r>
        <w:r w:rsidR="00827FF1" w:rsidRPr="00B73700">
          <w:rPr>
            <w:rStyle w:val="Hyperlink"/>
            <w:rFonts w:cs="Courier New"/>
          </w:rPr>
          <w:t>Kickback</w:t>
        </w:r>
      </w:hyperlink>
    </w:p>
    <w:p w:rsidR="0067593C" w:rsidRPr="00B73700" w:rsidRDefault="0067593C" w:rsidP="0067593C">
      <w:pPr>
        <w:ind w:left="720"/>
        <w:rPr>
          <w:rFonts w:cs="Courier New"/>
        </w:rPr>
      </w:pPr>
      <w:r w:rsidRPr="00B73700">
        <w:rPr>
          <w:rFonts w:cs="Courier New"/>
        </w:rPr>
        <w:tab/>
      </w:r>
      <w:hyperlink w:anchor="_Double_Keycard" w:history="1">
        <w:r w:rsidRPr="00B73700">
          <w:rPr>
            <w:rStyle w:val="Hyperlink"/>
            <w:rFonts w:cs="Courier New"/>
          </w:rPr>
          <w:t>4N = Double RKC</w:t>
        </w:r>
      </w:hyperlink>
    </w:p>
    <w:p w:rsidR="0067593C" w:rsidRPr="00B73700" w:rsidRDefault="0067593C" w:rsidP="0067593C">
      <w:pPr>
        <w:ind w:left="720"/>
        <w:rPr>
          <w:rFonts w:cs="Courier New"/>
        </w:rPr>
      </w:pPr>
      <w:r w:rsidRPr="00B73700">
        <w:rPr>
          <w:rFonts w:cs="Courier New"/>
        </w:rPr>
        <w:tab/>
        <w:t>5C/5D = To play</w:t>
      </w:r>
    </w:p>
    <w:p w:rsidR="00175098" w:rsidRPr="00B73700" w:rsidRDefault="008F1E7D" w:rsidP="00175098">
      <w:pPr>
        <w:rPr>
          <w:rFonts w:cs="Courier New"/>
        </w:rPr>
      </w:pPr>
      <w:r w:rsidRPr="00B73700">
        <w:rPr>
          <w:rFonts w:cs="Courier New"/>
        </w:rPr>
        <w:tab/>
        <w:t xml:space="preserve">3H = </w:t>
      </w:r>
      <w:r w:rsidR="00451B8B" w:rsidRPr="00B73700">
        <w:rPr>
          <w:rFonts w:cs="Courier New"/>
        </w:rPr>
        <w:t>4H</w:t>
      </w:r>
      <w:r w:rsidRPr="00B73700">
        <w:rPr>
          <w:rFonts w:cs="Courier New"/>
        </w:rPr>
        <w:t>, max</w:t>
      </w:r>
    </w:p>
    <w:p w:rsidR="0067593C" w:rsidRPr="00B73700" w:rsidRDefault="0067593C" w:rsidP="0067593C">
      <w:pPr>
        <w:ind w:left="720"/>
        <w:rPr>
          <w:rFonts w:cs="Courier New"/>
        </w:rPr>
      </w:pPr>
      <w:r w:rsidRPr="00B73700">
        <w:rPr>
          <w:rFonts w:cs="Courier New"/>
        </w:rPr>
        <w:tab/>
        <w:t xml:space="preserve">3S = </w:t>
      </w:r>
      <w:r w:rsidR="00383A4B" w:rsidRPr="00B73700">
        <w:rPr>
          <w:rFonts w:cs="Courier New"/>
        </w:rPr>
        <w:t xml:space="preserve">GF+, </w:t>
      </w:r>
      <w:r w:rsidR="00451B8B" w:rsidRPr="00B73700">
        <w:rPr>
          <w:rFonts w:cs="Courier New"/>
        </w:rPr>
        <w:t xml:space="preserve">with </w:t>
      </w:r>
      <w:r w:rsidR="00383A4B" w:rsidRPr="00B73700">
        <w:rPr>
          <w:rFonts w:cs="Courier New"/>
        </w:rPr>
        <w:t>H</w:t>
      </w:r>
    </w:p>
    <w:p w:rsidR="0067593C" w:rsidRPr="00B73700" w:rsidRDefault="0067593C" w:rsidP="0067593C">
      <w:pPr>
        <w:ind w:left="720"/>
        <w:rPr>
          <w:rFonts w:cs="Courier New"/>
        </w:rPr>
      </w:pPr>
      <w:r w:rsidRPr="00B73700">
        <w:rPr>
          <w:rFonts w:cs="Courier New"/>
        </w:rPr>
        <w:tab/>
        <w:t>3N = To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4H = To Play</w:t>
      </w:r>
    </w:p>
    <w:p w:rsidR="0067593C" w:rsidRPr="00B73700" w:rsidRDefault="0067593C" w:rsidP="0067593C">
      <w:pPr>
        <w:ind w:left="720"/>
        <w:rPr>
          <w:rFonts w:cs="Courier New"/>
        </w:rPr>
      </w:pPr>
      <w:r w:rsidRPr="00B73700">
        <w:rPr>
          <w:rFonts w:cs="Courier New"/>
        </w:rPr>
        <w:tab/>
        <w:t xml:space="preserve">4S = </w:t>
      </w:r>
      <w:r w:rsidR="00451B8B" w:rsidRPr="00B73700">
        <w:rPr>
          <w:rFonts w:cs="Courier New"/>
        </w:rPr>
        <w:t>Kickback</w:t>
      </w:r>
    </w:p>
    <w:p w:rsidR="00175098" w:rsidRPr="00B73700" w:rsidRDefault="008F1E7D" w:rsidP="00175098">
      <w:pPr>
        <w:rPr>
          <w:rFonts w:cs="Courier New"/>
        </w:rPr>
      </w:pPr>
      <w:r w:rsidRPr="00B73700">
        <w:rPr>
          <w:rFonts w:cs="Courier New"/>
        </w:rPr>
        <w:tab/>
        <w:t>3S = 4</w:t>
      </w:r>
      <w:r w:rsidR="00175098" w:rsidRPr="00B73700">
        <w:rPr>
          <w:rFonts w:cs="Courier New"/>
        </w:rPr>
        <w:t xml:space="preserve">S, </w:t>
      </w:r>
      <w:r w:rsidRPr="00B73700">
        <w:rPr>
          <w:rFonts w:cs="Courier New"/>
        </w:rPr>
        <w:t>max</w:t>
      </w:r>
    </w:p>
    <w:p w:rsidR="0067593C" w:rsidRPr="00B73700" w:rsidRDefault="0067593C" w:rsidP="0067593C">
      <w:pPr>
        <w:ind w:left="720"/>
        <w:rPr>
          <w:rFonts w:cs="Courier New"/>
        </w:rPr>
      </w:pPr>
      <w:r w:rsidRPr="00B73700">
        <w:rPr>
          <w:rFonts w:cs="Courier New"/>
        </w:rPr>
        <w:tab/>
        <w:t>3N = To play</w:t>
      </w:r>
    </w:p>
    <w:p w:rsidR="0067593C" w:rsidRPr="00B73700" w:rsidRDefault="0067593C" w:rsidP="0067593C">
      <w:pPr>
        <w:ind w:left="720"/>
        <w:rPr>
          <w:rFonts w:cs="Courier New"/>
        </w:rPr>
      </w:pPr>
      <w:r w:rsidRPr="00B73700">
        <w:rPr>
          <w:rFonts w:cs="Courier New"/>
        </w:rPr>
        <w:tab/>
        <w:t xml:space="preserve">4C = </w:t>
      </w:r>
      <w:r w:rsidR="0004434F" w:rsidRPr="00B73700">
        <w:rPr>
          <w:rFonts w:cs="Courier New"/>
        </w:rPr>
        <w:t>Sets suit, demands cue</w:t>
      </w:r>
    </w:p>
    <w:p w:rsidR="0067593C" w:rsidRPr="00B73700" w:rsidRDefault="00383A4B" w:rsidP="0067593C">
      <w:pPr>
        <w:ind w:left="720"/>
        <w:rPr>
          <w:rFonts w:cs="Courier New"/>
        </w:rPr>
      </w:pPr>
      <w:r w:rsidRPr="00B73700">
        <w:rPr>
          <w:rFonts w:cs="Courier New"/>
        </w:rPr>
        <w:tab/>
        <w:t xml:space="preserve">4D = </w:t>
      </w:r>
      <w:r w:rsidR="00451B8B" w:rsidRPr="00B73700">
        <w:rPr>
          <w:rFonts w:cs="Courier New"/>
        </w:rPr>
        <w:t>Kickback</w:t>
      </w:r>
    </w:p>
    <w:p w:rsidR="0067593C" w:rsidRPr="00B73700" w:rsidRDefault="0067593C" w:rsidP="0067593C">
      <w:pPr>
        <w:ind w:left="720"/>
        <w:rPr>
          <w:rFonts w:cs="Courier New"/>
        </w:rPr>
      </w:pPr>
      <w:r w:rsidRPr="00B73700">
        <w:rPr>
          <w:rFonts w:cs="Courier New"/>
        </w:rPr>
        <w:tab/>
        <w:t xml:space="preserve">4H = </w:t>
      </w:r>
      <w:r w:rsidR="00383A4B" w:rsidRPr="00B73700">
        <w:rPr>
          <w:rFonts w:cs="Courier New"/>
        </w:rPr>
        <w:t>GF+, with S</w:t>
      </w:r>
    </w:p>
    <w:p w:rsidR="0067593C" w:rsidRPr="00B73700" w:rsidRDefault="0067593C" w:rsidP="0067593C">
      <w:pPr>
        <w:ind w:left="720"/>
        <w:rPr>
          <w:rFonts w:cs="Courier New"/>
        </w:rPr>
      </w:pPr>
      <w:r w:rsidRPr="00B73700">
        <w:rPr>
          <w:rFonts w:cs="Courier New"/>
        </w:rPr>
        <w:tab/>
        <w:t>4S = To play</w:t>
      </w:r>
    </w:p>
    <w:p w:rsidR="00451B8B" w:rsidRPr="00B73700" w:rsidRDefault="00451B8B" w:rsidP="0067593C">
      <w:pPr>
        <w:ind w:left="720"/>
        <w:rPr>
          <w:rFonts w:cs="Courier New"/>
        </w:rPr>
      </w:pPr>
      <w:r w:rsidRPr="00B73700">
        <w:rPr>
          <w:rFonts w:cs="Courier New"/>
        </w:rPr>
        <w:tab/>
        <w:t>4N = Kickback</w:t>
      </w:r>
    </w:p>
    <w:p w:rsidR="00175098" w:rsidRPr="00B73700" w:rsidRDefault="00175098" w:rsidP="00175098">
      <w:pPr>
        <w:rPr>
          <w:rFonts w:cs="Courier New"/>
        </w:rPr>
      </w:pPr>
      <w:r w:rsidRPr="00B73700">
        <w:rPr>
          <w:rFonts w:cs="Courier New"/>
        </w:rPr>
        <w:tab/>
        <w:t>3N = Running clubs, Not strong</w:t>
      </w:r>
    </w:p>
    <w:p w:rsidR="002E49F3" w:rsidRPr="00B73700" w:rsidRDefault="004D0B10" w:rsidP="002E49F3">
      <w:pPr>
        <w:ind w:left="1440"/>
        <w:rPr>
          <w:rFonts w:cs="Courier New"/>
        </w:rPr>
      </w:pPr>
      <w:hyperlink w:anchor="_Kickback_RKC" w:history="1">
        <w:r w:rsidR="008543E2" w:rsidRPr="00B73700">
          <w:rPr>
            <w:rStyle w:val="Hyperlink"/>
            <w:rFonts w:cs="Courier New"/>
          </w:rPr>
          <w:t>4D</w:t>
        </w:r>
        <w:r w:rsidR="002E49F3" w:rsidRPr="00B73700">
          <w:rPr>
            <w:rStyle w:val="Hyperlink"/>
            <w:rFonts w:cs="Courier New"/>
          </w:rPr>
          <w:t xml:space="preserve"> = </w:t>
        </w:r>
        <w:r w:rsidR="008543E2" w:rsidRPr="00B73700">
          <w:rPr>
            <w:rStyle w:val="Hyperlink"/>
            <w:rFonts w:cs="Courier New"/>
          </w:rPr>
          <w:t>Kickback</w:t>
        </w:r>
      </w:hyperlink>
    </w:p>
    <w:p w:rsidR="002E49F3" w:rsidRPr="00B73700" w:rsidRDefault="002E49F3" w:rsidP="002E49F3">
      <w:pPr>
        <w:ind w:left="720"/>
        <w:rPr>
          <w:rFonts w:cs="Courier New"/>
        </w:rPr>
      </w:pPr>
      <w:r w:rsidRPr="00B73700">
        <w:rPr>
          <w:rFonts w:cs="Courier New"/>
        </w:rPr>
        <w:tab/>
        <w:t>New suit = cue</w:t>
      </w:r>
    </w:p>
    <w:p w:rsidR="00175098" w:rsidRPr="00B73700" w:rsidRDefault="002E49F3" w:rsidP="002E49F3">
      <w:pPr>
        <w:ind w:left="720"/>
        <w:rPr>
          <w:rFonts w:cs="Courier New"/>
        </w:rPr>
      </w:pPr>
      <w:r w:rsidRPr="00B73700">
        <w:rPr>
          <w:rFonts w:cs="Courier New"/>
        </w:rPr>
        <w:tab/>
        <w:t>4N = Quantitative</w:t>
      </w:r>
    </w:p>
    <w:bookmarkStart w:id="443" w:name="_2C_–_2H"/>
    <w:bookmarkEnd w:id="443"/>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2E49F3" w:rsidRPr="00B73700">
        <w:rPr>
          <w:lang w:val="en-US"/>
        </w:rPr>
        <w:t>2H = 5+H, F1</w:t>
      </w:r>
    </w:p>
    <w:p w:rsidR="00175098" w:rsidRPr="00B73700" w:rsidRDefault="002E49F3" w:rsidP="00175098">
      <w:pPr>
        <w:rPr>
          <w:rFonts w:cs="Courier New"/>
        </w:rPr>
      </w:pPr>
      <w:r w:rsidRPr="00B73700">
        <w:rPr>
          <w:rFonts w:cs="Courier New"/>
        </w:rPr>
        <w:tab/>
        <w:t>2S</w:t>
      </w:r>
      <w:r w:rsidR="00175098" w:rsidRPr="00B73700">
        <w:rPr>
          <w:rFonts w:cs="Courier New"/>
        </w:rPr>
        <w:t xml:space="preserve"> = 4+S</w:t>
      </w:r>
    </w:p>
    <w:p w:rsidR="00175098" w:rsidRPr="00B73700" w:rsidRDefault="00175098" w:rsidP="00175098">
      <w:pPr>
        <w:rPr>
          <w:rFonts w:cs="Courier New"/>
        </w:rPr>
      </w:pPr>
      <w:r w:rsidRPr="00B73700">
        <w:rPr>
          <w:rFonts w:cs="Courier New"/>
        </w:rPr>
        <w:tab/>
      </w:r>
      <w:r w:rsidRPr="00B73700">
        <w:rPr>
          <w:rFonts w:cs="Courier New"/>
        </w:rPr>
        <w:tab/>
        <w:t>2N/3C/3M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r>
      <w:r w:rsidRPr="00380093">
        <w:rPr>
          <w:rFonts w:cs="Courier New"/>
          <w:highlight w:val="yellow"/>
        </w:rPr>
        <w:t xml:space="preserve">2N = 6+C, </w:t>
      </w:r>
      <w:r w:rsidR="00380093">
        <w:rPr>
          <w:rFonts w:cs="Courier New"/>
          <w:highlight w:val="yellow"/>
        </w:rPr>
        <w:t>min</w:t>
      </w:r>
      <w:r w:rsidRPr="00380093">
        <w:rPr>
          <w:rFonts w:cs="Courier New"/>
          <w:highlight w:val="yellow"/>
        </w:rPr>
        <w:t xml:space="preserve"> hand</w:t>
      </w:r>
    </w:p>
    <w:p w:rsidR="00175098" w:rsidRPr="00B73700" w:rsidRDefault="00175098" w:rsidP="00175098">
      <w:pPr>
        <w:rPr>
          <w:rFonts w:cs="Courier New"/>
        </w:rPr>
      </w:pPr>
      <w:r w:rsidRPr="00B73700">
        <w:rPr>
          <w:rFonts w:cs="Courier New"/>
        </w:rPr>
        <w:tab/>
      </w:r>
      <w:r w:rsidRPr="00B73700">
        <w:rPr>
          <w:rFonts w:cs="Courier New"/>
        </w:rPr>
        <w:tab/>
        <w:t>3C = C support</w:t>
      </w:r>
    </w:p>
    <w:p w:rsidR="00175098" w:rsidRPr="00B73700" w:rsidRDefault="00175098" w:rsidP="00175098">
      <w:pPr>
        <w:rPr>
          <w:rFonts w:cs="Courier New"/>
        </w:rPr>
      </w:pPr>
      <w:r w:rsidRPr="00B73700">
        <w:rPr>
          <w:rFonts w:cs="Courier New"/>
        </w:rPr>
        <w:tab/>
      </w:r>
      <w:r w:rsidRPr="00B73700">
        <w:rPr>
          <w:rFonts w:cs="Courier New"/>
        </w:rPr>
        <w:tab/>
      </w:r>
      <w:r w:rsidR="005357AA" w:rsidRPr="00B73700">
        <w:rPr>
          <w:rFonts w:cs="Courier New"/>
        </w:rPr>
        <w:t>3D/3S</w:t>
      </w:r>
      <w:r w:rsidRPr="00B73700">
        <w:rPr>
          <w:rFonts w:cs="Courier New"/>
        </w:rPr>
        <w:t xml:space="preserve"> = </w:t>
      </w:r>
      <w:r w:rsidR="005357AA" w:rsidRPr="00B73700">
        <w:rPr>
          <w:rFonts w:cs="Courier New"/>
        </w:rPr>
        <w:t>Stopper, GF</w:t>
      </w:r>
    </w:p>
    <w:p w:rsidR="005357AA" w:rsidRPr="00B73700" w:rsidRDefault="005357AA" w:rsidP="00175098">
      <w:pPr>
        <w:rPr>
          <w:rFonts w:cs="Courier New"/>
        </w:rPr>
      </w:pPr>
      <w:r w:rsidRPr="00B73700">
        <w:rPr>
          <w:rFonts w:cs="Courier New"/>
        </w:rPr>
        <w:tab/>
      </w:r>
      <w:r w:rsidRPr="00B73700">
        <w:rPr>
          <w:rFonts w:cs="Courier New"/>
        </w:rPr>
        <w:tab/>
        <w:t>3H = Inv with 6+H</w:t>
      </w:r>
    </w:p>
    <w:p w:rsidR="005357AA" w:rsidRPr="00B73700" w:rsidRDefault="005357AA" w:rsidP="00175098">
      <w:pPr>
        <w:rPr>
          <w:rFonts w:cs="Courier New"/>
        </w:rPr>
      </w:pPr>
      <w:r w:rsidRPr="00B73700">
        <w:rPr>
          <w:rFonts w:cs="Courier New"/>
        </w:rPr>
        <w:tab/>
      </w:r>
      <w:r w:rsidRPr="00B73700">
        <w:rPr>
          <w:rFonts w:cs="Courier New"/>
        </w:rPr>
        <w:tab/>
        <w:t>4C = Sets suit, slam try</w:t>
      </w:r>
    </w:p>
    <w:p w:rsidR="00175098" w:rsidRPr="00B73700" w:rsidRDefault="00380093" w:rsidP="00175098">
      <w:pPr>
        <w:rPr>
          <w:rFonts w:cs="Courier New"/>
        </w:rPr>
      </w:pPr>
      <w:r>
        <w:rPr>
          <w:rFonts w:cs="Courier New"/>
        </w:rPr>
        <w:tab/>
      </w:r>
      <w:r w:rsidRPr="00380093">
        <w:rPr>
          <w:rFonts w:cs="Courier New"/>
          <w:highlight w:val="yellow"/>
        </w:rPr>
        <w:t>3C = 6+C, good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175098" w:rsidP="00175098">
      <w:pPr>
        <w:rPr>
          <w:rFonts w:cs="Courier New"/>
        </w:rPr>
      </w:pPr>
      <w:r w:rsidRPr="00B73700">
        <w:rPr>
          <w:rFonts w:cs="Courier New"/>
        </w:rPr>
        <w:tab/>
        <w:t>3D = 6C 5D, Decent Hand</w:t>
      </w:r>
    </w:p>
    <w:p w:rsidR="00175098" w:rsidRPr="00B73700" w:rsidRDefault="005357AA" w:rsidP="00175098">
      <w:pPr>
        <w:rPr>
          <w:rFonts w:cs="Courier New"/>
        </w:rPr>
      </w:pPr>
      <w:r w:rsidRPr="00B73700">
        <w:rPr>
          <w:rFonts w:cs="Courier New"/>
        </w:rPr>
        <w:tab/>
      </w:r>
      <w:r w:rsidRPr="00B73700">
        <w:rPr>
          <w:rFonts w:cs="Courier New"/>
        </w:rPr>
        <w:tab/>
        <w:t>3H</w:t>
      </w:r>
      <w:r w:rsidR="00175098" w:rsidRPr="00B73700">
        <w:rPr>
          <w:rFonts w:cs="Courier New"/>
        </w:rPr>
        <w:t xml:space="preserve"> = Inv</w:t>
      </w:r>
    </w:p>
    <w:p w:rsidR="00175098" w:rsidRPr="00B73700" w:rsidRDefault="00175098" w:rsidP="00175098">
      <w:pPr>
        <w:rPr>
          <w:rFonts w:cs="Courier New"/>
        </w:rPr>
      </w:pPr>
      <w:r w:rsidRPr="00B73700">
        <w:rPr>
          <w:rFonts w:cs="Courier New"/>
        </w:rPr>
        <w:tab/>
      </w:r>
      <w:r w:rsidRPr="00B73700">
        <w:rPr>
          <w:rFonts w:cs="Courier New"/>
        </w:rPr>
        <w:tab/>
        <w:t>Rest GF</w:t>
      </w:r>
    </w:p>
    <w:p w:rsidR="00175098" w:rsidRPr="00B73700" w:rsidRDefault="00AA3ECF" w:rsidP="00175098">
      <w:pPr>
        <w:rPr>
          <w:rFonts w:cs="Courier New"/>
        </w:rPr>
      </w:pPr>
      <w:r w:rsidRPr="00B73700">
        <w:rPr>
          <w:rFonts w:cs="Courier New"/>
        </w:rPr>
        <w:tab/>
        <w:t>3H = Normal raise</w:t>
      </w:r>
    </w:p>
    <w:p w:rsidR="00175098" w:rsidRPr="00B73700" w:rsidRDefault="002E49F3" w:rsidP="00175098">
      <w:pPr>
        <w:rPr>
          <w:rFonts w:cs="Courier New"/>
        </w:rPr>
      </w:pPr>
      <w:r w:rsidRPr="00B73700">
        <w:rPr>
          <w:rFonts w:cs="Courier New"/>
        </w:rPr>
        <w:tab/>
        <w:t>3S</w:t>
      </w:r>
      <w:r w:rsidR="00AA3ECF" w:rsidRPr="00B73700">
        <w:rPr>
          <w:rFonts w:cs="Courier New"/>
        </w:rPr>
        <w:t>/4D</w:t>
      </w:r>
      <w:r w:rsidRPr="00B73700">
        <w:rPr>
          <w:rFonts w:cs="Courier New"/>
        </w:rPr>
        <w:t xml:space="preserve"> = </w:t>
      </w:r>
      <w:r w:rsidR="00AA3ECF" w:rsidRPr="00B73700">
        <w:rPr>
          <w:rFonts w:cs="Courier New"/>
        </w:rPr>
        <w:t>Splinter</w:t>
      </w:r>
    </w:p>
    <w:p w:rsidR="00175098" w:rsidRPr="00B73700" w:rsidRDefault="00175098" w:rsidP="00175098">
      <w:pPr>
        <w:rPr>
          <w:rFonts w:cs="Courier New"/>
        </w:rPr>
      </w:pPr>
      <w:r w:rsidRPr="00B73700">
        <w:rPr>
          <w:rFonts w:cs="Courier New"/>
        </w:rPr>
        <w:tab/>
        <w:t>3N = Running Clubs</w:t>
      </w:r>
    </w:p>
    <w:p w:rsidR="00175098" w:rsidRPr="00B73700" w:rsidRDefault="00175098" w:rsidP="00175098">
      <w:pPr>
        <w:rPr>
          <w:rFonts w:cs="Courier New"/>
        </w:rPr>
      </w:pPr>
      <w:r w:rsidRPr="00B73700">
        <w:rPr>
          <w:rFonts w:cs="Courier New"/>
        </w:rPr>
        <w:tab/>
        <w:t xml:space="preserve">4C = </w:t>
      </w:r>
      <w:r w:rsidR="000A1D6B" w:rsidRPr="00B73700">
        <w:rPr>
          <w:rFonts w:cs="Courier New"/>
        </w:rPr>
        <w:t>6C+3H, max</w:t>
      </w:r>
    </w:p>
    <w:p w:rsidR="00175098" w:rsidRPr="00B73700" w:rsidRDefault="002E49F3" w:rsidP="00175098">
      <w:pPr>
        <w:rPr>
          <w:rFonts w:cs="Courier New"/>
        </w:rPr>
      </w:pPr>
      <w:r w:rsidRPr="00B73700">
        <w:rPr>
          <w:rFonts w:cs="Courier New"/>
        </w:rPr>
        <w:tab/>
        <w:t>4H</w:t>
      </w:r>
      <w:r w:rsidR="00175098" w:rsidRPr="00B73700">
        <w:rPr>
          <w:rFonts w:cs="Courier New"/>
        </w:rPr>
        <w:t xml:space="preserve"> = To Play</w:t>
      </w:r>
    </w:p>
    <w:bookmarkStart w:id="444" w:name="_2C_–_2S"/>
    <w:bookmarkEnd w:id="444"/>
    <w:p w:rsidR="002E49F3"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737BD4" w:rsidRPr="00B73700">
        <w:rPr>
          <w:lang w:val="en-US"/>
        </w:rPr>
        <w:t>2S = 5+S, F1</w:t>
      </w:r>
    </w:p>
    <w:p w:rsidR="002E49F3" w:rsidRPr="00B73700" w:rsidRDefault="00AA3ECF" w:rsidP="002E49F3">
      <w:pPr>
        <w:rPr>
          <w:rFonts w:cs="Courier New"/>
        </w:rPr>
      </w:pPr>
      <w:r w:rsidRPr="00B73700">
        <w:rPr>
          <w:rFonts w:cs="Courier New"/>
        </w:rPr>
        <w:tab/>
      </w:r>
      <w:r w:rsidRPr="00380093">
        <w:rPr>
          <w:rFonts w:cs="Courier New"/>
          <w:highlight w:val="yellow"/>
        </w:rPr>
        <w:t xml:space="preserve">2N = 6+C, </w:t>
      </w:r>
      <w:r w:rsidR="00380093" w:rsidRPr="00380093">
        <w:rPr>
          <w:rFonts w:cs="Courier New"/>
          <w:highlight w:val="yellow"/>
        </w:rPr>
        <w:t>min</w:t>
      </w:r>
      <w:r w:rsidRPr="00380093">
        <w:rPr>
          <w:rFonts w:cs="Courier New"/>
          <w:highlight w:val="yellow"/>
        </w:rPr>
        <w:t xml:space="preserve"> hand</w:t>
      </w:r>
    </w:p>
    <w:p w:rsidR="002E49F3" w:rsidRPr="00B73700" w:rsidRDefault="002E49F3" w:rsidP="002E49F3">
      <w:pPr>
        <w:rPr>
          <w:rFonts w:cs="Courier New"/>
        </w:rPr>
      </w:pPr>
      <w:r w:rsidRPr="00B73700">
        <w:rPr>
          <w:rFonts w:cs="Courier New"/>
        </w:rPr>
        <w:tab/>
      </w:r>
      <w:r w:rsidRPr="00B73700">
        <w:rPr>
          <w:rFonts w:cs="Courier New"/>
        </w:rPr>
        <w:tab/>
        <w:t>3C = C support</w:t>
      </w:r>
    </w:p>
    <w:p w:rsidR="002E49F3" w:rsidRPr="00B73700" w:rsidRDefault="002E49F3" w:rsidP="002E49F3">
      <w:pPr>
        <w:rPr>
          <w:rFonts w:cs="Courier New"/>
        </w:rPr>
      </w:pPr>
      <w:r w:rsidRPr="00B73700">
        <w:rPr>
          <w:rFonts w:cs="Courier New"/>
        </w:rPr>
        <w:tab/>
      </w:r>
      <w:r w:rsidRPr="00B73700">
        <w:rPr>
          <w:rFonts w:cs="Courier New"/>
        </w:rPr>
        <w:tab/>
        <w:t>New suit = Stoppers</w:t>
      </w:r>
      <w:r w:rsidR="005357AA" w:rsidRPr="00B73700">
        <w:rPr>
          <w:rFonts w:cs="Courier New"/>
        </w:rPr>
        <w:t>, GF</w:t>
      </w:r>
    </w:p>
    <w:p w:rsidR="005357AA" w:rsidRPr="00B73700" w:rsidRDefault="005357AA" w:rsidP="002E49F3">
      <w:pPr>
        <w:rPr>
          <w:rFonts w:cs="Courier New"/>
        </w:rPr>
      </w:pPr>
      <w:r w:rsidRPr="00B73700">
        <w:rPr>
          <w:rFonts w:cs="Courier New"/>
        </w:rPr>
        <w:tab/>
      </w:r>
      <w:r w:rsidRPr="00B73700">
        <w:rPr>
          <w:rFonts w:cs="Courier New"/>
        </w:rPr>
        <w:tab/>
        <w:t>4C = Sets suit, slam try</w:t>
      </w:r>
    </w:p>
    <w:p w:rsidR="002E49F3" w:rsidRPr="00B73700" w:rsidRDefault="002E49F3" w:rsidP="002E49F3">
      <w:pPr>
        <w:rPr>
          <w:rFonts w:cs="Courier New"/>
        </w:rPr>
      </w:pPr>
      <w:r w:rsidRPr="00B73700">
        <w:rPr>
          <w:rFonts w:cs="Courier New"/>
        </w:rPr>
        <w:lastRenderedPageBreak/>
        <w:tab/>
      </w:r>
      <w:r w:rsidRPr="00380093">
        <w:rPr>
          <w:rFonts w:cs="Courier New"/>
          <w:highlight w:val="yellow"/>
        </w:rPr>
        <w:t xml:space="preserve">3C = 6+C, </w:t>
      </w:r>
      <w:r w:rsidR="00380093" w:rsidRPr="00380093">
        <w:rPr>
          <w:rFonts w:cs="Courier New"/>
          <w:highlight w:val="yellow"/>
        </w:rPr>
        <w:t>good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49F3" w:rsidP="002E49F3">
      <w:pPr>
        <w:rPr>
          <w:rFonts w:cs="Courier New"/>
        </w:rPr>
      </w:pPr>
      <w:r w:rsidRPr="00B73700">
        <w:rPr>
          <w:rFonts w:cs="Courier New"/>
        </w:rPr>
        <w:tab/>
        <w:t>3D = 6C 5D, Decent Hand</w:t>
      </w:r>
    </w:p>
    <w:p w:rsidR="002E49F3" w:rsidRPr="00B73700" w:rsidRDefault="005357AA" w:rsidP="002E49F3">
      <w:pPr>
        <w:rPr>
          <w:rFonts w:cs="Courier New"/>
        </w:rPr>
      </w:pPr>
      <w:r w:rsidRPr="00B73700">
        <w:rPr>
          <w:rFonts w:cs="Courier New"/>
        </w:rPr>
        <w:tab/>
      </w:r>
      <w:r w:rsidRPr="00B73700">
        <w:rPr>
          <w:rFonts w:cs="Courier New"/>
        </w:rPr>
        <w:tab/>
        <w:t>3S</w:t>
      </w:r>
      <w:r w:rsidR="002E49F3" w:rsidRPr="00B73700">
        <w:rPr>
          <w:rFonts w:cs="Courier New"/>
        </w:rPr>
        <w:t xml:space="preserve"> = Inv</w:t>
      </w:r>
    </w:p>
    <w:p w:rsidR="002E49F3" w:rsidRPr="00B73700" w:rsidRDefault="002E49F3" w:rsidP="002E49F3">
      <w:pPr>
        <w:rPr>
          <w:rFonts w:cs="Courier New"/>
        </w:rPr>
      </w:pPr>
      <w:r w:rsidRPr="00B73700">
        <w:rPr>
          <w:rFonts w:cs="Courier New"/>
        </w:rPr>
        <w:tab/>
      </w:r>
      <w:r w:rsidRPr="00B73700">
        <w:rPr>
          <w:rFonts w:cs="Courier New"/>
        </w:rPr>
        <w:tab/>
        <w:t>Rest GF</w:t>
      </w:r>
    </w:p>
    <w:p w:rsidR="002E49F3" w:rsidRPr="00B73700" w:rsidRDefault="002E66D0" w:rsidP="002E49F3">
      <w:pPr>
        <w:rPr>
          <w:rFonts w:cs="Courier New"/>
        </w:rPr>
      </w:pPr>
      <w:r w:rsidRPr="00B73700">
        <w:rPr>
          <w:rFonts w:cs="Courier New"/>
        </w:rPr>
        <w:tab/>
        <w:t>3H</w:t>
      </w:r>
      <w:r w:rsidR="002E49F3" w:rsidRPr="00B73700">
        <w:rPr>
          <w:rFonts w:cs="Courier New"/>
        </w:rPr>
        <w:t xml:space="preserve"> = 4+H, </w:t>
      </w:r>
      <w:r w:rsidR="005357AA" w:rsidRPr="00B73700">
        <w:rPr>
          <w:rFonts w:cs="Courier New"/>
        </w:rPr>
        <w:t>Good</w:t>
      </w:r>
      <w:r w:rsidR="002E49F3" w:rsidRPr="00B73700">
        <w:rPr>
          <w:rFonts w:cs="Courier New"/>
        </w:rPr>
        <w:t xml:space="preserve"> hand</w:t>
      </w:r>
    </w:p>
    <w:p w:rsidR="002E49F3" w:rsidRPr="00B73700" w:rsidRDefault="002E49F3" w:rsidP="002E49F3">
      <w:pPr>
        <w:rPr>
          <w:rFonts w:cs="Courier New"/>
        </w:rPr>
      </w:pPr>
      <w:r w:rsidRPr="00B73700">
        <w:rPr>
          <w:rFonts w:cs="Courier New"/>
        </w:rPr>
        <w:tab/>
      </w:r>
      <w:r w:rsidRPr="00B73700">
        <w:rPr>
          <w:rFonts w:cs="Courier New"/>
        </w:rPr>
        <w:tab/>
        <w:t>3S = Inv</w:t>
      </w:r>
    </w:p>
    <w:p w:rsidR="002E49F3" w:rsidRPr="00B73700" w:rsidRDefault="002E49F3" w:rsidP="002E49F3">
      <w:pPr>
        <w:rPr>
          <w:rFonts w:cs="Courier New"/>
        </w:rPr>
      </w:pPr>
      <w:r w:rsidRPr="00B73700">
        <w:rPr>
          <w:rFonts w:cs="Courier New"/>
        </w:rPr>
        <w:tab/>
      </w:r>
      <w:r w:rsidRPr="00B73700">
        <w:rPr>
          <w:rFonts w:cs="Courier New"/>
        </w:rPr>
        <w:tab/>
        <w:t>3N = To play</w:t>
      </w:r>
    </w:p>
    <w:p w:rsidR="002E49F3" w:rsidRPr="00B73700" w:rsidRDefault="002E49F3" w:rsidP="002E49F3">
      <w:pPr>
        <w:rPr>
          <w:rFonts w:cs="Courier New"/>
        </w:rPr>
      </w:pPr>
      <w:r w:rsidRPr="00B73700">
        <w:rPr>
          <w:rFonts w:cs="Courier New"/>
        </w:rPr>
        <w:tab/>
      </w:r>
      <w:r w:rsidRPr="00B73700">
        <w:rPr>
          <w:rFonts w:cs="Courier New"/>
        </w:rPr>
        <w:tab/>
        <w:t>4C = C Slam try</w:t>
      </w:r>
    </w:p>
    <w:p w:rsidR="002E49F3" w:rsidRPr="00B73700" w:rsidRDefault="002E49F3" w:rsidP="002E49F3">
      <w:pPr>
        <w:rPr>
          <w:rFonts w:cs="Courier New"/>
        </w:rPr>
      </w:pPr>
      <w:r w:rsidRPr="00B73700">
        <w:rPr>
          <w:rFonts w:cs="Courier New"/>
        </w:rPr>
        <w:tab/>
      </w:r>
      <w:r w:rsidRPr="00B73700">
        <w:rPr>
          <w:rFonts w:cs="Courier New"/>
        </w:rPr>
        <w:tab/>
        <w:t>4D = H Slam try</w:t>
      </w:r>
    </w:p>
    <w:p w:rsidR="002E49F3" w:rsidRPr="00B73700" w:rsidRDefault="002E49F3" w:rsidP="002E49F3">
      <w:pPr>
        <w:rPr>
          <w:rFonts w:cs="Courier New"/>
        </w:rPr>
      </w:pPr>
      <w:r w:rsidRPr="00B73700">
        <w:rPr>
          <w:rFonts w:cs="Courier New"/>
        </w:rPr>
        <w:tab/>
      </w:r>
      <w:r w:rsidRPr="00B73700">
        <w:rPr>
          <w:rFonts w:cs="Courier New"/>
        </w:rPr>
        <w:tab/>
        <w:t>4H/4S = to play</w:t>
      </w:r>
    </w:p>
    <w:p w:rsidR="002E66D0" w:rsidRPr="00B73700" w:rsidRDefault="002E66D0" w:rsidP="002E66D0">
      <w:pPr>
        <w:rPr>
          <w:rFonts w:cs="Courier New"/>
        </w:rPr>
      </w:pPr>
      <w:r w:rsidRPr="00B73700">
        <w:rPr>
          <w:rFonts w:cs="Courier New"/>
        </w:rPr>
        <w:tab/>
        <w:t xml:space="preserve">3S = </w:t>
      </w:r>
      <w:r w:rsidR="00AA3ECF" w:rsidRPr="00B73700">
        <w:rPr>
          <w:rFonts w:cs="Courier New"/>
        </w:rPr>
        <w:t>Normal raise</w:t>
      </w:r>
    </w:p>
    <w:p w:rsidR="002E49F3" w:rsidRPr="00B73700" w:rsidRDefault="002E49F3" w:rsidP="002E49F3">
      <w:pPr>
        <w:rPr>
          <w:rFonts w:cs="Courier New"/>
        </w:rPr>
      </w:pPr>
      <w:r w:rsidRPr="00B73700">
        <w:rPr>
          <w:rFonts w:cs="Courier New"/>
        </w:rPr>
        <w:tab/>
        <w:t>3N = Running Clubs</w:t>
      </w:r>
    </w:p>
    <w:p w:rsidR="002E49F3" w:rsidRPr="00B73700" w:rsidRDefault="002E49F3" w:rsidP="002E49F3">
      <w:pPr>
        <w:rPr>
          <w:rFonts w:cs="Courier New"/>
        </w:rPr>
      </w:pPr>
      <w:r w:rsidRPr="00B73700">
        <w:rPr>
          <w:rFonts w:cs="Courier New"/>
        </w:rPr>
        <w:tab/>
        <w:t xml:space="preserve">4C = </w:t>
      </w:r>
      <w:r w:rsidR="003F49A0" w:rsidRPr="00B73700">
        <w:rPr>
          <w:rFonts w:cs="Courier New"/>
        </w:rPr>
        <w:t>6C+3S, Ma</w:t>
      </w:r>
      <w:r w:rsidR="002B2E39" w:rsidRPr="00B73700">
        <w:rPr>
          <w:rFonts w:cs="Courier New"/>
        </w:rPr>
        <w:t>x</w:t>
      </w:r>
    </w:p>
    <w:p w:rsidR="002E49F3" w:rsidRPr="00B73700" w:rsidRDefault="002E49F3" w:rsidP="002E49F3">
      <w:pPr>
        <w:rPr>
          <w:rFonts w:cs="Courier New"/>
        </w:rPr>
      </w:pPr>
      <w:r w:rsidRPr="00B73700">
        <w:rPr>
          <w:rFonts w:cs="Courier New"/>
        </w:rPr>
        <w:tab/>
        <w:t>4D</w:t>
      </w:r>
      <w:r w:rsidR="00AA3ECF" w:rsidRPr="00B73700">
        <w:rPr>
          <w:rFonts w:cs="Courier New"/>
        </w:rPr>
        <w:t>/4H</w:t>
      </w:r>
      <w:r w:rsidRPr="00B73700">
        <w:rPr>
          <w:rFonts w:cs="Courier New"/>
        </w:rPr>
        <w:t xml:space="preserve"> = </w:t>
      </w:r>
      <w:r w:rsidR="00AA3ECF" w:rsidRPr="00B73700">
        <w:rPr>
          <w:rFonts w:cs="Courier New"/>
        </w:rPr>
        <w:t>Splinter</w:t>
      </w:r>
    </w:p>
    <w:p w:rsidR="002E49F3" w:rsidRPr="00B73700" w:rsidRDefault="002E66D0" w:rsidP="002E49F3">
      <w:pPr>
        <w:rPr>
          <w:rFonts w:cs="Courier New"/>
        </w:rPr>
      </w:pPr>
      <w:r w:rsidRPr="00B73700">
        <w:tab/>
        <w:t>4S = To Play</w:t>
      </w:r>
    </w:p>
    <w:bookmarkStart w:id="445" w:name="_2C_–_3D"/>
    <w:bookmarkEnd w:id="445"/>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3H</w:t>
      </w:r>
      <w:r w:rsidR="00DC3F14" w:rsidRPr="00B73700">
        <w:rPr>
          <w:lang w:val="en-US"/>
        </w:rPr>
        <w:t xml:space="preserve"> = </w:t>
      </w:r>
      <w:r w:rsidR="005357AA" w:rsidRPr="00B73700">
        <w:rPr>
          <w:lang w:val="en-US"/>
        </w:rPr>
        <w:t>No super accept</w:t>
      </w:r>
    </w:p>
    <w:p w:rsidR="00175098" w:rsidRPr="00B73700" w:rsidRDefault="001B21FD" w:rsidP="00175098">
      <w:pPr>
        <w:rPr>
          <w:rFonts w:cs="Courier New"/>
        </w:rPr>
      </w:pPr>
      <w:r w:rsidRPr="00B73700">
        <w:rPr>
          <w:rFonts w:cs="Courier New"/>
        </w:rPr>
        <w:tab/>
        <w:t xml:space="preserve">Pass </w:t>
      </w:r>
      <w:r w:rsidR="00175098" w:rsidRPr="00B73700">
        <w:rPr>
          <w:rFonts w:cs="Courier New"/>
        </w:rPr>
        <w:t>= to play</w:t>
      </w:r>
    </w:p>
    <w:p w:rsidR="001B21FD" w:rsidRPr="00B73700" w:rsidRDefault="001B21FD" w:rsidP="00175098">
      <w:pPr>
        <w:rPr>
          <w:rFonts w:cs="Courier New"/>
        </w:rPr>
      </w:pPr>
      <w:r w:rsidRPr="00B73700">
        <w:rPr>
          <w:rFonts w:cs="Courier New"/>
        </w:rPr>
        <w:tab/>
        <w:t>4H = Mild slam try with 1 loser suit</w:t>
      </w:r>
    </w:p>
    <w:p w:rsidR="00175098" w:rsidRPr="00B73700" w:rsidRDefault="00175098" w:rsidP="00175098">
      <w:pPr>
        <w:rPr>
          <w:rFonts w:cs="Courier New"/>
        </w:rPr>
      </w:pPr>
      <w:r w:rsidRPr="00B73700">
        <w:rPr>
          <w:rFonts w:cs="Courier New"/>
        </w:rPr>
        <w:tab/>
        <w:t>3S = 6+H, 4+S GF</w:t>
      </w:r>
    </w:p>
    <w:p w:rsidR="00175098" w:rsidRPr="00B73700" w:rsidRDefault="00175098" w:rsidP="00175098">
      <w:pPr>
        <w:rPr>
          <w:rFonts w:cs="Courier New"/>
        </w:rPr>
      </w:pPr>
      <w:r w:rsidRPr="00B73700">
        <w:rPr>
          <w:rFonts w:cs="Courier New"/>
        </w:rPr>
        <w:tab/>
        <w:t>3N = 6+H, Choice of Games</w:t>
      </w:r>
    </w:p>
    <w:p w:rsidR="00175098" w:rsidRPr="00B73700" w:rsidRDefault="00175098" w:rsidP="00175098">
      <w:pPr>
        <w:rPr>
          <w:rFonts w:cs="Courier New"/>
        </w:rPr>
      </w:pPr>
      <w:r w:rsidRPr="00B73700">
        <w:rPr>
          <w:rFonts w:cs="Courier New"/>
        </w:rPr>
        <w:tab/>
        <w:t xml:space="preserve">4C = </w:t>
      </w:r>
      <w:r w:rsidR="00A3504B" w:rsidRPr="00B73700">
        <w:rPr>
          <w:rFonts w:cs="Courier New"/>
        </w:rPr>
        <w:t xml:space="preserve">6+H, </w:t>
      </w:r>
      <w:r w:rsidR="005357AA" w:rsidRPr="00B73700">
        <w:rPr>
          <w:rFonts w:cs="Courier New"/>
        </w:rPr>
        <w:t>C support, slam try</w:t>
      </w:r>
    </w:p>
    <w:p w:rsidR="00175098" w:rsidRPr="00B73700" w:rsidRDefault="00A3504B" w:rsidP="00175098">
      <w:pPr>
        <w:rPr>
          <w:rFonts w:cs="Courier New"/>
        </w:rPr>
      </w:pPr>
      <w:r w:rsidRPr="00B73700">
        <w:rPr>
          <w:rFonts w:cs="Courier New"/>
        </w:rPr>
        <w:tab/>
        <w:t>4D = 6+H, slam try</w:t>
      </w:r>
    </w:p>
    <w:bookmarkStart w:id="446" w:name="_2C_–_3D_1"/>
    <w:bookmarkEnd w:id="446"/>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3D</w:t>
      </w:r>
      <w:r w:rsidR="00AA0D4D" w:rsidRPr="00B73700">
        <w:rPr>
          <w:lang w:val="en-US"/>
        </w:rPr>
        <w:t>–</w:t>
      </w:r>
      <w:r w:rsidR="00175098" w:rsidRPr="00B73700">
        <w:rPr>
          <w:lang w:val="en-US"/>
        </w:rPr>
        <w:t>3S</w:t>
      </w:r>
      <w:r w:rsidR="00DC3F14" w:rsidRPr="00B73700">
        <w:rPr>
          <w:lang w:val="en-US"/>
        </w:rPr>
        <w:t xml:space="preserve"> = 4+H, </w:t>
      </w:r>
      <w:r w:rsidR="000E5B63" w:rsidRPr="00B73700">
        <w:rPr>
          <w:lang w:val="en-US"/>
        </w:rPr>
        <w:t>good clubs, max</w:t>
      </w:r>
    </w:p>
    <w:p w:rsidR="00175098" w:rsidRPr="00B73700" w:rsidRDefault="00175098" w:rsidP="00175098">
      <w:pPr>
        <w:rPr>
          <w:rFonts w:cs="Courier New"/>
        </w:rPr>
      </w:pPr>
      <w:r w:rsidRPr="00B73700">
        <w:rPr>
          <w:rFonts w:cs="Courier New"/>
        </w:rPr>
        <w:tab/>
        <w:t>4H = to play</w:t>
      </w:r>
    </w:p>
    <w:p w:rsidR="00175098" w:rsidRPr="00B73700" w:rsidRDefault="00175098" w:rsidP="00175098">
      <w:pPr>
        <w:rPr>
          <w:rFonts w:cs="Courier New"/>
        </w:rPr>
      </w:pPr>
      <w:r w:rsidRPr="00B73700">
        <w:rPr>
          <w:rFonts w:cs="Courier New"/>
        </w:rPr>
        <w:tab/>
        <w:t xml:space="preserve">3N = </w:t>
      </w:r>
      <w:r w:rsidR="000701CB" w:rsidRPr="00B73700">
        <w:rPr>
          <w:rFonts w:cs="Courier New"/>
        </w:rPr>
        <w:t xml:space="preserve">Non-serious </w:t>
      </w:r>
      <w:r w:rsidR="00754CFD" w:rsidRPr="00B73700">
        <w:rPr>
          <w:rFonts w:cs="Courier New"/>
        </w:rPr>
        <w:t>Slam try</w:t>
      </w:r>
    </w:p>
    <w:p w:rsidR="00175098" w:rsidRPr="00B73700" w:rsidRDefault="00175098" w:rsidP="00175098">
      <w:pPr>
        <w:rPr>
          <w:rFonts w:cs="Courier New"/>
        </w:rPr>
      </w:pPr>
      <w:r w:rsidRPr="00B73700">
        <w:rPr>
          <w:rFonts w:cs="Courier New"/>
        </w:rPr>
        <w:tab/>
        <w:t>4C/4D = Cue for H</w:t>
      </w:r>
    </w:p>
    <w:p w:rsidR="00754CFD" w:rsidRPr="00B73700" w:rsidRDefault="00754CFD" w:rsidP="00175098">
      <w:pPr>
        <w:rPr>
          <w:rFonts w:cs="Courier New"/>
        </w:rPr>
      </w:pPr>
      <w:r w:rsidRPr="00B73700">
        <w:rPr>
          <w:rFonts w:cs="Courier New"/>
        </w:rPr>
        <w:tab/>
        <w:t>4S = Kickback</w:t>
      </w:r>
    </w:p>
    <w:p w:rsidR="00175098" w:rsidRPr="00B73700" w:rsidRDefault="00175098" w:rsidP="00175098">
      <w:pPr>
        <w:rPr>
          <w:rFonts w:cs="Courier New"/>
        </w:rPr>
      </w:pPr>
      <w:r w:rsidRPr="00B73700">
        <w:rPr>
          <w:rFonts w:cs="Courier New"/>
        </w:rPr>
        <w:tab/>
      </w:r>
      <w:hyperlink w:anchor="_EKC_=_Exclusion" w:history="1">
        <w:r w:rsidR="00DC3F14" w:rsidRPr="00B73700">
          <w:rPr>
            <w:rStyle w:val="Hyperlink"/>
            <w:rFonts w:cs="Courier New"/>
          </w:rPr>
          <w:t>5C/5D</w:t>
        </w:r>
        <w:r w:rsidR="00754CFD" w:rsidRPr="00B73700">
          <w:rPr>
            <w:rStyle w:val="Hyperlink"/>
            <w:rFonts w:cs="Courier New"/>
          </w:rPr>
          <w:t>/5S</w:t>
        </w:r>
        <w:r w:rsidR="00DC3F14" w:rsidRPr="00B73700">
          <w:rPr>
            <w:rStyle w:val="Hyperlink"/>
            <w:rFonts w:cs="Courier New"/>
          </w:rPr>
          <w:t xml:space="preserve"> = EKC</w:t>
        </w:r>
      </w:hyperlink>
    </w:p>
    <w:p w:rsidR="00175098" w:rsidRPr="00B73700" w:rsidRDefault="00175098" w:rsidP="00175098">
      <w:pPr>
        <w:rPr>
          <w:rFonts w:cs="Courier New"/>
        </w:rPr>
      </w:pPr>
      <w:r w:rsidRPr="00B73700">
        <w:rPr>
          <w:rFonts w:cs="Courier New"/>
        </w:rPr>
        <w:tab/>
      </w:r>
      <w:r w:rsidR="00754CFD" w:rsidRPr="00B73700">
        <w:rPr>
          <w:rFonts w:cs="Courier New"/>
        </w:rPr>
        <w:t>4N = Spade cue</w:t>
      </w:r>
    </w:p>
    <w:bookmarkStart w:id="447" w:name="_2C_–_3H"/>
    <w:bookmarkEnd w:id="447"/>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3S</w:t>
      </w:r>
      <w:r w:rsidR="00F603B5" w:rsidRPr="00B73700">
        <w:rPr>
          <w:lang w:val="en-US"/>
        </w:rPr>
        <w:t xml:space="preserve"> = </w:t>
      </w:r>
      <w:r w:rsidR="005357AA" w:rsidRPr="00B73700">
        <w:rPr>
          <w:lang w:val="en-US"/>
        </w:rPr>
        <w:t>No super accept</w:t>
      </w:r>
    </w:p>
    <w:p w:rsidR="00175098" w:rsidRPr="00B73700" w:rsidRDefault="00175098" w:rsidP="00175098">
      <w:pPr>
        <w:rPr>
          <w:rFonts w:cs="Courier New"/>
        </w:rPr>
      </w:pPr>
      <w:r w:rsidRPr="00B73700">
        <w:rPr>
          <w:rFonts w:cs="Courier New"/>
        </w:rPr>
        <w:tab/>
        <w:t>3N = 6+S, Choice of games</w:t>
      </w:r>
    </w:p>
    <w:p w:rsidR="00175098" w:rsidRPr="00B73700" w:rsidRDefault="00175098" w:rsidP="00175098">
      <w:pPr>
        <w:rPr>
          <w:rFonts w:cs="Courier New"/>
        </w:rPr>
      </w:pPr>
      <w:r w:rsidRPr="00B73700">
        <w:rPr>
          <w:rFonts w:cs="Courier New"/>
        </w:rPr>
        <w:tab/>
        <w:t xml:space="preserve">4C = </w:t>
      </w:r>
      <w:r w:rsidR="0066180E" w:rsidRPr="00B73700">
        <w:rPr>
          <w:rFonts w:cs="Courier New"/>
        </w:rPr>
        <w:t xml:space="preserve">6+S, C support, </w:t>
      </w:r>
      <w:r w:rsidR="000701CB" w:rsidRPr="00B73700">
        <w:rPr>
          <w:rFonts w:cs="Courier New"/>
        </w:rPr>
        <w:t>slam try</w:t>
      </w:r>
    </w:p>
    <w:p w:rsidR="00175098" w:rsidRPr="00B73700" w:rsidRDefault="00175098" w:rsidP="00175098">
      <w:pPr>
        <w:rPr>
          <w:rFonts w:cs="Courier New"/>
        </w:rPr>
      </w:pPr>
      <w:r w:rsidRPr="00B73700">
        <w:rPr>
          <w:rFonts w:cs="Courier New"/>
        </w:rPr>
        <w:tab/>
      </w:r>
      <w:r w:rsidR="0066180E" w:rsidRPr="00B73700">
        <w:rPr>
          <w:rFonts w:cs="Courier New"/>
        </w:rPr>
        <w:t>4D = 6+S, slam try</w:t>
      </w:r>
    </w:p>
    <w:p w:rsidR="00175098" w:rsidRPr="00B73700" w:rsidRDefault="00175098" w:rsidP="00175098">
      <w:pPr>
        <w:rPr>
          <w:rFonts w:cs="Courier New"/>
        </w:rPr>
      </w:pPr>
      <w:r w:rsidRPr="00B73700">
        <w:rPr>
          <w:rFonts w:cs="Courier New"/>
        </w:rPr>
        <w:tab/>
        <w:t>4H = 6+S, 4+H</w:t>
      </w:r>
    </w:p>
    <w:p w:rsidR="00175098" w:rsidRPr="00B73700" w:rsidRDefault="00175098" w:rsidP="00175098">
      <w:pPr>
        <w:rPr>
          <w:rFonts w:cs="Courier New"/>
        </w:rPr>
      </w:pPr>
      <w:r w:rsidRPr="00B73700">
        <w:rPr>
          <w:rFonts w:cs="Courier New"/>
        </w:rPr>
        <w:tab/>
        <w:t xml:space="preserve">4S = </w:t>
      </w:r>
      <w:r w:rsidR="001B21FD" w:rsidRPr="00B73700">
        <w:rPr>
          <w:rFonts w:cs="Courier New"/>
        </w:rPr>
        <w:t>Mild slam try with 1 loser suit</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bookmarkStart w:id="448" w:name="_2C_–_3H_1"/>
    <w:bookmarkEnd w:id="448"/>
    <w:p w:rsidR="00175098" w:rsidRPr="00B73700" w:rsidRDefault="004D0B10" w:rsidP="002E49F3">
      <w:pPr>
        <w:pStyle w:val="Heading3"/>
        <w:rPr>
          <w:lang w:val="en-US"/>
        </w:rPr>
      </w:pPr>
      <w:r w:rsidRPr="00B73700">
        <w:rPr>
          <w:lang w:val="en-US"/>
        </w:rPr>
        <w:fldChar w:fldCharType="begin"/>
      </w:r>
      <w:r w:rsidR="00DC3F14" w:rsidRPr="00B73700">
        <w:rPr>
          <w:lang w:val="en-US"/>
        </w:rPr>
        <w:instrText xml:space="preserve"> HYPERLINK  \l "_2C_=_11-15" </w:instrText>
      </w:r>
      <w:r w:rsidRPr="00B73700">
        <w:rPr>
          <w:lang w:val="en-US"/>
        </w:rPr>
        <w:fldChar w:fldCharType="separate"/>
      </w:r>
      <w:r w:rsidR="00DC3F14" w:rsidRPr="00B73700">
        <w:rPr>
          <w:rStyle w:val="Hyperlink"/>
          <w:lang w:val="en-US"/>
        </w:rPr>
        <w:t>2C</w:t>
      </w:r>
      <w:r w:rsidRPr="00B73700">
        <w:rPr>
          <w:lang w:val="en-US"/>
        </w:rPr>
        <w:fldChar w:fldCharType="end"/>
      </w:r>
      <w:r w:rsidR="00AA0D4D" w:rsidRPr="00B73700">
        <w:rPr>
          <w:lang w:val="en-US"/>
        </w:rPr>
        <w:t>–</w:t>
      </w:r>
      <w:r w:rsidR="00175098" w:rsidRPr="00B73700">
        <w:rPr>
          <w:lang w:val="en-US"/>
        </w:rPr>
        <w:t>3H</w:t>
      </w:r>
      <w:r w:rsidR="00AA0D4D" w:rsidRPr="00B73700">
        <w:rPr>
          <w:lang w:val="en-US"/>
        </w:rPr>
        <w:t>–</w:t>
      </w:r>
      <w:r w:rsidR="00175098" w:rsidRPr="00B73700">
        <w:rPr>
          <w:lang w:val="en-US"/>
        </w:rPr>
        <w:t>3N</w:t>
      </w:r>
      <w:r w:rsidR="00DC3F14" w:rsidRPr="00B73700">
        <w:rPr>
          <w:lang w:val="en-US"/>
        </w:rPr>
        <w:t xml:space="preserve"> = 4+S, </w:t>
      </w:r>
      <w:r w:rsidR="000E5B63" w:rsidRPr="00B73700">
        <w:rPr>
          <w:lang w:val="en-US"/>
        </w:rPr>
        <w:t>good clubs, max</w:t>
      </w:r>
    </w:p>
    <w:p w:rsidR="00175098" w:rsidRPr="00B73700" w:rsidRDefault="00175098" w:rsidP="00175098">
      <w:pPr>
        <w:rPr>
          <w:rFonts w:cs="Courier New"/>
        </w:rPr>
      </w:pPr>
      <w:r w:rsidRPr="00B73700">
        <w:rPr>
          <w:rFonts w:cs="Courier New"/>
        </w:rPr>
        <w:tab/>
        <w:t>4C/4D/4H = Cue for S</w:t>
      </w:r>
    </w:p>
    <w:p w:rsidR="00175098" w:rsidRPr="00B73700" w:rsidRDefault="00175098" w:rsidP="00175098">
      <w:pPr>
        <w:rPr>
          <w:rFonts w:cs="Courier New"/>
        </w:rPr>
      </w:pPr>
      <w:r w:rsidRPr="00B73700">
        <w:rPr>
          <w:rFonts w:cs="Courier New"/>
        </w:rPr>
        <w:tab/>
        <w:t>4S = to play</w:t>
      </w:r>
    </w:p>
    <w:p w:rsidR="00175098" w:rsidRPr="00B73700" w:rsidRDefault="00175098" w:rsidP="00175098">
      <w:pPr>
        <w:rPr>
          <w:rFonts w:cs="Courier New"/>
        </w:rPr>
      </w:pPr>
      <w:r w:rsidRPr="00B73700">
        <w:rPr>
          <w:rFonts w:cs="Courier New"/>
        </w:rPr>
        <w:tab/>
      </w:r>
      <w:hyperlink w:anchor="_RKC_=_Keycard" w:history="1">
        <w:r w:rsidRPr="00B73700">
          <w:rPr>
            <w:rStyle w:val="Hyperlink"/>
            <w:rFonts w:cs="Courier New"/>
          </w:rPr>
          <w:t>4N = RKC for S</w:t>
        </w:r>
      </w:hyperlink>
    </w:p>
    <w:p w:rsidR="00175098" w:rsidRPr="00B73700" w:rsidRDefault="003D5204" w:rsidP="00175098">
      <w:pPr>
        <w:rPr>
          <w:rFonts w:cs="Courier New"/>
        </w:rPr>
      </w:pPr>
      <w:r w:rsidRPr="00B73700">
        <w:rPr>
          <w:rFonts w:cs="Courier New"/>
        </w:rPr>
        <w:tab/>
      </w:r>
      <w:hyperlink w:anchor="_EKC_=_Exclusion" w:history="1">
        <w:r w:rsidRPr="00B73700">
          <w:rPr>
            <w:rStyle w:val="Hyperlink"/>
            <w:rFonts w:cs="Courier New"/>
          </w:rPr>
          <w:t>5C/5D/5H = EKC</w:t>
        </w:r>
      </w:hyperlink>
    </w:p>
    <w:p w:rsidR="00175098" w:rsidRPr="00B73700" w:rsidRDefault="00175098" w:rsidP="00D96125">
      <w:pPr>
        <w:pStyle w:val="Heading2"/>
      </w:pPr>
      <w:bookmarkStart w:id="449" w:name="_Toc294652535"/>
      <w:r w:rsidRPr="00B73700">
        <w:t>Interference</w:t>
      </w:r>
      <w:bookmarkEnd w:id="449"/>
    </w:p>
    <w:p w:rsidR="00175098" w:rsidRPr="00B73700" w:rsidRDefault="004D0B10" w:rsidP="00B878DC">
      <w:pPr>
        <w:pStyle w:val="Heading3"/>
        <w:rPr>
          <w:lang w:val="en-US"/>
        </w:rPr>
      </w:pPr>
      <w:hyperlink w:anchor="_2C_=_11-15" w:history="1">
        <w:r w:rsidR="00F256EB" w:rsidRPr="00B73700">
          <w:rPr>
            <w:rStyle w:val="Hyperlink"/>
            <w:lang w:val="en-US"/>
          </w:rPr>
          <w:t>2C</w:t>
        </w:r>
      </w:hyperlink>
      <w:r w:rsidR="00AA0D4D" w:rsidRPr="00B73700">
        <w:rPr>
          <w:lang w:val="en-US"/>
        </w:rPr>
        <w:t>–</w:t>
      </w:r>
      <w:r w:rsidR="00175098" w:rsidRPr="00B73700">
        <w:rPr>
          <w:lang w:val="en-US"/>
        </w:rPr>
        <w:t>[X]</w:t>
      </w:r>
      <w:r w:rsidR="00B878DC" w:rsidRPr="00B73700">
        <w:rPr>
          <w:lang w:val="en-US"/>
        </w:rPr>
        <w:t xml:space="preserve"> = Takeout</w:t>
      </w:r>
    </w:p>
    <w:p w:rsidR="00175098" w:rsidRPr="00B73700" w:rsidRDefault="00175098" w:rsidP="00175098">
      <w:pPr>
        <w:autoSpaceDE w:val="0"/>
        <w:autoSpaceDN w:val="0"/>
        <w:adjustRightInd w:val="0"/>
      </w:pPr>
      <w:r w:rsidRPr="00B73700">
        <w:tab/>
        <w:t>XX = 10+ HCP</w:t>
      </w:r>
    </w:p>
    <w:p w:rsidR="00175098" w:rsidRPr="00B73700" w:rsidRDefault="000701CB" w:rsidP="00175098">
      <w:pPr>
        <w:autoSpaceDE w:val="0"/>
        <w:autoSpaceDN w:val="0"/>
        <w:adjustRightInd w:val="0"/>
      </w:pPr>
      <w:r w:rsidRPr="00B73700">
        <w:tab/>
        <w:t>2D/2M/3D/3M = System on</w:t>
      </w:r>
    </w:p>
    <w:p w:rsidR="00175098" w:rsidRPr="00B73700" w:rsidRDefault="00175098" w:rsidP="00175098">
      <w:pPr>
        <w:autoSpaceDE w:val="0"/>
        <w:autoSpaceDN w:val="0"/>
        <w:adjustRightInd w:val="0"/>
      </w:pPr>
      <w:r w:rsidRPr="00B73700">
        <w:tab/>
        <w:t xml:space="preserve">2N = </w:t>
      </w:r>
      <w:r w:rsidR="00EF0BFE" w:rsidRPr="00B73700">
        <w:t>Good raise</w:t>
      </w:r>
    </w:p>
    <w:p w:rsidR="00175098" w:rsidRPr="00B73700" w:rsidRDefault="00175098" w:rsidP="00175098">
      <w:pPr>
        <w:autoSpaceDE w:val="0"/>
        <w:autoSpaceDN w:val="0"/>
        <w:adjustRightInd w:val="0"/>
      </w:pPr>
      <w:r w:rsidRPr="00B73700">
        <w:tab/>
        <w:t xml:space="preserve">3C = </w:t>
      </w:r>
      <w:r w:rsidR="00EF0BFE" w:rsidRPr="00B73700">
        <w:t>Mostly blocking raise</w:t>
      </w:r>
    </w:p>
    <w:p w:rsidR="00175098" w:rsidRPr="00B73700" w:rsidRDefault="00175098" w:rsidP="00175098">
      <w:pPr>
        <w:autoSpaceDE w:val="0"/>
        <w:autoSpaceDN w:val="0"/>
        <w:adjustRightInd w:val="0"/>
        <w:rPr>
          <w:rStyle w:val="StyleRed"/>
          <w:b w:val="0"/>
          <w:i w:val="0"/>
          <w:color w:val="000000"/>
        </w:rPr>
      </w:pPr>
      <w:r w:rsidRPr="00B73700">
        <w:tab/>
        <w:t>3N = to play</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2X</w:t>
      </w:r>
      <w:r w:rsidR="00B878DC" w:rsidRPr="00B73700">
        <w:rPr>
          <w:rStyle w:val="StyleRed"/>
          <w:b/>
          <w:i w:val="0"/>
          <w:color w:val="auto"/>
          <w:lang w:val="en-US"/>
        </w:rPr>
        <w:t>]</w:t>
      </w:r>
      <w:r w:rsidR="00175098" w:rsidRPr="00B73700">
        <w:rPr>
          <w:rStyle w:val="StyleRed"/>
          <w:b/>
          <w:i w:val="0"/>
          <w:color w:val="auto"/>
          <w:lang w:val="en-US"/>
        </w:rPr>
        <w:t xml:space="preserve"> </w:t>
      </w:r>
      <w:r w:rsidR="00B878DC" w:rsidRPr="00B73700">
        <w:rPr>
          <w:rStyle w:val="StyleRed"/>
          <w:b/>
          <w:i w:val="0"/>
          <w:color w:val="auto"/>
          <w:lang w:val="en-US"/>
        </w:rPr>
        <w:t xml:space="preserve">= </w:t>
      </w:r>
      <w:r w:rsidR="002241EF" w:rsidRPr="00B73700">
        <w:rPr>
          <w:rStyle w:val="StyleRed"/>
          <w:b/>
          <w:i w:val="0"/>
          <w:color w:val="auto"/>
          <w:lang w:val="en-US"/>
        </w:rPr>
        <w:t>NAT</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X = Negative, Usually 4 in all unbid majors</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Simple 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2N = 10-11, Stopper in X, Inv</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3C = to play</w:t>
      </w:r>
    </w:p>
    <w:p w:rsidR="00175098" w:rsidRPr="00B73700" w:rsidRDefault="00175098" w:rsidP="00175098">
      <w:pPr>
        <w:autoSpaceDE w:val="0"/>
        <w:autoSpaceDN w:val="0"/>
        <w:adjustRightInd w:val="0"/>
        <w:ind w:left="720"/>
        <w:rPr>
          <w:rStyle w:val="StyleRed"/>
          <w:b w:val="0"/>
          <w:i w:val="0"/>
          <w:color w:val="000000"/>
        </w:rPr>
      </w:pPr>
      <w:r w:rsidRPr="00B73700">
        <w:rPr>
          <w:rStyle w:val="StyleRed"/>
          <w:b w:val="0"/>
          <w:i w:val="0"/>
          <w:color w:val="000000"/>
        </w:rPr>
        <w:t xml:space="preserve">3X = </w:t>
      </w:r>
      <w:r w:rsidR="008F5AC3" w:rsidRPr="00B73700">
        <w:rPr>
          <w:rStyle w:val="StyleRed"/>
          <w:b w:val="0"/>
          <w:i w:val="0"/>
          <w:color w:val="000000"/>
        </w:rPr>
        <w:t xml:space="preserve">Good </w:t>
      </w:r>
      <w:r w:rsidR="00CC1DF7" w:rsidRPr="00B73700">
        <w:rPr>
          <w:rStyle w:val="StyleRed"/>
          <w:b w:val="0"/>
          <w:i w:val="0"/>
          <w:color w:val="000000"/>
        </w:rPr>
        <w:t>club raise</w:t>
      </w:r>
      <w:r w:rsidR="008F5AC3" w:rsidRPr="00B73700">
        <w:rPr>
          <w:rStyle w:val="StyleRed"/>
          <w:b w:val="0"/>
          <w:i w:val="0"/>
          <w:color w:val="000000"/>
        </w:rPr>
        <w:t>, forcing to 3N/4C</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 xml:space="preserve">2N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2241EF" w:rsidRPr="00B73700">
        <w:rPr>
          <w:rStyle w:val="StyleRed"/>
          <w:b w:val="0"/>
          <w:i w:val="0"/>
          <w:color w:val="000000"/>
        </w:rPr>
        <w:t>NAT</w:t>
      </w:r>
      <w:r w:rsidRPr="00B73700">
        <w:rPr>
          <w:rStyle w:val="StyleRed"/>
          <w:b w:val="0"/>
          <w:i w:val="0"/>
          <w:color w:val="000000"/>
        </w:rPr>
        <w:t>, NF</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Higher Level Suit bid</w:t>
      </w:r>
      <w:r w:rsidR="00B878DC" w:rsidRPr="00B73700">
        <w:rPr>
          <w:rStyle w:val="StyleRed"/>
          <w:b/>
          <w:i w:val="0"/>
          <w:color w:val="auto"/>
          <w:lang w:val="en-US"/>
        </w:rPr>
        <w:t>]</w:t>
      </w:r>
      <w:r w:rsidR="00175098" w:rsidRPr="00B73700">
        <w:rPr>
          <w:rStyle w:val="StyleRed"/>
          <w:b/>
          <w:i w:val="0"/>
          <w:color w:val="auto"/>
          <w:lang w:val="en-US"/>
        </w:rPr>
        <w:t xml:space="preserve"> –</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Cooperative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F1</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NT = Stopper, to play</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175098"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X</w:t>
      </w:r>
      <w:r w:rsidR="00B878DC" w:rsidRPr="00B73700">
        <w:rPr>
          <w:rStyle w:val="StyleRed"/>
          <w:b/>
          <w:i w:val="0"/>
          <w:color w:val="auto"/>
          <w:lang w:val="en-US"/>
        </w:rPr>
        <w:t>] = Takeout of C</w:t>
      </w:r>
    </w:p>
    <w:p w:rsidR="00175098" w:rsidRPr="00B73700" w:rsidRDefault="00B878DC" w:rsidP="00175098">
      <w:pPr>
        <w:autoSpaceDE w:val="0"/>
        <w:autoSpaceDN w:val="0"/>
        <w:adjustRightInd w:val="0"/>
        <w:rPr>
          <w:rStyle w:val="StyleRed"/>
          <w:b w:val="0"/>
          <w:i w:val="0"/>
          <w:color w:val="000000"/>
        </w:rPr>
      </w:pPr>
      <w:r w:rsidRPr="00B73700">
        <w:rPr>
          <w:rStyle w:val="StyleRed"/>
          <w:b w:val="0"/>
          <w:i w:val="0"/>
          <w:color w:val="000000"/>
        </w:rPr>
        <w:tab/>
        <w:t>XX = Extras, Suggesting 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B878DC"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[X] = D</w:t>
      </w:r>
    </w:p>
    <w:p w:rsidR="00B878DC" w:rsidRPr="00B73700" w:rsidRDefault="00B878DC" w:rsidP="00B878DC">
      <w:r w:rsidRPr="00B73700">
        <w:tab/>
        <w:t xml:space="preserve">XX = </w:t>
      </w:r>
      <w:r w:rsidR="00C3396F" w:rsidRPr="00B73700">
        <w:t>Shows good hands</w:t>
      </w:r>
    </w:p>
    <w:p w:rsidR="00B878DC" w:rsidRPr="00B73700" w:rsidRDefault="00B878DC" w:rsidP="00B878DC">
      <w:r w:rsidRPr="00B73700">
        <w:tab/>
        <w:t>Rest as without X</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2M</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X = </w:t>
      </w:r>
      <w:r w:rsidR="00C3396F" w:rsidRPr="00B73700">
        <w:rPr>
          <w:rStyle w:val="StyleRed"/>
          <w:b w:val="0"/>
          <w:i w:val="0"/>
          <w:color w:val="000000"/>
        </w:rPr>
        <w:t>Penalty</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Pass = </w:t>
      </w:r>
      <w:r w:rsidR="005B10D8" w:rsidRPr="00B73700">
        <w:rPr>
          <w:rStyle w:val="StyleRed"/>
          <w:b w:val="0"/>
          <w:i w:val="0"/>
          <w:color w:val="000000"/>
        </w:rPr>
        <w:t>Nothing to add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Rest as without X</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2N</w:t>
      </w:r>
      <w:r w:rsidR="00B878DC" w:rsidRPr="00B73700">
        <w:rPr>
          <w:rStyle w:val="StyleRed"/>
          <w:b/>
          <w:i w:val="0"/>
          <w:color w:val="auto"/>
          <w:lang w:val="en-US"/>
        </w:rPr>
        <w:t xml:space="preserve">] = </w:t>
      </w:r>
      <w:r w:rsidR="002241EF" w:rsidRPr="00B73700">
        <w:rPr>
          <w:rStyle w:val="StyleRed"/>
          <w:b/>
          <w:i w:val="0"/>
          <w:color w:val="auto"/>
          <w:lang w:val="en-US"/>
        </w:rPr>
        <w:t>NAT</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r w:rsidR="00B878DC" w:rsidRPr="00B73700">
        <w:rPr>
          <w:rStyle w:val="StyleRed"/>
          <w:b w:val="0"/>
          <w:i w:val="0"/>
          <w:color w:val="000000"/>
        </w:rPr>
        <w:t>, Try to Penalize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Rest </w:t>
      </w:r>
      <w:r w:rsidR="00B878DC" w:rsidRPr="00B73700">
        <w:rPr>
          <w:rStyle w:val="StyleRed"/>
          <w:b w:val="0"/>
          <w:i w:val="0"/>
          <w:color w:val="000000"/>
        </w:rPr>
        <w:t xml:space="preserve">= </w:t>
      </w:r>
      <w:r w:rsidR="002241EF" w:rsidRPr="00B73700">
        <w:rPr>
          <w:rStyle w:val="StyleRed"/>
          <w:b w:val="0"/>
          <w:i w:val="0"/>
          <w:color w:val="000000"/>
        </w:rPr>
        <w:t>NAT</w:t>
      </w:r>
    </w:p>
    <w:p w:rsidR="00B878DC"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[2N] = D+H</w:t>
      </w:r>
    </w:p>
    <w:p w:rsidR="00B878DC" w:rsidRPr="00B73700" w:rsidRDefault="00B878DC" w:rsidP="00B878DC">
      <w:r w:rsidRPr="00B73700">
        <w:tab/>
        <w:t>X = Good Hand, Try to Penalize</w:t>
      </w:r>
    </w:p>
    <w:p w:rsidR="00B878DC" w:rsidRPr="00B73700" w:rsidRDefault="00B878DC" w:rsidP="00B878DC">
      <w:r w:rsidRPr="00B73700">
        <w:tab/>
        <w:t>3D/3H = Stopper Showing</w:t>
      </w:r>
    </w:p>
    <w:p w:rsidR="00B878DC" w:rsidRPr="00B73700" w:rsidRDefault="00B878DC" w:rsidP="00B878DC">
      <w:r w:rsidRPr="00B73700">
        <w:tab/>
        <w:t xml:space="preserve">Rest = </w:t>
      </w:r>
      <w:r w:rsidR="002241EF" w:rsidRPr="00B73700">
        <w:t>NAT</w:t>
      </w:r>
    </w:p>
    <w:p w:rsidR="00175098" w:rsidRPr="00B73700" w:rsidRDefault="004D0B10" w:rsidP="00B878DC">
      <w:pPr>
        <w:pStyle w:val="Heading3"/>
        <w:rPr>
          <w:rStyle w:val="StyleRed"/>
          <w:b/>
          <w:i w:val="0"/>
          <w:color w:val="auto"/>
          <w:lang w:val="en-US"/>
        </w:rPr>
      </w:pPr>
      <w:hyperlink w:anchor="_2C_=_11-15" w:history="1">
        <w:r w:rsidR="00F256EB" w:rsidRPr="00B73700">
          <w:rPr>
            <w:rStyle w:val="Hyperlink"/>
            <w:lang w:val="en-US"/>
          </w:rPr>
          <w:t>2C</w:t>
        </w:r>
      </w:hyperlink>
      <w:r w:rsidR="00AA0D4D" w:rsidRPr="00B73700">
        <w:rPr>
          <w:rStyle w:val="StyleRed"/>
          <w:b/>
          <w:i w:val="0"/>
          <w:color w:val="auto"/>
          <w:lang w:val="en-US"/>
        </w:rPr>
        <w:t>–</w:t>
      </w:r>
      <w:r w:rsidR="00B878DC" w:rsidRPr="00B73700">
        <w:rPr>
          <w:rStyle w:val="StyleRed"/>
          <w:b/>
          <w:i w:val="0"/>
          <w:color w:val="auto"/>
          <w:lang w:val="en-US"/>
        </w:rPr>
        <w:t>[P]</w:t>
      </w:r>
      <w:r w:rsidR="00E12BBB" w:rsidRPr="00B73700">
        <w:rPr>
          <w:rStyle w:val="StyleRed"/>
          <w:b/>
          <w:i w:val="0"/>
          <w:color w:val="auto"/>
          <w:lang w:val="en-US"/>
        </w:rPr>
        <w:t>–</w:t>
      </w:r>
      <w:r w:rsidR="00B878DC" w:rsidRPr="00B73700">
        <w:rPr>
          <w:rStyle w:val="StyleRed"/>
          <w:b/>
          <w:i w:val="0"/>
          <w:color w:val="auto"/>
          <w:lang w:val="en-US"/>
        </w:rPr>
        <w:t>2D</w:t>
      </w:r>
      <w:r w:rsidR="00AA0D4D" w:rsidRPr="00B73700">
        <w:rPr>
          <w:rStyle w:val="StyleRed"/>
          <w:b/>
          <w:i w:val="0"/>
          <w:color w:val="auto"/>
          <w:lang w:val="en-US"/>
        </w:rPr>
        <w:t>–</w:t>
      </w:r>
      <w:r w:rsidR="00B878DC" w:rsidRPr="00B73700">
        <w:rPr>
          <w:rStyle w:val="StyleRed"/>
          <w:b/>
          <w:i w:val="0"/>
          <w:color w:val="auto"/>
          <w:lang w:val="en-US"/>
        </w:rPr>
        <w:t>[</w:t>
      </w:r>
      <w:r w:rsidR="00175098" w:rsidRPr="00B73700">
        <w:rPr>
          <w:rStyle w:val="StyleRed"/>
          <w:b/>
          <w:i w:val="0"/>
          <w:color w:val="auto"/>
          <w:lang w:val="en-US"/>
        </w:rPr>
        <w:t xml:space="preserve">Higher Level </w:t>
      </w:r>
      <w:r w:rsidR="005B10D8" w:rsidRPr="00B73700">
        <w:rPr>
          <w:rStyle w:val="StyleRed"/>
          <w:b/>
          <w:i w:val="0"/>
          <w:color w:val="auto"/>
          <w:lang w:val="en-US"/>
        </w:rPr>
        <w:t>Interferenc</w:t>
      </w:r>
      <w:r w:rsidR="00B878DC" w:rsidRPr="00B73700">
        <w:rPr>
          <w:rStyle w:val="StyleRed"/>
          <w:b/>
          <w:i w:val="0"/>
          <w:color w:val="auto"/>
          <w:lang w:val="en-US"/>
        </w:rPr>
        <w:t>e]</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X = Good hand</w:t>
      </w:r>
    </w:p>
    <w:p w:rsidR="00175098" w:rsidRPr="00B73700" w:rsidRDefault="00175098" w:rsidP="00175098">
      <w:pPr>
        <w:autoSpaceDE w:val="0"/>
        <w:autoSpaceDN w:val="0"/>
        <w:adjustRightInd w:val="0"/>
        <w:rPr>
          <w:rStyle w:val="StyleRed"/>
          <w:b w:val="0"/>
          <w:i w:val="0"/>
          <w:color w:val="000000"/>
        </w:rPr>
      </w:pPr>
      <w:r w:rsidRPr="00B73700">
        <w:rPr>
          <w:rStyle w:val="StyleRed"/>
          <w:b w:val="0"/>
          <w:i w:val="0"/>
          <w:color w:val="000000"/>
        </w:rPr>
        <w:tab/>
        <w:t xml:space="preserve">New suit = </w:t>
      </w:r>
      <w:r w:rsidR="002241EF" w:rsidRPr="00B73700">
        <w:rPr>
          <w:rStyle w:val="StyleRed"/>
          <w:b w:val="0"/>
          <w:i w:val="0"/>
          <w:color w:val="000000"/>
        </w:rPr>
        <w:t>NAT</w:t>
      </w:r>
      <w:r w:rsidRPr="00B73700">
        <w:rPr>
          <w:rStyle w:val="StyleRed"/>
          <w:b w:val="0"/>
          <w:i w:val="0"/>
          <w:color w:val="000000"/>
        </w:rPr>
        <w:t xml:space="preserve"> GF</w:t>
      </w:r>
    </w:p>
    <w:p w:rsidR="00FC3C12" w:rsidRPr="00B73700" w:rsidRDefault="00175098" w:rsidP="00FC3C12">
      <w:pPr>
        <w:autoSpaceDE w:val="0"/>
        <w:autoSpaceDN w:val="0"/>
        <w:adjustRightInd w:val="0"/>
        <w:rPr>
          <w:rStyle w:val="StyleRed"/>
          <w:b w:val="0"/>
          <w:i w:val="0"/>
          <w:color w:val="000000"/>
        </w:rPr>
      </w:pPr>
      <w:r w:rsidRPr="00B73700">
        <w:rPr>
          <w:rStyle w:val="StyleRed"/>
          <w:b w:val="0"/>
          <w:i w:val="0"/>
          <w:color w:val="000000"/>
        </w:rPr>
        <w:tab/>
        <w:t>NT = Stopper, to play</w:t>
      </w:r>
    </w:p>
    <w:p w:rsidR="00AE58F3" w:rsidRPr="00B73700" w:rsidRDefault="00DC08C9" w:rsidP="003F2861">
      <w:pPr>
        <w:pStyle w:val="Heading1"/>
      </w:pPr>
      <w:r w:rsidRPr="00B73700">
        <w:br w:type="page"/>
      </w:r>
      <w:bookmarkStart w:id="450" w:name="_Toc294652536"/>
      <w:r w:rsidR="00AE58F3" w:rsidRPr="00B73700">
        <w:lastRenderedPageBreak/>
        <w:t>2D</w:t>
      </w:r>
      <w:r w:rsidR="001641FC" w:rsidRPr="00B73700">
        <w:t>/2H/2S</w:t>
      </w:r>
      <w:r w:rsidR="00AE58F3" w:rsidRPr="00B73700">
        <w:t xml:space="preserve"> Multi Opening</w:t>
      </w:r>
      <w:bookmarkEnd w:id="450"/>
    </w:p>
    <w:p w:rsidR="00AE58F3" w:rsidRPr="00B73700" w:rsidRDefault="00AE58F3" w:rsidP="00D96125">
      <w:pPr>
        <w:pStyle w:val="Heading2"/>
      </w:pPr>
      <w:bookmarkStart w:id="451" w:name="_Toc294652537"/>
      <w:r w:rsidRPr="00B73700">
        <w:t>No Interference</w:t>
      </w:r>
      <w:bookmarkEnd w:id="451"/>
    </w:p>
    <w:p w:rsidR="00AE58F3" w:rsidRPr="00B73700" w:rsidRDefault="00AE58F3" w:rsidP="00520C73">
      <w:pPr>
        <w:pStyle w:val="Heading3"/>
        <w:rPr>
          <w:rStyle w:val="StyleRed"/>
          <w:b/>
          <w:i w:val="0"/>
          <w:color w:val="auto"/>
          <w:lang w:val="en-US"/>
        </w:rPr>
      </w:pPr>
      <w:bookmarkStart w:id="452" w:name="_2D_=_Weak"/>
      <w:bookmarkEnd w:id="452"/>
      <w:r w:rsidRPr="00B73700">
        <w:rPr>
          <w:rStyle w:val="StyleRed"/>
          <w:b/>
          <w:i w:val="0"/>
          <w:color w:val="auto"/>
          <w:lang w:val="en-US"/>
        </w:rPr>
        <w:t xml:space="preserve">2D = Weak 2M or 22-23 </w:t>
      </w:r>
      <w:r w:rsidR="00AA2E57" w:rsidRPr="00B73700">
        <w:rPr>
          <w:rStyle w:val="StyleRed"/>
          <w:b/>
          <w:i w:val="0"/>
          <w:color w:val="auto"/>
          <w:lang w:val="en-US"/>
        </w:rPr>
        <w:t>BAL</w:t>
      </w:r>
    </w:p>
    <w:p w:rsidR="00520C73" w:rsidRPr="00B73700" w:rsidRDefault="0088592F" w:rsidP="00520C73">
      <w:r w:rsidRPr="00B73700">
        <w:tab/>
        <w:t>2H = Pass or c</w:t>
      </w:r>
      <w:r w:rsidR="00520C73" w:rsidRPr="00B73700">
        <w:t>orrect</w:t>
      </w:r>
    </w:p>
    <w:p w:rsidR="00520C73" w:rsidRPr="00B73700" w:rsidRDefault="00520C73" w:rsidP="00520C73">
      <w:r w:rsidRPr="00B73700">
        <w:tab/>
      </w:r>
      <w:r w:rsidRPr="00B73700">
        <w:tab/>
        <w:t>Pass = Weak 2H</w:t>
      </w:r>
    </w:p>
    <w:p w:rsidR="00520C73" w:rsidRPr="00B73700" w:rsidRDefault="00520C73" w:rsidP="00520C73">
      <w:r w:rsidRPr="00B73700">
        <w:tab/>
      </w:r>
      <w:r w:rsidRPr="00B73700">
        <w:tab/>
        <w:t>2S = Weak 2S</w:t>
      </w:r>
    </w:p>
    <w:p w:rsidR="00520C73" w:rsidRPr="00B73700" w:rsidRDefault="00520C73"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520C73" w:rsidRPr="00B73700" w:rsidRDefault="0088592F" w:rsidP="00520C73">
      <w:r w:rsidRPr="00B73700">
        <w:tab/>
        <w:t>2S = Pass or c</w:t>
      </w:r>
      <w:r w:rsidR="00520C73" w:rsidRPr="00B73700">
        <w:t>orrect</w:t>
      </w:r>
      <w:r w:rsidR="00B13E76" w:rsidRPr="00B73700">
        <w:t xml:space="preserve"> (likes H)</w:t>
      </w:r>
    </w:p>
    <w:p w:rsidR="00631E19" w:rsidRPr="00B73700" w:rsidRDefault="00631E19" w:rsidP="00520C73">
      <w:r w:rsidRPr="00B73700">
        <w:tab/>
      </w:r>
      <w:r w:rsidRPr="00B73700">
        <w:tab/>
        <w:t>Pass = Weak 2S</w:t>
      </w:r>
    </w:p>
    <w:p w:rsidR="00631E19" w:rsidRPr="00B73700" w:rsidRDefault="00631E19" w:rsidP="00520C73">
      <w:pPr>
        <w:rPr>
          <w:color w:val="008000"/>
        </w:rPr>
      </w:pPr>
      <w:r w:rsidRPr="00B73700">
        <w:rPr>
          <w:color w:val="008000"/>
        </w:rPr>
        <w:tab/>
      </w:r>
      <w:r w:rsidRPr="00B73700">
        <w:rPr>
          <w:color w:val="008000"/>
        </w:rPr>
        <w:tab/>
      </w:r>
      <w:hyperlink w:anchor="_2D_–_2X" w:history="1">
        <w:r w:rsidRPr="00B73700">
          <w:rPr>
            <w:rStyle w:val="Hyperlink"/>
          </w:rPr>
          <w:t xml:space="preserve">2N = 22-23 </w:t>
        </w:r>
        <w:r w:rsidR="00AA2E57" w:rsidRPr="00B73700">
          <w:rPr>
            <w:rStyle w:val="Hyperlink"/>
          </w:rPr>
          <w:t>BAL</w:t>
        </w:r>
      </w:hyperlink>
    </w:p>
    <w:p w:rsidR="00631E19" w:rsidRPr="00B73700" w:rsidRDefault="00631E19" w:rsidP="00520C73">
      <w:r w:rsidRPr="00B73700">
        <w:tab/>
      </w:r>
      <w:r w:rsidRPr="00B73700">
        <w:tab/>
        <w:t>3m = Good Weak 2H</w:t>
      </w:r>
    </w:p>
    <w:p w:rsidR="00631E19" w:rsidRPr="00B73700" w:rsidRDefault="00631E19" w:rsidP="00520C73">
      <w:r w:rsidRPr="00B73700">
        <w:tab/>
      </w:r>
      <w:r w:rsidRPr="00B73700">
        <w:tab/>
        <w:t>3H = Weak 2H</w:t>
      </w:r>
    </w:p>
    <w:p w:rsidR="00631E19" w:rsidRPr="00B73700" w:rsidRDefault="00631E19" w:rsidP="00520C73">
      <w:r w:rsidRPr="00B73700">
        <w:tab/>
      </w:r>
      <w:hyperlink w:anchor="_2D_–_2N" w:history="1">
        <w:r w:rsidRPr="00B73700">
          <w:rPr>
            <w:rStyle w:val="Hyperlink"/>
          </w:rPr>
          <w:t xml:space="preserve">2N = Relay, </w:t>
        </w:r>
        <w:r w:rsidR="007E23AF" w:rsidRPr="00B73700">
          <w:rPr>
            <w:rStyle w:val="Hyperlink"/>
          </w:rPr>
          <w:t>inv</w:t>
        </w:r>
        <w:r w:rsidRPr="00B73700">
          <w:rPr>
            <w:rStyle w:val="Hyperlink"/>
          </w:rPr>
          <w:t>+</w:t>
        </w:r>
      </w:hyperlink>
    </w:p>
    <w:p w:rsidR="00631E19" w:rsidRPr="00B73700" w:rsidRDefault="00737BD4" w:rsidP="00520C73">
      <w:r w:rsidRPr="00B73700">
        <w:rPr>
          <w:color w:val="008000"/>
        </w:rPr>
        <w:tab/>
      </w:r>
      <w:r w:rsidRPr="00B73700">
        <w:t xml:space="preserve">3m = </w:t>
      </w:r>
      <w:r w:rsidR="002241EF" w:rsidRPr="00B73700">
        <w:t>NAT</w:t>
      </w:r>
      <w:r w:rsidRPr="00B73700">
        <w:t>, F1</w:t>
      </w:r>
    </w:p>
    <w:p w:rsidR="00631E19" w:rsidRPr="00B73700" w:rsidRDefault="00631E19" w:rsidP="00520C73">
      <w:r w:rsidRPr="00B73700">
        <w:tab/>
        <w:t>3H = Pass or Correct</w:t>
      </w:r>
    </w:p>
    <w:p w:rsidR="00631E19" w:rsidRPr="00B73700" w:rsidRDefault="00631E19" w:rsidP="00631E19">
      <w:r w:rsidRPr="00B73700">
        <w:tab/>
      </w:r>
      <w:r w:rsidRPr="00B73700">
        <w:tab/>
        <w:t>Pass = Weak 2H</w:t>
      </w:r>
    </w:p>
    <w:p w:rsidR="00631E19" w:rsidRPr="00B73700" w:rsidRDefault="00631E19" w:rsidP="00520C73">
      <w:r w:rsidRPr="00B73700">
        <w:tab/>
      </w:r>
      <w:r w:rsidRPr="00B73700">
        <w:tab/>
        <w:t>2S = Weak 2S</w:t>
      </w:r>
      <w:r w:rsidRPr="00B73700">
        <w:tab/>
      </w:r>
      <w:r w:rsidRPr="00B73700">
        <w:tab/>
      </w:r>
    </w:p>
    <w:p w:rsidR="00631E19" w:rsidRPr="00B73700" w:rsidRDefault="00631E19" w:rsidP="00520C73">
      <w:r w:rsidRPr="00B73700">
        <w:tab/>
      </w:r>
      <w:r w:rsidRPr="00B73700">
        <w:tab/>
        <w:t xml:space="preserve">3N = 22-23 </w:t>
      </w:r>
      <w:r w:rsidR="00AA2E57" w:rsidRPr="00B73700">
        <w:t>BAL</w:t>
      </w:r>
    </w:p>
    <w:p w:rsidR="00631E19" w:rsidRPr="00B73700" w:rsidRDefault="00631E19" w:rsidP="00520C73">
      <w:r w:rsidRPr="00B73700">
        <w:tab/>
        <w:t>3S = Pass or Correct</w:t>
      </w:r>
    </w:p>
    <w:p w:rsidR="00631E19" w:rsidRPr="00B73700" w:rsidRDefault="00631E19" w:rsidP="00631E19">
      <w:r w:rsidRPr="00B73700">
        <w:tab/>
      </w:r>
      <w:r w:rsidRPr="00B73700">
        <w:tab/>
        <w:t>Pass = Weak 2S</w:t>
      </w:r>
    </w:p>
    <w:p w:rsidR="00631E19" w:rsidRPr="00B73700" w:rsidRDefault="00631E19" w:rsidP="00631E19">
      <w:r w:rsidRPr="00B73700">
        <w:tab/>
      </w:r>
      <w:r w:rsidRPr="00B73700">
        <w:tab/>
        <w:t xml:space="preserve">3N = 22-23 </w:t>
      </w:r>
      <w:r w:rsidR="00AA2E57" w:rsidRPr="00B73700">
        <w:t>BAL</w:t>
      </w:r>
    </w:p>
    <w:p w:rsidR="00631E19" w:rsidRPr="00B73700" w:rsidRDefault="00631E19" w:rsidP="00631E19">
      <w:r w:rsidRPr="00B73700">
        <w:tab/>
      </w:r>
      <w:r w:rsidRPr="00B73700">
        <w:tab/>
        <w:t>4H = Weak 2H</w:t>
      </w:r>
    </w:p>
    <w:p w:rsidR="00631E19" w:rsidRPr="00B73700" w:rsidRDefault="00631E19" w:rsidP="00631E19">
      <w:r w:rsidRPr="00B73700">
        <w:tab/>
        <w:t>3N = To Play</w:t>
      </w:r>
    </w:p>
    <w:p w:rsidR="000E7B3F" w:rsidRPr="00B73700" w:rsidRDefault="000E7B3F" w:rsidP="00631E19">
      <w:r w:rsidRPr="00B73700">
        <w:tab/>
        <w:t xml:space="preserve">4M = </w:t>
      </w:r>
      <w:r w:rsidR="00200723" w:rsidRPr="00B73700">
        <w:t>Own suit, t</w:t>
      </w:r>
      <w:r w:rsidR="00737BD4" w:rsidRPr="00B73700">
        <w:t>o play</w:t>
      </w:r>
    </w:p>
    <w:bookmarkStart w:id="453" w:name="_2D_–_2N"/>
    <w:bookmarkEnd w:id="453"/>
    <w:p w:rsidR="008F4C3D" w:rsidRPr="00B73700" w:rsidRDefault="004D0B10" w:rsidP="009E0703">
      <w:pPr>
        <w:pStyle w:val="Heading3"/>
        <w:rPr>
          <w:lang w:val="en-US"/>
        </w:rPr>
      </w:pPr>
      <w:r w:rsidRPr="00B73700">
        <w:rPr>
          <w:lang w:val="en-US"/>
        </w:rPr>
        <w:fldChar w:fldCharType="begin"/>
      </w:r>
      <w:r w:rsidR="009E0703" w:rsidRPr="00B73700">
        <w:rPr>
          <w:lang w:val="en-US"/>
        </w:rPr>
        <w:instrText xml:space="preserve"> HYPERLINK  \l "_2D_=_Weak" </w:instrText>
      </w:r>
      <w:r w:rsidRPr="00B73700">
        <w:rPr>
          <w:lang w:val="en-US"/>
        </w:rPr>
        <w:fldChar w:fldCharType="separate"/>
      </w:r>
      <w:r w:rsidR="008F4C3D" w:rsidRPr="00B73700">
        <w:rPr>
          <w:rStyle w:val="Hyperlink"/>
          <w:lang w:val="en-US"/>
        </w:rPr>
        <w:t>2D</w:t>
      </w:r>
      <w:r w:rsidRPr="00B73700">
        <w:rPr>
          <w:lang w:val="en-US"/>
        </w:rPr>
        <w:fldChar w:fldCharType="end"/>
      </w:r>
      <w:r w:rsidR="00AA0D4D" w:rsidRPr="00B73700">
        <w:rPr>
          <w:lang w:val="en-US"/>
        </w:rPr>
        <w:t>–</w:t>
      </w:r>
      <w:r w:rsidR="008F4C3D" w:rsidRPr="00B73700">
        <w:rPr>
          <w:lang w:val="en-US"/>
        </w:rPr>
        <w:t>2N = Relay</w:t>
      </w:r>
    </w:p>
    <w:p w:rsidR="008F4C3D" w:rsidRPr="00B73700" w:rsidRDefault="008F4C3D" w:rsidP="00631E19">
      <w:r w:rsidRPr="00B73700">
        <w:tab/>
        <w:t>3C = Good Weak 2H</w:t>
      </w:r>
    </w:p>
    <w:p w:rsidR="00487674" w:rsidRPr="00B73700" w:rsidRDefault="00487674" w:rsidP="00631E19">
      <w:r w:rsidRPr="00B73700">
        <w:tab/>
      </w:r>
      <w:r w:rsidRPr="00B73700">
        <w:tab/>
        <w:t>3D = Agrees H, asks for stiff</w:t>
      </w:r>
    </w:p>
    <w:p w:rsidR="00487674" w:rsidRPr="00B73700" w:rsidRDefault="005D4E38" w:rsidP="00631E19">
      <w:r w:rsidRPr="00B73700">
        <w:tab/>
      </w:r>
      <w:r w:rsidRPr="00B73700">
        <w:tab/>
      </w:r>
      <w:r w:rsidRPr="00B73700">
        <w:tab/>
        <w:t>3H</w:t>
      </w:r>
      <w:r w:rsidR="00487674" w:rsidRPr="00B73700">
        <w:t xml:space="preserve"> = no stiff</w:t>
      </w:r>
    </w:p>
    <w:p w:rsidR="008F4C3D" w:rsidRPr="00B73700" w:rsidRDefault="008F4C3D" w:rsidP="00631E19">
      <w:r w:rsidRPr="00B73700">
        <w:tab/>
      </w:r>
      <w:r w:rsidRPr="00B73700">
        <w:tab/>
        <w:t>3H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3D = Good Weak 2S</w:t>
      </w:r>
    </w:p>
    <w:p w:rsidR="00487674" w:rsidRPr="00B73700" w:rsidRDefault="00487674" w:rsidP="00631E19">
      <w:r w:rsidRPr="00B73700">
        <w:tab/>
      </w:r>
      <w:r w:rsidRPr="00B73700">
        <w:tab/>
        <w:t>3H = Agree</w:t>
      </w:r>
      <w:r w:rsidR="009C3F4E" w:rsidRPr="00B73700">
        <w:t>s</w:t>
      </w:r>
      <w:r w:rsidRPr="00B73700">
        <w:t xml:space="preserve"> S, asks for stiff</w:t>
      </w:r>
    </w:p>
    <w:p w:rsidR="00487674" w:rsidRPr="00B73700" w:rsidRDefault="005D4E38" w:rsidP="00631E19">
      <w:r w:rsidRPr="00B73700">
        <w:tab/>
      </w:r>
      <w:r w:rsidRPr="00B73700">
        <w:tab/>
      </w:r>
      <w:r w:rsidRPr="00B73700">
        <w:tab/>
        <w:t>3S</w:t>
      </w:r>
      <w:r w:rsidR="00487674" w:rsidRPr="00B73700">
        <w:t xml:space="preserve"> = no stiff</w:t>
      </w:r>
    </w:p>
    <w:p w:rsidR="008F4C3D" w:rsidRPr="00B73700" w:rsidRDefault="008F4C3D" w:rsidP="00631E19">
      <w:r w:rsidRPr="00B73700">
        <w:tab/>
      </w:r>
      <w:r w:rsidRPr="00B73700">
        <w:tab/>
        <w:t>3S = Inv</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3H = Weak 2H</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3S = Weak 2S</w:t>
      </w:r>
    </w:p>
    <w:p w:rsidR="008F4C3D" w:rsidRPr="00B73700" w:rsidRDefault="008F4C3D" w:rsidP="00631E19">
      <w:r w:rsidRPr="00B73700">
        <w:tab/>
      </w:r>
      <w:r w:rsidRPr="00B73700">
        <w:tab/>
        <w:t>Pass = To Play</w:t>
      </w:r>
    </w:p>
    <w:p w:rsidR="008F4C3D" w:rsidRPr="00B73700" w:rsidRDefault="008F4C3D" w:rsidP="00631E19">
      <w:r w:rsidRPr="00B73700">
        <w:tab/>
      </w:r>
      <w:r w:rsidRPr="00B73700">
        <w:tab/>
        <w:t xml:space="preserve">Rest = </w:t>
      </w:r>
      <w:r w:rsidR="002241EF" w:rsidRPr="00B73700">
        <w:t>NAT</w:t>
      </w:r>
      <w:r w:rsidRPr="00B73700">
        <w:t>, GF</w:t>
      </w:r>
    </w:p>
    <w:p w:rsidR="008F4C3D" w:rsidRPr="00B73700" w:rsidRDefault="008F4C3D" w:rsidP="00631E19">
      <w:r w:rsidRPr="00B73700">
        <w:tab/>
        <w:t xml:space="preserve">3N = </w:t>
      </w:r>
      <w:r w:rsidR="00200723" w:rsidRPr="00B73700">
        <w:t xml:space="preserve">22-23 </w:t>
      </w:r>
      <w:r w:rsidR="00AA2E57" w:rsidRPr="00B73700">
        <w:t>BAL</w:t>
      </w:r>
    </w:p>
    <w:p w:rsidR="00743E16" w:rsidRPr="00B73700" w:rsidRDefault="005401EF" w:rsidP="00A134FF">
      <w:pPr>
        <w:pStyle w:val="Heading3"/>
        <w:rPr>
          <w:lang w:val="en-US"/>
        </w:rPr>
      </w:pPr>
      <w:bookmarkStart w:id="454" w:name="_2H_=_5H"/>
      <w:bookmarkEnd w:id="454"/>
      <w:r w:rsidRPr="00B73700">
        <w:rPr>
          <w:lang w:val="en-US"/>
        </w:rPr>
        <w:t xml:space="preserve">2H = 5H + 5m, 7-11 </w:t>
      </w:r>
      <w:r w:rsidR="00743E16" w:rsidRPr="00B73700">
        <w:rPr>
          <w:lang w:val="en-US"/>
        </w:rPr>
        <w:t>HCP</w:t>
      </w:r>
    </w:p>
    <w:p w:rsidR="00743E16" w:rsidRPr="00B73700" w:rsidRDefault="00944FFA" w:rsidP="00631E19">
      <w:r w:rsidRPr="00B73700">
        <w:tab/>
        <w:t xml:space="preserve">2S = </w:t>
      </w:r>
      <w:r w:rsidR="002241EF" w:rsidRPr="00B73700">
        <w:t>NAT</w:t>
      </w:r>
      <w:r w:rsidRPr="00B73700">
        <w:t>, inv+</w:t>
      </w:r>
    </w:p>
    <w:p w:rsidR="00743E16" w:rsidRPr="00B73700" w:rsidRDefault="00743E16" w:rsidP="00631E19">
      <w:r w:rsidRPr="00B73700">
        <w:tab/>
        <w:t xml:space="preserve">2N = </w:t>
      </w:r>
      <w:r w:rsidR="007B7A1F" w:rsidRPr="00B73700">
        <w:t>Relay</w:t>
      </w:r>
    </w:p>
    <w:p w:rsidR="00743E16" w:rsidRPr="00B73700" w:rsidRDefault="00743E16" w:rsidP="00631E19">
      <w:r w:rsidRPr="00B73700">
        <w:tab/>
      </w:r>
      <w:r w:rsidRPr="00B73700">
        <w:tab/>
        <w:t>3C = C</w:t>
      </w:r>
    </w:p>
    <w:p w:rsidR="00365422" w:rsidRPr="00B73700" w:rsidRDefault="00365422" w:rsidP="00631E19">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73170" w:rsidP="00631E19">
      <w:r w:rsidRPr="00B73700">
        <w:tab/>
      </w:r>
      <w:r w:rsidRPr="00B73700">
        <w:tab/>
      </w:r>
      <w:r w:rsidRPr="00B73700">
        <w:tab/>
      </w:r>
      <w:r w:rsidR="00380093">
        <w:t>3D,</w:t>
      </w:r>
      <w:r w:rsidR="00E46172" w:rsidRPr="00B73700">
        <w:t>3S</w:t>
      </w:r>
      <w:r w:rsidRPr="00B73700">
        <w:t xml:space="preserve"> = C support, Inv+</w:t>
      </w:r>
    </w:p>
    <w:p w:rsidR="00F1319C" w:rsidRPr="00B73700" w:rsidRDefault="00F1319C" w:rsidP="00631E19">
      <w:r w:rsidRPr="00B73700">
        <w:tab/>
      </w:r>
      <w:r w:rsidRPr="00B73700">
        <w:tab/>
      </w:r>
      <w:r w:rsidRPr="00B73700">
        <w:tab/>
        <w:t>4S = DKC for H+m</w:t>
      </w:r>
    </w:p>
    <w:p w:rsidR="00743E16" w:rsidRPr="00B73700" w:rsidRDefault="00743E16" w:rsidP="00631E19">
      <w:r w:rsidRPr="00B73700">
        <w:tab/>
      </w:r>
      <w:r w:rsidRPr="00B73700">
        <w:tab/>
        <w:t>3D = D</w:t>
      </w:r>
    </w:p>
    <w:p w:rsidR="00365422" w:rsidRPr="00B73700" w:rsidRDefault="00365422" w:rsidP="00365422">
      <w:r w:rsidRPr="00B73700">
        <w:tab/>
      </w:r>
      <w:r w:rsidRPr="00B73700">
        <w:tab/>
      </w:r>
      <w:r w:rsidRPr="00B73700">
        <w:tab/>
        <w:t>Pass = to play</w:t>
      </w:r>
    </w:p>
    <w:p w:rsidR="00743E16" w:rsidRPr="00B73700" w:rsidRDefault="00743E16" w:rsidP="00631E19">
      <w:r w:rsidRPr="00B73700">
        <w:tab/>
      </w:r>
      <w:r w:rsidRPr="00B73700">
        <w:tab/>
      </w:r>
      <w:r w:rsidRPr="00B73700">
        <w:tab/>
        <w:t xml:space="preserve">3H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3S</w:t>
      </w:r>
      <w:r w:rsidR="00A73170" w:rsidRPr="00B73700">
        <w:t xml:space="preserve"> = D support, Inv+</w:t>
      </w:r>
    </w:p>
    <w:p w:rsidR="00F1319C" w:rsidRPr="00B73700" w:rsidRDefault="00F1319C" w:rsidP="00631E19">
      <w:r w:rsidRPr="00B73700">
        <w:tab/>
      </w:r>
      <w:r w:rsidRPr="00B73700">
        <w:tab/>
      </w:r>
      <w:r w:rsidRPr="00B73700">
        <w:tab/>
        <w:t>4N = DKC for S+m</w:t>
      </w:r>
    </w:p>
    <w:p w:rsidR="00A73170" w:rsidRPr="00B73700" w:rsidRDefault="00A73170" w:rsidP="00631E19">
      <w:r w:rsidRPr="00B73700">
        <w:tab/>
        <w:t xml:space="preserve">3m = </w:t>
      </w:r>
      <w:r w:rsidR="002241EF" w:rsidRPr="00B73700">
        <w:t>NAT</w:t>
      </w:r>
      <w:r w:rsidRPr="00B73700">
        <w:t>, GF</w:t>
      </w:r>
    </w:p>
    <w:p w:rsidR="00A73170" w:rsidRPr="00B73700" w:rsidRDefault="00A73170" w:rsidP="00631E19">
      <w:r w:rsidRPr="00B73700">
        <w:tab/>
      </w:r>
      <w:r w:rsidRPr="00B73700">
        <w:tab/>
        <w:t>3OM = doubleton Support</w:t>
      </w:r>
    </w:p>
    <w:p w:rsidR="00A73170" w:rsidRPr="00B73700" w:rsidRDefault="00A73170" w:rsidP="00A73170">
      <w:pPr>
        <w:ind w:left="720" w:firstLine="720"/>
      </w:pPr>
      <w:r w:rsidRPr="00B73700">
        <w:t>3M or 3m denies support</w:t>
      </w:r>
    </w:p>
    <w:p w:rsidR="00225819" w:rsidRPr="00B73700" w:rsidRDefault="00442FC9" w:rsidP="00631E19">
      <w:pPr>
        <w:rPr>
          <w:color w:val="008000"/>
        </w:rPr>
      </w:pPr>
      <w:r w:rsidRPr="00B73700">
        <w:rPr>
          <w:color w:val="008000"/>
        </w:rPr>
        <w:lastRenderedPageBreak/>
        <w:tab/>
      </w:r>
    </w:p>
    <w:p w:rsidR="00743E16" w:rsidRPr="00B73700" w:rsidRDefault="00743E16" w:rsidP="00211352">
      <w:pPr>
        <w:ind w:firstLine="720"/>
      </w:pPr>
      <w:r w:rsidRPr="00B73700">
        <w:t xml:space="preserve">3H = </w:t>
      </w:r>
      <w:r w:rsidR="00A73170" w:rsidRPr="00B73700">
        <w:t>Inv</w:t>
      </w:r>
    </w:p>
    <w:p w:rsidR="00743E16" w:rsidRPr="00B73700" w:rsidRDefault="00743E16" w:rsidP="00631E19">
      <w:r w:rsidRPr="00B73700">
        <w:tab/>
        <w:t>3S</w:t>
      </w:r>
      <w:r w:rsidR="00A134FF" w:rsidRPr="00B73700">
        <w:t>/4m</w:t>
      </w:r>
      <w:r w:rsidRPr="00B73700">
        <w:t xml:space="preserve"> = Splinter for H</w:t>
      </w:r>
    </w:p>
    <w:p w:rsidR="00743E16" w:rsidRPr="00B73700" w:rsidRDefault="00743E16" w:rsidP="00631E19">
      <w:r w:rsidRPr="00B73700">
        <w:tab/>
        <w:t>3N = To Play</w:t>
      </w:r>
    </w:p>
    <w:p w:rsidR="00A134FF" w:rsidRPr="00B73700" w:rsidRDefault="00A134FF" w:rsidP="00631E19">
      <w:r w:rsidRPr="00B73700">
        <w:tab/>
        <w:t>4H = To Play</w:t>
      </w:r>
      <w:r w:rsidR="002724E6" w:rsidRPr="00B73700">
        <w:t>, can have values</w:t>
      </w:r>
    </w:p>
    <w:p w:rsidR="00A134FF" w:rsidRPr="00380093" w:rsidRDefault="00A134FF" w:rsidP="00631E19">
      <w:pPr>
        <w:rPr>
          <w:highlight w:val="yellow"/>
        </w:rPr>
      </w:pPr>
      <w:r w:rsidRPr="00B73700">
        <w:tab/>
      </w:r>
      <w:r w:rsidRPr="00380093">
        <w:rPr>
          <w:highlight w:val="yellow"/>
        </w:rPr>
        <w:t>4S</w:t>
      </w:r>
      <w:r w:rsidR="005D4E38" w:rsidRPr="00380093">
        <w:rPr>
          <w:highlight w:val="yellow"/>
        </w:rPr>
        <w:t xml:space="preserve"> = </w:t>
      </w:r>
      <w:r w:rsidR="00380093" w:rsidRPr="00380093">
        <w:rPr>
          <w:highlight w:val="yellow"/>
        </w:rPr>
        <w:t>To plan</w:t>
      </w:r>
    </w:p>
    <w:p w:rsidR="00A134FF" w:rsidRPr="00B73700" w:rsidRDefault="00A134FF" w:rsidP="00631E19">
      <w:r w:rsidRPr="00380093">
        <w:rPr>
          <w:highlight w:val="yellow"/>
        </w:rPr>
        <w:tab/>
      </w:r>
      <w:r w:rsidR="005D4E38" w:rsidRPr="00380093">
        <w:rPr>
          <w:highlight w:val="yellow"/>
        </w:rPr>
        <w:t xml:space="preserve">4N = </w:t>
      </w:r>
      <w:r w:rsidR="00380093" w:rsidRPr="00380093">
        <w:rPr>
          <w:highlight w:val="yellow"/>
        </w:rPr>
        <w:t>RKC</w:t>
      </w:r>
    </w:p>
    <w:p w:rsidR="005D4E38" w:rsidRPr="00B73700" w:rsidRDefault="005D4E38" w:rsidP="00631E19">
      <w:r w:rsidRPr="00B73700">
        <w:tab/>
        <w:t>5m = Exclusion</w:t>
      </w:r>
    </w:p>
    <w:p w:rsidR="00A134FF" w:rsidRPr="00B73700" w:rsidRDefault="00A134FF" w:rsidP="00FA0251">
      <w:pPr>
        <w:pStyle w:val="Heading3"/>
        <w:rPr>
          <w:lang w:val="en-US"/>
        </w:rPr>
      </w:pPr>
      <w:bookmarkStart w:id="455" w:name="_2S_=_5S+5m,"/>
      <w:bookmarkEnd w:id="455"/>
      <w:r w:rsidRPr="00B73700">
        <w:rPr>
          <w:lang w:val="en-US"/>
        </w:rPr>
        <w:t>2S = 5S</w:t>
      </w:r>
      <w:r w:rsidR="005401EF" w:rsidRPr="00B73700">
        <w:rPr>
          <w:lang w:val="en-US"/>
        </w:rPr>
        <w:t xml:space="preserve"> </w:t>
      </w:r>
      <w:r w:rsidRPr="00B73700">
        <w:rPr>
          <w:lang w:val="en-US"/>
        </w:rPr>
        <w:t>+</w:t>
      </w:r>
      <w:r w:rsidR="00A73170" w:rsidRPr="00B73700">
        <w:rPr>
          <w:lang w:val="en-US"/>
        </w:rPr>
        <w:t xml:space="preserve"> 5x</w:t>
      </w:r>
      <w:r w:rsidR="005401EF" w:rsidRPr="00B73700">
        <w:rPr>
          <w:lang w:val="en-US"/>
        </w:rPr>
        <w:t>, 7-11</w:t>
      </w:r>
      <w:r w:rsidRPr="00B73700">
        <w:rPr>
          <w:lang w:val="en-US"/>
        </w:rPr>
        <w:t xml:space="preserve"> HCP</w:t>
      </w:r>
    </w:p>
    <w:p w:rsidR="00A134FF" w:rsidRPr="00B73700" w:rsidRDefault="00A134FF" w:rsidP="00631E19">
      <w:r w:rsidRPr="00B73700">
        <w:tab/>
        <w:t xml:space="preserve">2N = </w:t>
      </w:r>
      <w:r w:rsidR="000718FA" w:rsidRPr="00B73700">
        <w:t>Relay</w:t>
      </w:r>
    </w:p>
    <w:p w:rsidR="00A134FF" w:rsidRPr="00B73700" w:rsidRDefault="00A134FF" w:rsidP="00631E19">
      <w:r w:rsidRPr="00B73700">
        <w:tab/>
      </w:r>
      <w:r w:rsidRPr="00B73700">
        <w:tab/>
        <w:t>3C = C</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C support, </w:t>
      </w:r>
      <w:r w:rsidR="00E46172" w:rsidRPr="00B73700">
        <w:t>Inv+</w:t>
      </w:r>
    </w:p>
    <w:p w:rsidR="005D4E38" w:rsidRPr="00B73700" w:rsidRDefault="005D4E38" w:rsidP="00631E19">
      <w:r w:rsidRPr="00B73700">
        <w:tab/>
      </w:r>
      <w:r w:rsidRPr="00B73700">
        <w:tab/>
      </w:r>
      <w:r w:rsidRPr="00B73700">
        <w:tab/>
        <w:t xml:space="preserve">4N = </w:t>
      </w:r>
      <w:r w:rsidR="00A73170" w:rsidRPr="00B73700">
        <w:t>DKC</w:t>
      </w:r>
    </w:p>
    <w:p w:rsidR="00A134FF" w:rsidRPr="00B73700" w:rsidRDefault="00A134FF" w:rsidP="00631E19">
      <w:r w:rsidRPr="00B73700">
        <w:tab/>
      </w:r>
      <w:r w:rsidRPr="00B73700">
        <w:tab/>
        <w:t>3D</w:t>
      </w:r>
      <w:r w:rsidR="000718FA" w:rsidRPr="00B73700">
        <w:t xml:space="preserve"> = D</w:t>
      </w:r>
    </w:p>
    <w:p w:rsidR="000718FA" w:rsidRPr="00B73700" w:rsidRDefault="000718FA" w:rsidP="000718FA">
      <w:r w:rsidRPr="00B73700">
        <w:tab/>
      </w:r>
      <w:r w:rsidRPr="00B73700">
        <w:tab/>
      </w:r>
      <w:r w:rsidRPr="00B73700">
        <w:tab/>
        <w:t>Pass = to play</w:t>
      </w:r>
    </w:p>
    <w:p w:rsidR="00A134FF" w:rsidRPr="00B73700" w:rsidRDefault="00A134FF" w:rsidP="00631E19">
      <w:r w:rsidRPr="00B73700">
        <w:tab/>
      </w:r>
      <w:r w:rsidRPr="00B73700">
        <w:tab/>
      </w:r>
      <w:r w:rsidRPr="00B73700">
        <w:tab/>
        <w:t xml:space="preserve">3S = </w:t>
      </w:r>
      <w:r w:rsidR="002241EF" w:rsidRPr="00B73700">
        <w:t>NAT</w:t>
      </w:r>
      <w:r w:rsidRPr="00B73700">
        <w:t>, GF</w:t>
      </w:r>
    </w:p>
    <w:p w:rsidR="00A134FF" w:rsidRPr="00B73700" w:rsidRDefault="00A134FF" w:rsidP="00631E19">
      <w:r w:rsidRPr="00B73700">
        <w:tab/>
      </w:r>
      <w:r w:rsidRPr="00B73700">
        <w:tab/>
      </w:r>
      <w:r w:rsidRPr="00B73700">
        <w:tab/>
      </w:r>
      <w:r w:rsidR="00E46172" w:rsidRPr="00B73700">
        <w:t>3H</w:t>
      </w:r>
      <w:r w:rsidRPr="00B73700">
        <w:t xml:space="preserve"> = D support, </w:t>
      </w:r>
      <w:r w:rsidR="00E46172" w:rsidRPr="00B73700">
        <w:t>Inv+</w:t>
      </w:r>
    </w:p>
    <w:p w:rsidR="00A73170" w:rsidRPr="00B73700" w:rsidRDefault="00A73170" w:rsidP="00A73170">
      <w:r w:rsidRPr="00B73700">
        <w:tab/>
      </w:r>
      <w:r w:rsidRPr="00B73700">
        <w:tab/>
        <w:t>3H = H</w:t>
      </w:r>
    </w:p>
    <w:p w:rsidR="00A73170" w:rsidRPr="00B73700" w:rsidRDefault="00A73170" w:rsidP="00A73170">
      <w:r w:rsidRPr="00B73700">
        <w:tab/>
      </w:r>
      <w:r w:rsidRPr="00B73700">
        <w:tab/>
      </w:r>
      <w:r w:rsidRPr="00B73700">
        <w:tab/>
        <w:t>Pass = to play</w:t>
      </w:r>
    </w:p>
    <w:p w:rsidR="00A73170" w:rsidRPr="00B73700" w:rsidRDefault="00A73170" w:rsidP="00A73170">
      <w:r w:rsidRPr="00B73700">
        <w:tab/>
      </w:r>
      <w:r w:rsidRPr="00B73700">
        <w:tab/>
      </w:r>
      <w:r w:rsidRPr="00B73700">
        <w:tab/>
        <w:t xml:space="preserve">3S = </w:t>
      </w:r>
      <w:r w:rsidR="002241EF" w:rsidRPr="00B73700">
        <w:t>NAT</w:t>
      </w:r>
      <w:r w:rsidRPr="00B73700">
        <w:t>, GF</w:t>
      </w:r>
    </w:p>
    <w:p w:rsidR="00A73170" w:rsidRPr="00B73700" w:rsidRDefault="00A73170" w:rsidP="00A73170">
      <w:r w:rsidRPr="00B73700">
        <w:tab/>
      </w:r>
      <w:r w:rsidRPr="00B73700">
        <w:tab/>
      </w:r>
      <w:r w:rsidRPr="00B73700">
        <w:tab/>
        <w:t>Rest = H support, GF</w:t>
      </w:r>
    </w:p>
    <w:p w:rsidR="00E46172" w:rsidRPr="00B73700" w:rsidRDefault="00E46172" w:rsidP="00E46172">
      <w:pPr>
        <w:ind w:firstLine="720"/>
      </w:pPr>
      <w:r w:rsidRPr="00B73700">
        <w:t xml:space="preserve">3m = </w:t>
      </w:r>
      <w:r w:rsidR="002241EF" w:rsidRPr="00B73700">
        <w:t>NAT</w:t>
      </w:r>
      <w:r w:rsidRPr="00B73700">
        <w:t>, GF</w:t>
      </w:r>
    </w:p>
    <w:p w:rsidR="00E46172" w:rsidRPr="00B73700" w:rsidRDefault="00E46172" w:rsidP="00E46172">
      <w:r w:rsidRPr="00B73700">
        <w:tab/>
      </w:r>
      <w:r w:rsidRPr="00B73700">
        <w:tab/>
        <w:t>3OM = doubleton Support</w:t>
      </w:r>
    </w:p>
    <w:p w:rsidR="00E46172" w:rsidRPr="00B73700" w:rsidRDefault="00E46172" w:rsidP="00E46172">
      <w:pPr>
        <w:ind w:left="720" w:firstLine="720"/>
      </w:pPr>
      <w:r w:rsidRPr="00B73700">
        <w:t>3M or 3m denies support</w:t>
      </w:r>
    </w:p>
    <w:p w:rsidR="00A134FF" w:rsidRPr="00B73700" w:rsidRDefault="000718FA" w:rsidP="00631E19">
      <w:r w:rsidRPr="00B73700">
        <w:tab/>
      </w:r>
      <w:r w:rsidR="00A134FF" w:rsidRPr="00B73700">
        <w:t xml:space="preserve">3H = </w:t>
      </w:r>
      <w:r w:rsidR="002241EF" w:rsidRPr="00B73700">
        <w:t>NAT</w:t>
      </w:r>
      <w:r w:rsidR="00A134FF" w:rsidRPr="00B73700">
        <w:t>, GF</w:t>
      </w:r>
    </w:p>
    <w:p w:rsidR="00A134FF" w:rsidRPr="00B73700" w:rsidRDefault="00A134FF" w:rsidP="00631E19">
      <w:r w:rsidRPr="00B73700">
        <w:tab/>
        <w:t xml:space="preserve">3S = </w:t>
      </w:r>
      <w:r w:rsidR="00E46172" w:rsidRPr="00B73700">
        <w:t>Inv</w:t>
      </w:r>
    </w:p>
    <w:p w:rsidR="00A134FF" w:rsidRPr="00B73700" w:rsidRDefault="00A134FF" w:rsidP="00631E19">
      <w:r w:rsidRPr="00B73700">
        <w:tab/>
        <w:t>3N = To Play</w:t>
      </w:r>
    </w:p>
    <w:p w:rsidR="00A134FF" w:rsidRPr="00B73700" w:rsidRDefault="00A134FF" w:rsidP="00631E19">
      <w:r w:rsidRPr="00B73700">
        <w:tab/>
        <w:t>4m/4H = Splinter for S</w:t>
      </w:r>
    </w:p>
    <w:p w:rsidR="00A134FF" w:rsidRPr="00B73700" w:rsidRDefault="00A134FF" w:rsidP="00631E19">
      <w:r w:rsidRPr="00B73700">
        <w:tab/>
        <w:t>4S = To Play</w:t>
      </w:r>
      <w:r w:rsidR="002724E6" w:rsidRPr="00B73700">
        <w:t>, can have values</w:t>
      </w:r>
    </w:p>
    <w:p w:rsidR="00A134FF" w:rsidRPr="00B73700" w:rsidRDefault="00A134FF" w:rsidP="00631E19">
      <w:pPr>
        <w:rPr>
          <w:color w:val="008000"/>
        </w:rPr>
      </w:pPr>
      <w:r w:rsidRPr="00B73700">
        <w:rPr>
          <w:color w:val="008000"/>
        </w:rPr>
        <w:tab/>
      </w:r>
      <w:hyperlink w:anchor="_RKC_=_Keycard" w:history="1">
        <w:r w:rsidRPr="00B73700">
          <w:rPr>
            <w:rStyle w:val="Hyperlink"/>
          </w:rPr>
          <w:t>4N = RKC</w:t>
        </w:r>
      </w:hyperlink>
    </w:p>
    <w:p w:rsidR="00A134FF" w:rsidRPr="00B73700" w:rsidRDefault="00A134FF" w:rsidP="00631E19">
      <w:pPr>
        <w:rPr>
          <w:color w:val="008000"/>
        </w:rPr>
      </w:pPr>
      <w:r w:rsidRPr="00B73700">
        <w:rPr>
          <w:color w:val="008000"/>
        </w:rPr>
        <w:tab/>
      </w:r>
      <w:hyperlink w:anchor="_EKC_=_Exclusion" w:history="1">
        <w:r w:rsidRPr="00B73700">
          <w:rPr>
            <w:rStyle w:val="Hyperlink"/>
          </w:rPr>
          <w:t>5m/5H = EKC</w:t>
        </w:r>
      </w:hyperlink>
    </w:p>
    <w:p w:rsidR="00A34F19" w:rsidRPr="00B73700" w:rsidRDefault="00A34F19" w:rsidP="00D96125">
      <w:pPr>
        <w:pStyle w:val="Heading2"/>
      </w:pPr>
      <w:bookmarkStart w:id="456" w:name="_2N_=_5C+5D,"/>
      <w:bookmarkStart w:id="457" w:name="_Toc294652538"/>
      <w:bookmarkEnd w:id="456"/>
      <w:r w:rsidRPr="00B73700">
        <w:t>Interference</w:t>
      </w:r>
      <w:bookmarkEnd w:id="457"/>
    </w:p>
    <w:p w:rsidR="00AB2D4E" w:rsidRPr="00B73700" w:rsidRDefault="004D0B10"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34F19" w:rsidRPr="00B73700">
        <w:rPr>
          <w:lang w:val="en-US"/>
        </w:rPr>
        <w:t xml:space="preserve">[X] </w:t>
      </w:r>
      <w:r w:rsidR="00AB2D4E" w:rsidRPr="00B73700">
        <w:rPr>
          <w:lang w:val="en-US"/>
        </w:rPr>
        <w:t>= Any Meaning</w:t>
      </w:r>
    </w:p>
    <w:p w:rsidR="002E62A7" w:rsidRPr="00B73700" w:rsidRDefault="002E62A7" w:rsidP="002E62A7">
      <w:r w:rsidRPr="00B73700">
        <w:tab/>
        <w:t>XX = Values, inv+</w:t>
      </w:r>
    </w:p>
    <w:p w:rsidR="00AB2D4E" w:rsidRPr="00B73700" w:rsidRDefault="00AB2D4E" w:rsidP="00520C73">
      <w:r w:rsidRPr="00B73700">
        <w:tab/>
      </w:r>
      <w:r w:rsidR="00800BAA" w:rsidRPr="00B73700">
        <w:t>A</w:t>
      </w:r>
      <w:r w:rsidRPr="00B73700">
        <w:t>s without X</w:t>
      </w:r>
    </w:p>
    <w:p w:rsidR="00AB2D4E" w:rsidRPr="00B73700" w:rsidRDefault="004D0B10"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[2M] = </w:t>
      </w:r>
      <w:r w:rsidR="002241EF" w:rsidRPr="00B73700">
        <w:rPr>
          <w:lang w:val="en-US"/>
        </w:rPr>
        <w:t>NAT</w:t>
      </w:r>
    </w:p>
    <w:p w:rsidR="00AB2D4E" w:rsidRPr="00B73700" w:rsidRDefault="00AB2D4E" w:rsidP="00520C73">
      <w:r w:rsidRPr="00B73700">
        <w:tab/>
      </w:r>
      <w:r w:rsidRPr="00380093">
        <w:rPr>
          <w:highlight w:val="yellow"/>
        </w:rPr>
        <w:t xml:space="preserve">X = </w:t>
      </w:r>
      <w:r w:rsidR="00380093" w:rsidRPr="00380093">
        <w:rPr>
          <w:highlight w:val="yellow"/>
        </w:rPr>
        <w:t>Penalty</w:t>
      </w:r>
    </w:p>
    <w:p w:rsidR="00631E19" w:rsidRPr="00B73700" w:rsidRDefault="00AB2D4E" w:rsidP="00520C73">
      <w:r w:rsidRPr="00B73700">
        <w:tab/>
        <w:t xml:space="preserve">Rest = </w:t>
      </w:r>
      <w:r w:rsidR="002241EF" w:rsidRPr="00B73700">
        <w:t>NAT</w:t>
      </w:r>
      <w:r w:rsidRPr="00B73700">
        <w:t>, New Suit Forcing</w:t>
      </w:r>
      <w:r w:rsidRPr="00B73700">
        <w:tab/>
      </w:r>
    </w:p>
    <w:p w:rsidR="00AB2D4E" w:rsidRPr="00B73700" w:rsidRDefault="004D0B10"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[2N] = </w:t>
      </w:r>
      <w:r w:rsidR="002241EF" w:rsidRPr="00B73700">
        <w:rPr>
          <w:lang w:val="en-US"/>
        </w:rPr>
        <w:t>NAT</w:t>
      </w:r>
    </w:p>
    <w:p w:rsidR="00AB2D4E" w:rsidRPr="00B73700" w:rsidRDefault="00AB2D4E" w:rsidP="00520C73">
      <w:r w:rsidRPr="00B73700">
        <w:tab/>
        <w:t>X = Penalty</w:t>
      </w:r>
    </w:p>
    <w:p w:rsidR="00AB2D4E" w:rsidRPr="00B73700" w:rsidRDefault="00AB2D4E" w:rsidP="00520C73">
      <w:r w:rsidRPr="00B73700">
        <w:tab/>
        <w:t xml:space="preserve">Rest = </w:t>
      </w:r>
      <w:r w:rsidR="002241EF" w:rsidRPr="00B73700">
        <w:t>NAT</w:t>
      </w:r>
      <w:r w:rsidRPr="00B73700">
        <w:t>, NF</w:t>
      </w:r>
    </w:p>
    <w:p w:rsidR="00AB2D4E" w:rsidRPr="00B73700" w:rsidRDefault="004D0B10" w:rsidP="00246AE9">
      <w:pPr>
        <w:pStyle w:val="Heading3"/>
        <w:rPr>
          <w:lang w:val="en-US"/>
        </w:rPr>
      </w:pPr>
      <w:hyperlink w:anchor="_2D_=_Weak" w:history="1">
        <w:r w:rsidR="00246AE9" w:rsidRPr="00B73700">
          <w:rPr>
            <w:rStyle w:val="Hyperlink"/>
            <w:lang w:val="en-US"/>
          </w:rPr>
          <w:t>2D</w:t>
        </w:r>
      </w:hyperlink>
      <w:r w:rsidR="00AA0D4D" w:rsidRPr="00B73700">
        <w:rPr>
          <w:lang w:val="en-US"/>
        </w:rPr>
        <w:t>–</w:t>
      </w:r>
      <w:r w:rsidR="00AB2D4E" w:rsidRPr="00B73700">
        <w:rPr>
          <w:lang w:val="en-US"/>
        </w:rPr>
        <w:t xml:space="preserve">[Higher Level Bids] = </w:t>
      </w:r>
      <w:r w:rsidR="002241EF" w:rsidRPr="00B73700">
        <w:rPr>
          <w:lang w:val="en-US"/>
        </w:rPr>
        <w:t>NAT</w:t>
      </w:r>
    </w:p>
    <w:p w:rsidR="00AB2D4E" w:rsidRPr="00B73700" w:rsidRDefault="00AB2D4E" w:rsidP="00520C73">
      <w:r w:rsidRPr="00B73700">
        <w:tab/>
        <w:t xml:space="preserve">X = </w:t>
      </w:r>
      <w:r w:rsidR="00D66310" w:rsidRPr="00B73700">
        <w:t>Negative, inv+</w:t>
      </w:r>
    </w:p>
    <w:p w:rsidR="00AB2D4E" w:rsidRPr="00B73700" w:rsidRDefault="00AB2D4E" w:rsidP="00520C73">
      <w:r w:rsidRPr="00B73700">
        <w:tab/>
        <w:t xml:space="preserve">Rest = </w:t>
      </w:r>
      <w:r w:rsidR="002241EF" w:rsidRPr="00B73700">
        <w:t>NAT</w:t>
      </w:r>
    </w:p>
    <w:p w:rsidR="00A24701" w:rsidRPr="00B73700" w:rsidRDefault="00A24701" w:rsidP="00520C73">
      <w:pPr>
        <w:rPr>
          <w:color w:val="008000"/>
        </w:rPr>
      </w:pPr>
    </w:p>
    <w:p w:rsidR="00CC1755" w:rsidRPr="00B73700" w:rsidRDefault="00AA3A5C" w:rsidP="003F2861">
      <w:pPr>
        <w:pStyle w:val="Heading1"/>
      </w:pPr>
      <w:r w:rsidRPr="00B73700">
        <w:br w:type="page"/>
      </w:r>
      <w:bookmarkStart w:id="458" w:name="_Toc294652539"/>
      <w:r w:rsidR="006D4745" w:rsidRPr="00B73700">
        <w:lastRenderedPageBreak/>
        <w:t xml:space="preserve">Follow-ups after strong </w:t>
      </w:r>
      <w:r w:rsidR="00A24701" w:rsidRPr="00B73700">
        <w:t>2N re-bids</w:t>
      </w:r>
      <w:bookmarkEnd w:id="458"/>
    </w:p>
    <w:p w:rsidR="00CF5B04" w:rsidRDefault="00CF5B04" w:rsidP="005725C1">
      <w:pPr>
        <w:pStyle w:val="Heading3"/>
        <w:rPr>
          <w:lang w:val="en-US"/>
        </w:rPr>
      </w:pPr>
      <w:bookmarkStart w:id="459" w:name="_1C_–_1D_23"/>
      <w:bookmarkStart w:id="460" w:name="_Toc294652540"/>
      <w:bookmarkEnd w:id="459"/>
      <w:r w:rsidRPr="00B73700">
        <w:rPr>
          <w:lang w:val="en-US"/>
        </w:rPr>
        <w:t>1C</w:t>
      </w:r>
      <w:r w:rsidR="00AA0D4D" w:rsidRPr="00B73700">
        <w:rPr>
          <w:lang w:val="en-US"/>
        </w:rPr>
        <w:t>–</w:t>
      </w:r>
      <w:r w:rsidRPr="00B73700">
        <w:rPr>
          <w:lang w:val="en-US"/>
        </w:rPr>
        <w:t>1D</w:t>
      </w:r>
      <w:r w:rsidR="00AA0D4D" w:rsidRPr="00B73700">
        <w:rPr>
          <w:lang w:val="en-US"/>
        </w:rPr>
        <w:t>–</w:t>
      </w:r>
      <w:r w:rsidRPr="00B73700">
        <w:rPr>
          <w:lang w:val="en-US"/>
        </w:rPr>
        <w:t>2</w:t>
      </w:r>
      <w:r w:rsidR="00453037" w:rsidRPr="00B73700">
        <w:rPr>
          <w:lang w:val="en-US"/>
        </w:rPr>
        <w:t>H</w:t>
      </w:r>
      <w:r w:rsidR="00AA0D4D" w:rsidRPr="00B73700">
        <w:rPr>
          <w:lang w:val="en-US"/>
        </w:rPr>
        <w:t>–</w:t>
      </w:r>
      <w:r w:rsidR="00453037" w:rsidRPr="00B73700">
        <w:rPr>
          <w:lang w:val="en-US"/>
        </w:rPr>
        <w:t>2S</w:t>
      </w:r>
      <w:r w:rsidR="00AA0D4D" w:rsidRPr="00B73700">
        <w:rPr>
          <w:lang w:val="en-US"/>
        </w:rPr>
        <w:t>–</w:t>
      </w:r>
      <w:r w:rsidR="00453037" w:rsidRPr="00B73700">
        <w:rPr>
          <w:lang w:val="en-US"/>
        </w:rPr>
        <w:t>2N</w:t>
      </w:r>
      <w:r w:rsidR="002C1D51" w:rsidRPr="00B73700">
        <w:rPr>
          <w:lang w:val="en-US"/>
        </w:rPr>
        <w:t xml:space="preserve"> (20-21 </w:t>
      </w:r>
      <w:r w:rsidR="00AA2E57" w:rsidRPr="00B73700">
        <w:rPr>
          <w:lang w:val="en-US"/>
        </w:rPr>
        <w:t>BAL</w:t>
      </w:r>
      <w:r w:rsidR="00F82BDD" w:rsidRPr="00B73700">
        <w:rPr>
          <w:lang w:val="en-US"/>
        </w:rPr>
        <w:t>, no 5M)</w:t>
      </w:r>
      <w:bookmarkEnd w:id="460"/>
    </w:p>
    <w:p w:rsidR="00380093" w:rsidRPr="00380093" w:rsidRDefault="00380093" w:rsidP="00380093">
      <w:r>
        <w:tab/>
      </w:r>
      <w:r w:rsidRPr="00380093">
        <w:rPr>
          <w:highlight w:val="yellow"/>
        </w:rPr>
        <w:t>Stayman, Transfers, 3N to play</w:t>
      </w:r>
    </w:p>
    <w:p w:rsidR="005725C1" w:rsidRPr="00B73700" w:rsidRDefault="005725C1" w:rsidP="005725C1">
      <w:pPr>
        <w:pStyle w:val="Heading3"/>
        <w:rPr>
          <w:kern w:val="32"/>
          <w:lang w:val="en-US"/>
        </w:rPr>
      </w:pPr>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 xml:space="preserve">2N (22-23 </w:t>
      </w:r>
      <w:r w:rsidR="00AA2E57" w:rsidRPr="00B73700">
        <w:rPr>
          <w:kern w:val="32"/>
          <w:lang w:val="en-US"/>
        </w:rPr>
        <w:t>BAL</w:t>
      </w:r>
      <w:r w:rsidRPr="00B73700">
        <w:rPr>
          <w:kern w:val="32"/>
          <w:lang w:val="en-US"/>
        </w:rPr>
        <w:t>)</w:t>
      </w:r>
    </w:p>
    <w:p w:rsidR="005725C1" w:rsidRPr="00B73700" w:rsidRDefault="005725C1" w:rsidP="005725C1"/>
    <w:p w:rsidR="005725C1" w:rsidRPr="00B73700" w:rsidRDefault="005725C1" w:rsidP="005725C1">
      <w:r w:rsidRPr="00B73700">
        <w:tab/>
      </w:r>
      <w:hyperlink w:anchor="puppet" w:history="1">
        <w:r w:rsidRPr="00B73700">
          <w:rPr>
            <w:rStyle w:val="Hyperlink"/>
          </w:rPr>
          <w:t>3C (over multi) = Puppet Stayman</w:t>
        </w:r>
      </w:hyperlink>
    </w:p>
    <w:p w:rsidR="00CF5B04" w:rsidRPr="00B73700" w:rsidRDefault="00CF5B04" w:rsidP="00A50262">
      <w:pPr>
        <w:autoSpaceDE w:val="0"/>
        <w:autoSpaceDN w:val="0"/>
        <w:adjustRightInd w:val="0"/>
        <w:ind w:firstLine="720"/>
        <w:rPr>
          <w:rFonts w:cs="Courier New"/>
          <w:color w:val="auto"/>
        </w:rPr>
      </w:pPr>
      <w:bookmarkStart w:id="461" w:name="_2N_=_20-21"/>
      <w:bookmarkEnd w:id="461"/>
      <w:r w:rsidRPr="00B73700">
        <w:rPr>
          <w:rFonts w:cs="Courier New"/>
          <w:color w:val="auto"/>
        </w:rPr>
        <w:t>3C</w:t>
      </w:r>
      <w:r w:rsidR="005725C1" w:rsidRPr="00B73700">
        <w:rPr>
          <w:rFonts w:cs="Courier New"/>
          <w:color w:val="auto"/>
        </w:rPr>
        <w:t xml:space="preserve"> (if not multi)</w:t>
      </w:r>
      <w:r w:rsidRPr="00B73700">
        <w:rPr>
          <w:rFonts w:cs="Courier New"/>
          <w:color w:val="auto"/>
        </w:rPr>
        <w:t xml:space="preserve"> = </w:t>
      </w:r>
      <w:r w:rsidR="00F82BDD" w:rsidRPr="00B73700">
        <w:rPr>
          <w:rFonts w:cs="Courier New"/>
          <w:color w:val="auto"/>
        </w:rPr>
        <w:t>Stayman</w:t>
      </w:r>
    </w:p>
    <w:p w:rsidR="00F82BDD" w:rsidRPr="00B73700" w:rsidRDefault="00F82BDD" w:rsidP="00A50262">
      <w:pPr>
        <w:autoSpaceDE w:val="0"/>
        <w:autoSpaceDN w:val="0"/>
        <w:adjustRightInd w:val="0"/>
        <w:ind w:firstLine="720"/>
        <w:rPr>
          <w:rFonts w:cs="Courier New"/>
          <w:color w:val="auto"/>
        </w:rPr>
      </w:pPr>
      <w:r w:rsidRPr="00B73700">
        <w:rPr>
          <w:rFonts w:cs="Courier New"/>
          <w:color w:val="auto"/>
        </w:rPr>
        <w:tab/>
        <w:t>3D = Denies 4 card major</w:t>
      </w:r>
    </w:p>
    <w:p w:rsidR="00EB25A8" w:rsidRPr="00B73700" w:rsidRDefault="00F82BDD" w:rsidP="00EB25A8">
      <w:pPr>
        <w:autoSpaceDE w:val="0"/>
        <w:autoSpaceDN w:val="0"/>
        <w:adjustRightInd w:val="0"/>
        <w:ind w:firstLine="720"/>
        <w:rPr>
          <w:rFonts w:cs="Courier New"/>
          <w:color w:val="auto"/>
        </w:rPr>
      </w:pPr>
      <w:r w:rsidRPr="00B73700">
        <w:rPr>
          <w:rFonts w:cs="Courier New"/>
          <w:color w:val="auto"/>
        </w:rPr>
        <w:tab/>
      </w:r>
      <w:r w:rsidRPr="00B73700">
        <w:rPr>
          <w:rFonts w:cs="Courier New"/>
          <w:color w:val="auto"/>
        </w:rPr>
        <w:tab/>
        <w:t>3M = 4 of bid M, 5OM</w:t>
      </w:r>
    </w:p>
    <w:p w:rsidR="00CF5B04" w:rsidRPr="00B73700" w:rsidRDefault="00CF5B04" w:rsidP="00CF5B04">
      <w:pPr>
        <w:autoSpaceDE w:val="0"/>
        <w:autoSpaceDN w:val="0"/>
        <w:adjustRightInd w:val="0"/>
        <w:rPr>
          <w:rFonts w:cs="Courier New"/>
          <w:color w:val="008000"/>
        </w:rPr>
      </w:pPr>
      <w:r w:rsidRPr="00B73700">
        <w:rPr>
          <w:rFonts w:cs="Courier New"/>
          <w:color w:val="008000"/>
        </w:rPr>
        <w:tab/>
      </w:r>
      <w:hyperlink w:anchor="Any2N3D" w:history="1">
        <w:r w:rsidRPr="00B73700">
          <w:rPr>
            <w:rStyle w:val="Hyperlink"/>
            <w:rFonts w:cs="Courier New"/>
          </w:rPr>
          <w:t>3D = Transfer to H</w:t>
        </w:r>
      </w:hyperlink>
    </w:p>
    <w:p w:rsidR="00FB2F44" w:rsidRPr="00B73700" w:rsidRDefault="00CF5B04" w:rsidP="009F3261">
      <w:pPr>
        <w:autoSpaceDE w:val="0"/>
        <w:autoSpaceDN w:val="0"/>
        <w:adjustRightInd w:val="0"/>
        <w:rPr>
          <w:rFonts w:cs="Courier New"/>
          <w:color w:val="008000"/>
        </w:rPr>
      </w:pPr>
      <w:r w:rsidRPr="00B73700">
        <w:rPr>
          <w:rFonts w:cs="Courier New"/>
          <w:color w:val="008000"/>
        </w:rPr>
        <w:tab/>
      </w:r>
      <w:hyperlink w:anchor="Any2N3H" w:history="1">
        <w:r w:rsidRPr="00B73700">
          <w:rPr>
            <w:rStyle w:val="Hyperlink"/>
            <w:rFonts w:cs="Courier New"/>
          </w:rPr>
          <w:t>3H = Transfer to S</w:t>
        </w:r>
      </w:hyperlink>
    </w:p>
    <w:p w:rsidR="00E75814" w:rsidRPr="00B73700" w:rsidRDefault="00E75814" w:rsidP="00CF5B04">
      <w:pPr>
        <w:autoSpaceDE w:val="0"/>
        <w:autoSpaceDN w:val="0"/>
        <w:adjustRightInd w:val="0"/>
        <w:rPr>
          <w:rFonts w:cs="Courier New"/>
          <w:color w:val="008000"/>
        </w:rPr>
      </w:pPr>
      <w:r w:rsidRPr="00B73700">
        <w:rPr>
          <w:rFonts w:cs="Courier New"/>
          <w:color w:val="008000"/>
        </w:rPr>
        <w:tab/>
      </w:r>
      <w:hyperlink w:anchor="Any2N3S" w:history="1">
        <w:r w:rsidRPr="00B73700">
          <w:rPr>
            <w:rStyle w:val="Hyperlink"/>
            <w:rFonts w:cs="Courier New"/>
          </w:rPr>
          <w:t xml:space="preserve">3S = </w:t>
        </w:r>
        <w:r w:rsidR="00641F4D" w:rsidRPr="00B73700">
          <w:rPr>
            <w:rStyle w:val="Hyperlink"/>
            <w:rFonts w:cs="Courier New"/>
          </w:rPr>
          <w:t>Puppet to 3N</w:t>
        </w:r>
      </w:hyperlink>
    </w:p>
    <w:p w:rsidR="00BD53AD" w:rsidRPr="00B73700" w:rsidRDefault="00A60E4E" w:rsidP="00CF5B04">
      <w:pPr>
        <w:autoSpaceDE w:val="0"/>
        <w:autoSpaceDN w:val="0"/>
        <w:adjustRightInd w:val="0"/>
        <w:rPr>
          <w:rFonts w:cs="Courier New"/>
          <w:color w:val="auto"/>
        </w:rPr>
      </w:pPr>
      <w:r w:rsidRPr="00B73700">
        <w:rPr>
          <w:rFonts w:cs="Courier New"/>
          <w:color w:val="auto"/>
        </w:rPr>
        <w:tab/>
      </w:r>
      <w:hyperlink w:anchor="Any2N3N" w:history="1">
        <w:r w:rsidRPr="00B73700">
          <w:rPr>
            <w:rStyle w:val="Hyperlink"/>
            <w:rFonts w:cs="Courier New"/>
          </w:rPr>
          <w:t xml:space="preserve">3N = </w:t>
        </w:r>
        <w:r w:rsidR="009F3261" w:rsidRPr="00B73700">
          <w:rPr>
            <w:rStyle w:val="Hyperlink"/>
            <w:rFonts w:cs="Courier New"/>
          </w:rPr>
          <w:t>4-4 minors mild slam try</w:t>
        </w:r>
      </w:hyperlink>
    </w:p>
    <w:p w:rsidR="000A1D43" w:rsidRPr="00B73700" w:rsidRDefault="004D0B10" w:rsidP="000A1D43">
      <w:pPr>
        <w:autoSpaceDE w:val="0"/>
        <w:autoSpaceDN w:val="0"/>
        <w:adjustRightInd w:val="0"/>
        <w:ind w:firstLine="720"/>
        <w:rPr>
          <w:rFonts w:cs="Courier New"/>
          <w:color w:val="008000"/>
        </w:rPr>
      </w:pPr>
      <w:hyperlink w:anchor="_4C_=_Transfer" w:history="1">
        <w:r w:rsidR="000A1D43" w:rsidRPr="00B73700">
          <w:rPr>
            <w:rStyle w:val="Hyperlink"/>
            <w:rFonts w:cs="Courier New"/>
          </w:rPr>
          <w:t>4C = Transfer to 4H</w:t>
        </w:r>
      </w:hyperlink>
    </w:p>
    <w:p w:rsidR="000A1D43" w:rsidRPr="00B73700" w:rsidRDefault="000A1D43" w:rsidP="009F3261">
      <w:pPr>
        <w:autoSpaceDE w:val="0"/>
        <w:autoSpaceDN w:val="0"/>
        <w:adjustRightInd w:val="0"/>
        <w:rPr>
          <w:rFonts w:cs="Courier New"/>
          <w:color w:val="008000"/>
        </w:rPr>
      </w:pPr>
      <w:r w:rsidRPr="00B73700">
        <w:rPr>
          <w:rFonts w:cs="Courier New"/>
          <w:color w:val="008000"/>
        </w:rPr>
        <w:tab/>
      </w:r>
      <w:hyperlink w:anchor="Any2N4D" w:history="1">
        <w:r w:rsidRPr="00B73700">
          <w:rPr>
            <w:rStyle w:val="Hyperlink"/>
            <w:rFonts w:cs="Courier New"/>
          </w:rPr>
          <w:t>4D = Transfer to 4S</w:t>
        </w:r>
      </w:hyperlink>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4H = 5-5 minors, stiff</w:t>
      </w:r>
      <w:r w:rsidR="00541968" w:rsidRPr="00B73700">
        <w:rPr>
          <w:rStyle w:val="StyleRed"/>
          <w:b w:val="0"/>
          <w:i w:val="0"/>
          <w:color w:val="auto"/>
        </w:rPr>
        <w:t xml:space="preserve"> or void</w:t>
      </w:r>
      <w:r w:rsidRPr="00B73700">
        <w:rPr>
          <w:rStyle w:val="StyleRed"/>
          <w:b w:val="0"/>
          <w:i w:val="0"/>
          <w:color w:val="auto"/>
        </w:rPr>
        <w:t xml:space="preserve"> H</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To play</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 xml:space="preserve">4S = 5-5 minors, </w:t>
      </w:r>
      <w:r w:rsidR="00541968" w:rsidRPr="00B73700">
        <w:rPr>
          <w:rStyle w:val="StyleRed"/>
          <w:b w:val="0"/>
          <w:i w:val="0"/>
          <w:color w:val="auto"/>
        </w:rPr>
        <w:t xml:space="preserve">or void </w:t>
      </w:r>
      <w:r w:rsidRPr="00B73700">
        <w:rPr>
          <w:rStyle w:val="StyleRed"/>
          <w:b w:val="0"/>
          <w:i w:val="0"/>
          <w:color w:val="auto"/>
        </w:rPr>
        <w:t>stiff S</w:t>
      </w:r>
    </w:p>
    <w:p w:rsidR="00E12BBB" w:rsidRPr="00B73700" w:rsidRDefault="00E12BBB" w:rsidP="000A1D43">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No slam interest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5m = Decent fit</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r>
      <w:r w:rsidRPr="00B73700">
        <w:rPr>
          <w:rStyle w:val="StyleRed"/>
          <w:b w:val="0"/>
          <w:i w:val="0"/>
          <w:color w:val="auto"/>
        </w:rPr>
        <w:tab/>
        <w:t>Cheapest unbid suit = RKC</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5h = RKC for clubs</w:t>
      </w:r>
    </w:p>
    <w:p w:rsidR="00E12BBB" w:rsidRPr="00B73700" w:rsidRDefault="00E12BBB" w:rsidP="00E12BBB">
      <w:pPr>
        <w:autoSpaceDE w:val="0"/>
        <w:autoSpaceDN w:val="0"/>
        <w:adjustRightInd w:val="0"/>
        <w:ind w:left="720"/>
        <w:rPr>
          <w:rStyle w:val="StyleRed"/>
          <w:b w:val="0"/>
          <w:i w:val="0"/>
          <w:color w:val="auto"/>
        </w:rPr>
      </w:pPr>
      <w:r w:rsidRPr="00B73700">
        <w:rPr>
          <w:rStyle w:val="StyleRed"/>
          <w:b w:val="0"/>
          <w:i w:val="0"/>
          <w:color w:val="auto"/>
        </w:rPr>
        <w:tab/>
        <w:t>5S = RKC for diamonds</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4N = Transfer to clubs (no slam int</w:t>
      </w:r>
      <w:r w:rsidR="007D208C" w:rsidRPr="00B73700">
        <w:rPr>
          <w:rStyle w:val="StyleRed"/>
          <w:b w:val="0"/>
          <w:i w:val="0"/>
          <w:color w:val="auto"/>
        </w:rPr>
        <w:t>erest</w:t>
      </w:r>
      <w:r w:rsidRPr="00B73700">
        <w:rPr>
          <w:rStyle w:val="StyleRed"/>
          <w:b w:val="0"/>
          <w:i w:val="0"/>
          <w:color w:val="auto"/>
        </w:rPr>
        <w:t>)</w:t>
      </w:r>
    </w:p>
    <w:p w:rsidR="000A1D43" w:rsidRPr="00B73700" w:rsidRDefault="000A1D43" w:rsidP="000A1D43">
      <w:pPr>
        <w:autoSpaceDE w:val="0"/>
        <w:autoSpaceDN w:val="0"/>
        <w:adjustRightInd w:val="0"/>
        <w:rPr>
          <w:rStyle w:val="StyleRed"/>
          <w:b w:val="0"/>
          <w:i w:val="0"/>
          <w:color w:val="auto"/>
        </w:rPr>
      </w:pPr>
      <w:r w:rsidRPr="00B73700">
        <w:rPr>
          <w:rStyle w:val="StyleRed"/>
          <w:b w:val="0"/>
          <w:i w:val="0"/>
          <w:color w:val="auto"/>
        </w:rPr>
        <w:tab/>
        <w:t>5C = Transfer to diamonds (no slam int</w:t>
      </w:r>
      <w:r w:rsidR="007D208C" w:rsidRPr="00B73700">
        <w:rPr>
          <w:rStyle w:val="StyleRed"/>
          <w:b w:val="0"/>
          <w:i w:val="0"/>
          <w:color w:val="auto"/>
        </w:rPr>
        <w:t>erest</w:t>
      </w:r>
      <w:r w:rsidRPr="00B73700">
        <w:rPr>
          <w:rStyle w:val="StyleRed"/>
          <w:b w:val="0"/>
          <w:i w:val="0"/>
          <w:color w:val="auto"/>
        </w:rPr>
        <w:t>)</w:t>
      </w:r>
    </w:p>
    <w:p w:rsidR="00BD53AD" w:rsidRPr="00B73700" w:rsidRDefault="00BD53AD" w:rsidP="000A1D43">
      <w:pPr>
        <w:autoSpaceDE w:val="0"/>
        <w:autoSpaceDN w:val="0"/>
        <w:adjustRightInd w:val="0"/>
        <w:rPr>
          <w:rFonts w:cs="Courier New"/>
          <w:color w:val="008000"/>
        </w:rPr>
      </w:pPr>
    </w:p>
    <w:p w:rsidR="00723936" w:rsidRPr="00B73700" w:rsidRDefault="00723936" w:rsidP="005725C1">
      <w:pPr>
        <w:pStyle w:val="Heading3"/>
        <w:rPr>
          <w:kern w:val="32"/>
          <w:lang w:val="en-US"/>
        </w:rPr>
      </w:pPr>
      <w:bookmarkStart w:id="462" w:name="_2N_–_3C"/>
      <w:bookmarkStart w:id="463" w:name="_1C_–_1D_"/>
      <w:bookmarkStart w:id="464" w:name="_Toc294652541"/>
      <w:bookmarkEnd w:id="462"/>
      <w:bookmarkEnd w:id="463"/>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1H</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5H)</w:t>
      </w:r>
      <w:bookmarkEnd w:id="464"/>
    </w:p>
    <w:p w:rsidR="00723936" w:rsidRPr="00B73700" w:rsidRDefault="00723936" w:rsidP="005725C1">
      <w:pPr>
        <w:pStyle w:val="Heading3"/>
        <w:rPr>
          <w:kern w:val="32"/>
          <w:lang w:val="en-US"/>
        </w:rPr>
      </w:pPr>
      <w:bookmarkStart w:id="465" w:name="_1C_–_1D_21"/>
      <w:bookmarkStart w:id="466" w:name="_Toc294652542"/>
      <w:bookmarkEnd w:id="465"/>
      <w:r w:rsidRPr="00B73700">
        <w:rPr>
          <w:kern w:val="32"/>
          <w:lang w:val="en-US"/>
        </w:rPr>
        <w:t>1C</w:t>
      </w:r>
      <w:r w:rsidR="00AA0D4D" w:rsidRPr="00B73700">
        <w:rPr>
          <w:kern w:val="32"/>
          <w:lang w:val="en-US"/>
        </w:rPr>
        <w:t>–</w:t>
      </w:r>
      <w:r w:rsidRPr="00B73700">
        <w:rPr>
          <w:kern w:val="32"/>
          <w:lang w:val="en-US"/>
        </w:rPr>
        <w:t>1D</w:t>
      </w:r>
      <w:r w:rsidR="00AA0D4D" w:rsidRPr="00B73700">
        <w:rPr>
          <w:kern w:val="32"/>
          <w:lang w:val="en-US"/>
        </w:rPr>
        <w:t>–</w:t>
      </w:r>
      <w:r w:rsidRPr="00B73700">
        <w:rPr>
          <w:kern w:val="32"/>
          <w:lang w:val="en-US"/>
        </w:rPr>
        <w:t>1S</w:t>
      </w:r>
      <w:r w:rsidR="00AA0D4D" w:rsidRPr="00B73700">
        <w:rPr>
          <w:kern w:val="32"/>
          <w:lang w:val="en-US"/>
        </w:rPr>
        <w:t>–</w:t>
      </w:r>
      <w:r w:rsidRPr="00B73700">
        <w:rPr>
          <w:kern w:val="32"/>
          <w:lang w:val="en-US"/>
        </w:rPr>
        <w:t>1N</w:t>
      </w:r>
      <w:r w:rsidR="00AA0D4D" w:rsidRPr="00B73700">
        <w:rPr>
          <w:kern w:val="32"/>
          <w:lang w:val="en-US"/>
        </w:rPr>
        <w:t>–</w:t>
      </w:r>
      <w:r w:rsidRPr="00B73700">
        <w:rPr>
          <w:kern w:val="32"/>
          <w:lang w:val="en-US"/>
        </w:rPr>
        <w:t xml:space="preserve">2N (20-21 </w:t>
      </w:r>
      <w:r w:rsidR="00AA2E57" w:rsidRPr="00B73700">
        <w:rPr>
          <w:kern w:val="32"/>
          <w:lang w:val="en-US"/>
        </w:rPr>
        <w:t>BAL</w:t>
      </w:r>
      <w:r w:rsidRPr="00B73700">
        <w:rPr>
          <w:kern w:val="32"/>
          <w:lang w:val="en-US"/>
        </w:rPr>
        <w:t>, 5S)</w:t>
      </w:r>
      <w:bookmarkEnd w:id="466"/>
    </w:p>
    <w:p w:rsidR="00723936" w:rsidRPr="00B73700" w:rsidRDefault="00723936" w:rsidP="00723936">
      <w:pPr>
        <w:autoSpaceDE w:val="0"/>
        <w:autoSpaceDN w:val="0"/>
        <w:adjustRightInd w:val="0"/>
        <w:rPr>
          <w:rFonts w:cs="Courier New"/>
          <w:color w:val="008000"/>
        </w:rPr>
      </w:pPr>
    </w:p>
    <w:p w:rsidR="0048767F" w:rsidRPr="00B73700" w:rsidRDefault="00380093" w:rsidP="00D236E3">
      <w:pPr>
        <w:autoSpaceDE w:val="0"/>
        <w:autoSpaceDN w:val="0"/>
        <w:adjustRightInd w:val="0"/>
        <w:ind w:firstLine="720"/>
        <w:rPr>
          <w:rStyle w:val="StyleRed"/>
          <w:b w:val="0"/>
          <w:i w:val="0"/>
          <w:color w:val="auto"/>
        </w:rPr>
      </w:pPr>
      <w:r w:rsidRPr="00380093">
        <w:rPr>
          <w:rStyle w:val="StyleRed"/>
          <w:b w:val="0"/>
          <w:i w:val="0"/>
          <w:color w:val="auto"/>
          <w:highlight w:val="yellow"/>
        </w:rPr>
        <w:t>Wolff signoff structure applies</w:t>
      </w:r>
    </w:p>
    <w:p w:rsidR="00F82BDD" w:rsidRPr="00B73700" w:rsidRDefault="00F82BDD" w:rsidP="001641FC">
      <w:pPr>
        <w:autoSpaceDE w:val="0"/>
        <w:autoSpaceDN w:val="0"/>
        <w:adjustRightInd w:val="0"/>
        <w:rPr>
          <w:rFonts w:cs="Courier New"/>
          <w:color w:val="008000"/>
        </w:rPr>
      </w:pPr>
    </w:p>
    <w:p w:rsidR="001641FC" w:rsidRPr="00B73700" w:rsidRDefault="001641FC" w:rsidP="005725C1">
      <w:pPr>
        <w:pStyle w:val="Heading3"/>
        <w:rPr>
          <w:kern w:val="32"/>
          <w:lang w:val="en-US"/>
        </w:rPr>
      </w:pPr>
      <w:bookmarkStart w:id="467" w:name="_2D_–_2X"/>
      <w:bookmarkStart w:id="468" w:name="_Toc294652543"/>
      <w:bookmarkStart w:id="469" w:name="puppet"/>
      <w:bookmarkEnd w:id="467"/>
      <w:r w:rsidRPr="00B73700">
        <w:rPr>
          <w:kern w:val="32"/>
          <w:lang w:val="en-US"/>
        </w:rPr>
        <w:t>2D</w:t>
      </w:r>
      <w:r w:rsidR="00AA0D4D" w:rsidRPr="00B73700">
        <w:rPr>
          <w:kern w:val="32"/>
          <w:lang w:val="en-US"/>
        </w:rPr>
        <w:t>–</w:t>
      </w:r>
      <w:r w:rsidRPr="00B73700">
        <w:rPr>
          <w:kern w:val="32"/>
          <w:lang w:val="en-US"/>
        </w:rPr>
        <w:t>2X</w:t>
      </w:r>
      <w:r w:rsidR="00AA0D4D" w:rsidRPr="00B73700">
        <w:rPr>
          <w:kern w:val="32"/>
          <w:lang w:val="en-US"/>
        </w:rPr>
        <w:t>–</w:t>
      </w:r>
      <w:r w:rsidRPr="00B73700">
        <w:rPr>
          <w:kern w:val="32"/>
          <w:lang w:val="en-US"/>
        </w:rPr>
        <w:t>2N</w:t>
      </w:r>
      <w:bookmarkEnd w:id="468"/>
      <w:r w:rsidR="00AA0D4D" w:rsidRPr="00B73700">
        <w:rPr>
          <w:kern w:val="32"/>
          <w:lang w:val="en-US"/>
        </w:rPr>
        <w:t>–</w:t>
      </w:r>
      <w:r w:rsidR="005725C1" w:rsidRPr="00B73700">
        <w:rPr>
          <w:kern w:val="32"/>
          <w:lang w:val="en-US"/>
        </w:rPr>
        <w:t>3C = Puppet</w:t>
      </w:r>
      <w:ins w:id="470" w:author="Vijay" w:date="2014-06-25T00:04:00Z">
        <w:r w:rsidR="005E7952">
          <w:rPr>
            <w:kern w:val="32"/>
            <w:lang w:val="en-US"/>
          </w:rPr>
          <w:t xml:space="preserve"> Stayman</w:t>
        </w:r>
      </w:ins>
    </w:p>
    <w:p w:rsidR="00F82BDD" w:rsidRPr="00B73700" w:rsidRDefault="00F82BDD" w:rsidP="005725C1">
      <w:pPr>
        <w:autoSpaceDE w:val="0"/>
        <w:autoSpaceDN w:val="0"/>
        <w:adjustRightInd w:val="0"/>
        <w:rPr>
          <w:rFonts w:cs="Courier New"/>
          <w:color w:val="008000"/>
        </w:rPr>
      </w:pPr>
      <w:bookmarkStart w:id="471" w:name="_1C_–_1D_22"/>
      <w:bookmarkEnd w:id="469"/>
      <w:bookmarkEnd w:id="471"/>
      <w:r w:rsidRPr="00B73700">
        <w:rPr>
          <w:rFonts w:cs="Courier New"/>
          <w:color w:val="008000"/>
        </w:rPr>
        <w:tab/>
      </w:r>
      <w:hyperlink w:anchor="puppet1M" w:history="1">
        <w:r w:rsidRPr="00B73700">
          <w:rPr>
            <w:rStyle w:val="Hyperlink"/>
            <w:rFonts w:cs="Courier New"/>
          </w:rPr>
          <w:t>3D = one or both 4M</w:t>
        </w:r>
      </w:hyperlink>
    </w:p>
    <w:p w:rsidR="00F82BDD" w:rsidRPr="00B73700" w:rsidRDefault="00F82BDD" w:rsidP="005725C1">
      <w:pPr>
        <w:autoSpaceDE w:val="0"/>
        <w:autoSpaceDN w:val="0"/>
        <w:adjustRightInd w:val="0"/>
        <w:rPr>
          <w:rFonts w:cs="Courier New"/>
          <w:color w:val="auto"/>
        </w:rPr>
      </w:pPr>
      <w:r w:rsidRPr="00B73700">
        <w:rPr>
          <w:rFonts w:cs="Courier New"/>
          <w:color w:val="008000"/>
        </w:rPr>
        <w:tab/>
      </w:r>
      <w:r w:rsidRPr="00B73700">
        <w:rPr>
          <w:rFonts w:cs="Courier New"/>
          <w:color w:val="auto"/>
        </w:rPr>
        <w:t>3H = 5+H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Slam try in H</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Spade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4C/4D = Cue</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Not interested</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4H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4S = </w:t>
      </w:r>
      <w:r w:rsidR="00BD53AD" w:rsidRPr="00B73700">
        <w:rPr>
          <w:rStyle w:val="StyleRed"/>
          <w:b w:val="0"/>
          <w:i w:val="0"/>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tab/>
        <w:t>3S = 5+S</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3N = To Play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BD53AD"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4H = </w:t>
      </w:r>
      <w:r w:rsidR="00BD53AD" w:rsidRPr="00B73700">
        <w:rPr>
          <w:rStyle w:val="StyleRed"/>
          <w:b w:val="0"/>
          <w:i w:val="0"/>
          <w:color w:val="auto"/>
        </w:rPr>
        <w:t>Agrees S, slam try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4S = To Play</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 xml:space="preserve">4N = </w:t>
      </w:r>
      <w:r w:rsidR="00BD53AD" w:rsidRPr="00B73700">
        <w:rPr>
          <w:rFonts w:cs="Courier New"/>
          <w:color w:val="auto"/>
        </w:rPr>
        <w:t>RKC</w:t>
      </w:r>
    </w:p>
    <w:p w:rsidR="00F82BDD" w:rsidRPr="00B73700" w:rsidRDefault="00F82BDD" w:rsidP="005725C1">
      <w:pPr>
        <w:autoSpaceDE w:val="0"/>
        <w:autoSpaceDN w:val="0"/>
        <w:adjustRightInd w:val="0"/>
        <w:rPr>
          <w:rFonts w:cs="Courier New"/>
          <w:color w:val="auto"/>
        </w:rPr>
      </w:pPr>
      <w:r w:rsidRPr="00B73700">
        <w:rPr>
          <w:rFonts w:cs="Courier New"/>
          <w:color w:val="auto"/>
        </w:rPr>
        <w:tab/>
      </w:r>
      <w:r w:rsidRPr="00B73700">
        <w:rPr>
          <w:rFonts w:cs="Courier New"/>
          <w:color w:val="auto"/>
        </w:rPr>
        <w:tab/>
        <w:t>5C/5D/5H = Exclusion</w:t>
      </w:r>
    </w:p>
    <w:p w:rsidR="00F82BDD" w:rsidRPr="00B73700" w:rsidRDefault="00F82BDD" w:rsidP="005725C1">
      <w:pPr>
        <w:autoSpaceDE w:val="0"/>
        <w:autoSpaceDN w:val="0"/>
        <w:adjustRightInd w:val="0"/>
        <w:rPr>
          <w:rFonts w:cs="Courier New"/>
          <w:color w:val="auto"/>
        </w:rPr>
      </w:pPr>
      <w:r w:rsidRPr="00B73700">
        <w:rPr>
          <w:rFonts w:cs="Courier New"/>
          <w:color w:val="auto"/>
        </w:rPr>
        <w:lastRenderedPageBreak/>
        <w:tab/>
        <w:t>3N = no 4 or 5 card major</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4C = </w:t>
      </w:r>
      <w:r w:rsidR="002241EF" w:rsidRPr="00B73700">
        <w:rPr>
          <w:rStyle w:val="StyleRed"/>
          <w:b w:val="0"/>
          <w:i w:val="0"/>
          <w:color w:val="auto"/>
        </w:rPr>
        <w:t>NAT</w:t>
      </w:r>
      <w:r w:rsidR="00850BF3" w:rsidRPr="00B73700">
        <w:rPr>
          <w:rStyle w:val="StyleRed"/>
          <w:b w:val="0"/>
          <w:i w:val="0"/>
          <w:color w:val="auto"/>
        </w:rPr>
        <w:t>, slam try</w:t>
      </w:r>
    </w:p>
    <w:p w:rsidR="00F82BDD" w:rsidRPr="00B73700" w:rsidRDefault="00F82BDD" w:rsidP="005725C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 xml:space="preserve">4D = </w:t>
      </w:r>
      <w:r w:rsidR="002241EF" w:rsidRPr="00B73700">
        <w:rPr>
          <w:rStyle w:val="StyleRed"/>
          <w:b w:val="0"/>
          <w:i w:val="0"/>
          <w:color w:val="auto"/>
        </w:rPr>
        <w:t>NAT</w:t>
      </w:r>
      <w:r w:rsidR="00850BF3" w:rsidRPr="00B73700">
        <w:rPr>
          <w:rStyle w:val="StyleRed"/>
          <w:b w:val="0"/>
          <w:i w:val="0"/>
          <w:color w:val="auto"/>
        </w:rPr>
        <w:t>, slam try</w:t>
      </w:r>
    </w:p>
    <w:p w:rsidR="00F82BDD" w:rsidRPr="004B23B8" w:rsidRDefault="00F82BDD" w:rsidP="005725C1">
      <w:pPr>
        <w:autoSpaceDE w:val="0"/>
        <w:autoSpaceDN w:val="0"/>
        <w:adjustRightInd w:val="0"/>
        <w:rPr>
          <w:rStyle w:val="StyleRed"/>
          <w:b w:val="0"/>
          <w:i w:val="0"/>
          <w:strike/>
          <w:color w:val="auto"/>
          <w:highlight w:val="yellow"/>
        </w:rPr>
      </w:pPr>
      <w:r w:rsidRPr="004B23B8">
        <w:rPr>
          <w:rStyle w:val="StyleRed"/>
          <w:b w:val="0"/>
          <w:i w:val="0"/>
          <w:strike/>
          <w:color w:val="auto"/>
        </w:rPr>
        <w:tab/>
      </w:r>
      <w:r w:rsidRPr="004B23B8">
        <w:rPr>
          <w:rStyle w:val="StyleRed"/>
          <w:b w:val="0"/>
          <w:i w:val="0"/>
          <w:strike/>
          <w:color w:val="auto"/>
        </w:rPr>
        <w:tab/>
      </w:r>
      <w:r w:rsidRPr="004B23B8">
        <w:rPr>
          <w:rStyle w:val="StyleRed"/>
          <w:b w:val="0"/>
          <w:i w:val="0"/>
          <w:strike/>
          <w:color w:val="auto"/>
          <w:highlight w:val="yellow"/>
        </w:rPr>
        <w:t>4H = 0.3.5.5 Slam try</w:t>
      </w:r>
    </w:p>
    <w:p w:rsidR="00F82BDD" w:rsidRPr="004B23B8" w:rsidRDefault="00F82BDD" w:rsidP="005725C1">
      <w:pPr>
        <w:autoSpaceDE w:val="0"/>
        <w:autoSpaceDN w:val="0"/>
        <w:adjustRightInd w:val="0"/>
        <w:rPr>
          <w:rStyle w:val="StyleRed"/>
          <w:b w:val="0"/>
          <w:i w:val="0"/>
          <w:strike/>
          <w:color w:val="008000"/>
        </w:rPr>
      </w:pPr>
      <w:r w:rsidRPr="004B23B8">
        <w:rPr>
          <w:rStyle w:val="StyleRed"/>
          <w:b w:val="0"/>
          <w:i w:val="0"/>
          <w:strike/>
          <w:color w:val="auto"/>
          <w:highlight w:val="yellow"/>
        </w:rPr>
        <w:tab/>
      </w:r>
      <w:r w:rsidRPr="004B23B8">
        <w:rPr>
          <w:rStyle w:val="StyleRed"/>
          <w:b w:val="0"/>
          <w:i w:val="0"/>
          <w:strike/>
          <w:color w:val="auto"/>
          <w:highlight w:val="yellow"/>
        </w:rPr>
        <w:tab/>
        <w:t>4S = 3.0.5.5 Slam try</w:t>
      </w:r>
    </w:p>
    <w:p w:rsidR="009F3261" w:rsidRPr="00B73700" w:rsidRDefault="00F66AD7" w:rsidP="009F3261">
      <w:pPr>
        <w:pStyle w:val="Heading3"/>
        <w:rPr>
          <w:lang w:val="en-US"/>
        </w:rPr>
      </w:pPr>
      <w:bookmarkStart w:id="472" w:name="_3D_=_Transfer"/>
      <w:bookmarkStart w:id="473" w:name="Any2N3D"/>
      <w:bookmarkEnd w:id="472"/>
      <w:r w:rsidRPr="00B73700">
        <w:rPr>
          <w:lang w:val="en-US"/>
        </w:rPr>
        <w:t>Any 2N</w:t>
      </w:r>
      <w:r w:rsidR="00E12BBB" w:rsidRPr="00B73700">
        <w:rPr>
          <w:lang w:val="en-US"/>
        </w:rPr>
        <w:t>–</w:t>
      </w:r>
      <w:r w:rsidR="009F3261" w:rsidRPr="00B73700">
        <w:rPr>
          <w:lang w:val="en-US"/>
        </w:rPr>
        <w:t>3D = Transfer to H</w:t>
      </w:r>
    </w:p>
    <w:bookmarkEnd w:id="473"/>
    <w:p w:rsidR="009F3261" w:rsidRPr="00B73700" w:rsidRDefault="009F3261" w:rsidP="009F3261">
      <w:pPr>
        <w:autoSpaceDE w:val="0"/>
        <w:autoSpaceDN w:val="0"/>
        <w:adjustRightInd w:val="0"/>
        <w:rPr>
          <w:rFonts w:cs="Courier New"/>
          <w:color w:val="auto"/>
        </w:rPr>
      </w:pPr>
      <w:r w:rsidRPr="00B73700">
        <w:rPr>
          <w:rFonts w:cs="Courier New"/>
          <w:color w:val="auto"/>
        </w:rPr>
        <w:tab/>
        <w:t>3H = No super accept</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3S = 5H 4S GF</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3N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4C = Slam try in H</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4D = Slam try in S</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4H = To play</w:t>
      </w:r>
    </w:p>
    <w:p w:rsidR="009F3261" w:rsidRPr="00B73700" w:rsidRDefault="009F3261" w:rsidP="009F3261">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4S = To play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4H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4H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4+H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E12BBB" w:rsidP="009F3261">
      <w:pPr>
        <w:pStyle w:val="Heading3"/>
        <w:rPr>
          <w:lang w:val="en-US"/>
        </w:rPr>
      </w:pPr>
      <w:bookmarkStart w:id="474" w:name="_3H_=_Transfer"/>
      <w:bookmarkStart w:id="475" w:name="Any2N3H"/>
      <w:bookmarkEnd w:id="474"/>
      <w:r w:rsidRPr="00B73700">
        <w:rPr>
          <w:lang w:val="en-US"/>
        </w:rPr>
        <w:t>Any 2N–</w:t>
      </w:r>
      <w:r w:rsidR="009F3261" w:rsidRPr="00B73700">
        <w:rPr>
          <w:lang w:val="en-US"/>
        </w:rPr>
        <w:t>3H = Transfer to S</w:t>
      </w:r>
    </w:p>
    <w:bookmarkEnd w:id="475"/>
    <w:p w:rsidR="009F3261" w:rsidRPr="00B73700" w:rsidRDefault="009F3261" w:rsidP="009F3261">
      <w:pPr>
        <w:autoSpaceDE w:val="0"/>
        <w:autoSpaceDN w:val="0"/>
        <w:adjustRightInd w:val="0"/>
        <w:rPr>
          <w:rFonts w:cs="Courier New"/>
          <w:color w:val="auto"/>
        </w:rPr>
      </w:pPr>
      <w:r w:rsidRPr="00B73700">
        <w:rPr>
          <w:rFonts w:cs="Courier New"/>
          <w:color w:val="auto"/>
        </w:rPr>
        <w:tab/>
        <w:t>3S = No super accept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3N = Choice of games</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5-4+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New suit=Cue for 2</w:t>
      </w:r>
      <w:r w:rsidRPr="00B73700">
        <w:rPr>
          <w:rFonts w:cs="Courier New"/>
          <w:color w:val="auto"/>
          <w:vertAlign w:val="superscript"/>
        </w:rPr>
        <w:t>nd</w:t>
      </w:r>
      <w:r w:rsidRPr="00B73700">
        <w:rPr>
          <w:rFonts w:cs="Courier New"/>
          <w:color w:val="auto"/>
        </w:rPr>
        <w:t xml:space="preserve"> suit</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4S = Support, F1</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Mild Slam Try</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4N = Quant</w:t>
      </w:r>
    </w:p>
    <w:p w:rsidR="009F3261" w:rsidRPr="00B73700" w:rsidRDefault="009F3261" w:rsidP="009F3261">
      <w:pPr>
        <w:autoSpaceDE w:val="0"/>
        <w:autoSpaceDN w:val="0"/>
        <w:adjustRightInd w:val="0"/>
        <w:rPr>
          <w:rFonts w:cs="Courier New"/>
          <w:color w:val="auto"/>
        </w:rPr>
      </w:pPr>
      <w:r w:rsidRPr="00B73700">
        <w:rPr>
          <w:rFonts w:cs="Courier New"/>
          <w:color w:val="auto"/>
        </w:rPr>
        <w:tab/>
        <w:t>New suit = Fit with values,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3N = 3.4.3.3, max</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9F3261" w:rsidRPr="00B73700" w:rsidRDefault="009F3261" w:rsidP="009F3261">
      <w:pPr>
        <w:autoSpaceDE w:val="0"/>
        <w:autoSpaceDN w:val="0"/>
        <w:adjustRightInd w:val="0"/>
        <w:rPr>
          <w:rFonts w:cs="Courier New"/>
          <w:color w:val="auto"/>
        </w:rPr>
      </w:pPr>
      <w:r w:rsidRPr="00B73700">
        <w:rPr>
          <w:rFonts w:cs="Courier New"/>
          <w:color w:val="auto"/>
        </w:rPr>
        <w:tab/>
        <w:t>4H = 4+S Min hand</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Cue</w:t>
      </w:r>
    </w:p>
    <w:p w:rsidR="009F3261" w:rsidRPr="00B73700" w:rsidRDefault="009F3261" w:rsidP="009F3261">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rStyle w:val="StyleRed"/>
          <w:b/>
          <w:i w:val="0"/>
          <w:color w:val="auto"/>
          <w:lang w:val="en-US"/>
        </w:rPr>
      </w:pPr>
      <w:bookmarkStart w:id="476" w:name="_3S_=_Puppet"/>
      <w:bookmarkStart w:id="477" w:name="Any2N3S"/>
      <w:bookmarkEnd w:id="476"/>
      <w:r w:rsidRPr="00B73700">
        <w:rPr>
          <w:lang w:val="en-US"/>
        </w:rPr>
        <w:t>Any 2N–</w:t>
      </w:r>
      <w:r w:rsidR="008C6EB2" w:rsidRPr="00B73700">
        <w:rPr>
          <w:rStyle w:val="StyleRed"/>
          <w:b/>
          <w:i w:val="0"/>
          <w:color w:val="auto"/>
          <w:lang w:val="en-US"/>
        </w:rPr>
        <w:t>3S = Puppet to 3N</w:t>
      </w:r>
    </w:p>
    <w:bookmarkEnd w:id="477"/>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008000"/>
        </w:rPr>
        <w:tab/>
      </w:r>
      <w:r w:rsidRPr="00B73700">
        <w:rPr>
          <w:rStyle w:val="StyleRed"/>
          <w:b w:val="0"/>
          <w:i w:val="0"/>
          <w:color w:val="auto"/>
        </w:rPr>
        <w:t>3N = Forced</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Pass = To Play</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4m = 1 suiter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5C, 4D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ind w:left="2160"/>
        <w:rPr>
          <w:rStyle w:val="StyleRed"/>
          <w:b w:val="0"/>
          <w:i w:val="0"/>
          <w:color w:val="auto"/>
        </w:rPr>
      </w:pPr>
      <w:r w:rsidRPr="00B73700">
        <w:rPr>
          <w:rStyle w:val="StyleRed"/>
          <w:b w:val="0"/>
          <w:i w:val="0"/>
          <w:color w:val="auto"/>
        </w:rPr>
        <w:t>S = 5D, 4C slam try</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4N = No Interest</w:t>
      </w:r>
    </w:p>
    <w:p w:rsidR="001641FC" w:rsidRPr="00B73700" w:rsidRDefault="001641FC" w:rsidP="001641FC">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5m = Auto RKC</w:t>
      </w:r>
    </w:p>
    <w:p w:rsidR="008C6EB2" w:rsidRPr="00B73700" w:rsidRDefault="008C6EB2"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4N = Quant</w:t>
      </w:r>
    </w:p>
    <w:p w:rsidR="00EC5286" w:rsidRPr="00B73700" w:rsidRDefault="00EC5286" w:rsidP="008C6EB2">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5C = Pass or correct</w:t>
      </w:r>
    </w:p>
    <w:p w:rsidR="000A1D43" w:rsidRPr="00B73700" w:rsidRDefault="00E12BBB" w:rsidP="00E12BBB">
      <w:pPr>
        <w:pStyle w:val="Heading3"/>
        <w:rPr>
          <w:lang w:val="en-US"/>
        </w:rPr>
      </w:pPr>
      <w:bookmarkStart w:id="478" w:name="Any2N3N"/>
      <w:r w:rsidRPr="00B73700">
        <w:rPr>
          <w:lang w:val="en-US"/>
        </w:rPr>
        <w:lastRenderedPageBreak/>
        <w:t>Any 2N–</w:t>
      </w:r>
      <w:r w:rsidR="001E30F6" w:rsidRPr="00B73700">
        <w:rPr>
          <w:lang w:val="en-US"/>
        </w:rPr>
        <w:t>3N = 4-4 minors mild slam try</w:t>
      </w:r>
    </w:p>
    <w:bookmarkEnd w:id="478"/>
    <w:p w:rsidR="00F66AD7" w:rsidRPr="00B73700" w:rsidRDefault="00F66AD7" w:rsidP="00F66AD7">
      <w:r w:rsidRPr="00B73700">
        <w:tab/>
        <w:t>4m = Sets trumps</w:t>
      </w:r>
    </w:p>
    <w:p w:rsidR="00F66AD7" w:rsidRPr="00B73700" w:rsidRDefault="00F66AD7" w:rsidP="00F66AD7">
      <w:r w:rsidRPr="00B73700">
        <w:tab/>
        <w:t>4H = RKC for C</w:t>
      </w:r>
    </w:p>
    <w:p w:rsidR="00F66AD7" w:rsidRPr="00B73700" w:rsidRDefault="00F66AD7" w:rsidP="00F66AD7">
      <w:r w:rsidRPr="00B73700">
        <w:tab/>
        <w:t>4S = RKC for D</w:t>
      </w:r>
    </w:p>
    <w:p w:rsidR="00F66AD7" w:rsidRPr="00B73700" w:rsidRDefault="00F66AD7" w:rsidP="00F66AD7">
      <w:r w:rsidRPr="00B73700">
        <w:tab/>
        <w:t>4N = DKC</w:t>
      </w:r>
    </w:p>
    <w:p w:rsidR="008C6EB2" w:rsidRPr="00B73700" w:rsidRDefault="00E12BBB" w:rsidP="00F66AD7">
      <w:pPr>
        <w:pStyle w:val="Heading3"/>
        <w:rPr>
          <w:lang w:val="en-US"/>
        </w:rPr>
      </w:pPr>
      <w:bookmarkStart w:id="479" w:name="_4C_=_Transfer"/>
      <w:bookmarkStart w:id="480" w:name="Any2N4C"/>
      <w:bookmarkEnd w:id="479"/>
      <w:r w:rsidRPr="00B73700">
        <w:rPr>
          <w:lang w:val="en-US"/>
        </w:rPr>
        <w:t>Any 2N–</w:t>
      </w:r>
      <w:r w:rsidR="008C6EB2" w:rsidRPr="00B73700">
        <w:rPr>
          <w:lang w:val="en-US"/>
        </w:rPr>
        <w:t>4C = Transfer to 4H</w:t>
      </w:r>
    </w:p>
    <w:bookmarkEnd w:id="480"/>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4D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8C6EB2" w:rsidP="008C6EB2">
      <w:pPr>
        <w:autoSpaceDE w:val="0"/>
        <w:autoSpaceDN w:val="0"/>
        <w:adjustRightInd w:val="0"/>
        <w:rPr>
          <w:rFonts w:cs="Courier New"/>
          <w:color w:val="auto"/>
        </w:rPr>
      </w:pPr>
      <w:r w:rsidRPr="00B73700">
        <w:rPr>
          <w:rFonts w:cs="Courier New"/>
          <w:color w:val="auto"/>
        </w:rPr>
        <w:tab/>
        <w:t xml:space="preserve">4H = </w:t>
      </w:r>
      <w:r w:rsidR="000A1D43" w:rsidRPr="00B73700">
        <w:rPr>
          <w:rFonts w:cs="Courier New"/>
          <w:color w:val="auto"/>
        </w:rPr>
        <w:t>No super accept</w:t>
      </w:r>
    </w:p>
    <w:p w:rsidR="008C6EB2" w:rsidRPr="00B73700" w:rsidRDefault="008C6EB2"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8C6EB2">
      <w:pPr>
        <w:autoSpaceDE w:val="0"/>
        <w:autoSpaceDN w:val="0"/>
        <w:adjustRightInd w:val="0"/>
        <w:rPr>
          <w:rFonts w:cs="Courier New"/>
          <w:color w:val="auto"/>
        </w:rPr>
      </w:pPr>
      <w:r w:rsidRPr="00B73700">
        <w:rPr>
          <w:rFonts w:cs="Courier New"/>
          <w:color w:val="auto"/>
        </w:rPr>
        <w:tab/>
      </w:r>
      <w:r w:rsidRPr="00B73700">
        <w:rPr>
          <w:rFonts w:cs="Courier New"/>
          <w:color w:val="auto"/>
        </w:rPr>
        <w:tab/>
        <w:t>4S = Kickback</w:t>
      </w:r>
    </w:p>
    <w:p w:rsidR="008C6EB2" w:rsidRPr="00B73700" w:rsidRDefault="00E12BBB" w:rsidP="009F3261">
      <w:pPr>
        <w:pStyle w:val="Heading3"/>
        <w:rPr>
          <w:lang w:val="en-US"/>
        </w:rPr>
      </w:pPr>
      <w:bookmarkStart w:id="481" w:name="_4D_=_Transfer"/>
      <w:bookmarkStart w:id="482" w:name="Any2N4D"/>
      <w:bookmarkEnd w:id="481"/>
      <w:r w:rsidRPr="00B73700">
        <w:rPr>
          <w:lang w:val="en-US"/>
        </w:rPr>
        <w:t>Any 2N–</w:t>
      </w:r>
      <w:r w:rsidR="008C6EB2" w:rsidRPr="00B73700">
        <w:rPr>
          <w:lang w:val="en-US"/>
        </w:rPr>
        <w:t>4D = Transfer to 4S</w:t>
      </w:r>
    </w:p>
    <w:bookmarkEnd w:id="482"/>
    <w:p w:rsidR="000A1D43" w:rsidRPr="00B73700" w:rsidRDefault="000A1D43" w:rsidP="000A1D43">
      <w:pPr>
        <w:autoSpaceDE w:val="0"/>
        <w:autoSpaceDN w:val="0"/>
        <w:adjustRightInd w:val="0"/>
        <w:ind w:firstLine="720"/>
        <w:rPr>
          <w:rFonts w:cs="Courier New"/>
          <w:color w:val="auto"/>
        </w:rPr>
      </w:pPr>
      <w:r w:rsidRPr="00B73700">
        <w:rPr>
          <w:rFonts w:cs="Courier New"/>
          <w:color w:val="auto"/>
        </w:rPr>
        <w:t>4H =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0A1D43" w:rsidRPr="00B73700" w:rsidRDefault="000A1D43" w:rsidP="000A1D43">
      <w:pPr>
        <w:autoSpaceDE w:val="0"/>
        <w:autoSpaceDN w:val="0"/>
        <w:adjustRightInd w:val="0"/>
        <w:rPr>
          <w:rFonts w:cs="Courier New"/>
          <w:color w:val="auto"/>
        </w:rPr>
      </w:pPr>
      <w:r w:rsidRPr="00B73700">
        <w:rPr>
          <w:rFonts w:cs="Courier New"/>
          <w:color w:val="auto"/>
        </w:rPr>
        <w:tab/>
        <w:t>4S = No super accept</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New Suit = Control Asking</w:t>
      </w:r>
    </w:p>
    <w:p w:rsidR="000A1D43" w:rsidRPr="00B73700" w:rsidRDefault="000A1D43" w:rsidP="000A1D43">
      <w:pPr>
        <w:autoSpaceDE w:val="0"/>
        <w:autoSpaceDN w:val="0"/>
        <w:adjustRightInd w:val="0"/>
        <w:rPr>
          <w:rFonts w:cs="Courier New"/>
          <w:color w:val="auto"/>
        </w:rPr>
      </w:pPr>
      <w:r w:rsidRPr="00B73700">
        <w:rPr>
          <w:rFonts w:cs="Courier New"/>
          <w:color w:val="auto"/>
        </w:rPr>
        <w:tab/>
      </w:r>
      <w:r w:rsidRPr="00B73700">
        <w:rPr>
          <w:rFonts w:cs="Courier New"/>
          <w:color w:val="auto"/>
        </w:rPr>
        <w:tab/>
        <w:t>4N = Kickback</w:t>
      </w:r>
    </w:p>
    <w:p w:rsidR="00F82BDD" w:rsidRPr="00B73700" w:rsidRDefault="000A1D43" w:rsidP="005725C1">
      <w:pPr>
        <w:pStyle w:val="Heading3"/>
        <w:rPr>
          <w:lang w:val="en-US"/>
        </w:rPr>
      </w:pPr>
      <w:bookmarkStart w:id="483" w:name="_4H_=_5-5"/>
      <w:bookmarkStart w:id="484" w:name="_4S_=_5-5"/>
      <w:bookmarkStart w:id="485" w:name="_2N_–_3C_"/>
      <w:bookmarkStart w:id="486" w:name="puppet1M"/>
      <w:bookmarkEnd w:id="483"/>
      <w:bookmarkEnd w:id="484"/>
      <w:bookmarkEnd w:id="485"/>
      <w:r w:rsidRPr="00B73700">
        <w:rPr>
          <w:lang w:val="en-US"/>
        </w:rPr>
        <w:t>2N</w:t>
      </w:r>
      <w:r w:rsidR="00AA0D4D" w:rsidRPr="00B73700">
        <w:rPr>
          <w:lang w:val="en-US"/>
        </w:rPr>
        <w:t>–</w:t>
      </w:r>
      <w:r w:rsidR="005725C1" w:rsidRPr="00B73700">
        <w:rPr>
          <w:lang w:val="en-US"/>
        </w:rPr>
        <w:t>3C</w:t>
      </w:r>
      <w:r w:rsidR="00AA0D4D" w:rsidRPr="00B73700">
        <w:rPr>
          <w:lang w:val="en-US"/>
        </w:rPr>
        <w:t>–</w:t>
      </w:r>
      <w:r w:rsidR="005725C1" w:rsidRPr="00B73700">
        <w:rPr>
          <w:lang w:val="en-US"/>
        </w:rPr>
        <w:t xml:space="preserve">3D = </w:t>
      </w:r>
      <w:r w:rsidR="007D208C" w:rsidRPr="00B73700">
        <w:rPr>
          <w:lang w:val="en-US"/>
        </w:rPr>
        <w:t>At least</w:t>
      </w:r>
      <w:r w:rsidR="005725C1" w:rsidRPr="00B73700">
        <w:rPr>
          <w:lang w:val="en-US"/>
        </w:rPr>
        <w:t xml:space="preserve"> 1</w:t>
      </w:r>
      <w:r w:rsidR="00F82BDD" w:rsidRPr="00B73700">
        <w:rPr>
          <w:lang w:val="en-US"/>
        </w:rPr>
        <w:t xml:space="preserve"> 4M</w:t>
      </w:r>
    </w:p>
    <w:bookmarkEnd w:id="486"/>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3H = 4S may have 4H also</w:t>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3S = Agrees Spades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r>
      <w:r w:rsidRPr="00B73700">
        <w:rPr>
          <w:rStyle w:val="StyleRed"/>
          <w:b w:val="0"/>
          <w:i w:val="0"/>
          <w:color w:val="auto"/>
        </w:rPr>
        <w:tab/>
        <w:t>New Suit = cue for H</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4C/4D/4H = Agrees S,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4S = To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3S = 4H</w:t>
      </w:r>
      <w:r w:rsidR="00166688" w:rsidRPr="00B73700">
        <w:rPr>
          <w:rStyle w:val="StyleRed"/>
          <w:b w:val="0"/>
          <w:i w:val="0"/>
          <w:color w:val="auto"/>
        </w:rPr>
        <w:t>,</w:t>
      </w:r>
      <w:r w:rsidRPr="00B73700">
        <w:rPr>
          <w:rStyle w:val="StyleRed"/>
          <w:b w:val="0"/>
          <w:i w:val="0"/>
          <w:color w:val="auto"/>
        </w:rPr>
        <w:t xml:space="preserve"> denies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3N = 4S</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4C/4D = Agrees H, Cue</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r>
      <w:r w:rsidRPr="00B73700">
        <w:rPr>
          <w:rStyle w:val="StyleRed"/>
          <w:b w:val="0"/>
          <w:i w:val="0"/>
          <w:color w:val="auto"/>
        </w:rPr>
        <w:tab/>
        <w:t>4H = To play</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3N = To play</w:t>
      </w:r>
    </w:p>
    <w:p w:rsidR="00F41338" w:rsidRPr="00B73700" w:rsidRDefault="00F41338" w:rsidP="00F82BDD">
      <w:pPr>
        <w:autoSpaceDE w:val="0"/>
        <w:autoSpaceDN w:val="0"/>
        <w:adjustRightInd w:val="0"/>
        <w:rPr>
          <w:rStyle w:val="StyleRed"/>
          <w:b w:val="0"/>
          <w:i w:val="0"/>
          <w:color w:val="auto"/>
        </w:rPr>
      </w:pPr>
      <w:r w:rsidRPr="00B73700">
        <w:rPr>
          <w:rStyle w:val="StyleRed"/>
          <w:b w:val="0"/>
          <w:i w:val="0"/>
          <w:color w:val="auto"/>
        </w:rPr>
        <w:tab/>
        <w:t>4C = Both majors, slam try</w:t>
      </w:r>
    </w:p>
    <w:p w:rsidR="00F41338" w:rsidRPr="00094033" w:rsidRDefault="00F41338" w:rsidP="00F82BDD">
      <w:pPr>
        <w:autoSpaceDE w:val="0"/>
        <w:autoSpaceDN w:val="0"/>
        <w:adjustRightInd w:val="0"/>
        <w:rPr>
          <w:rStyle w:val="StyleRed"/>
          <w:b w:val="0"/>
          <w:i w:val="0"/>
          <w:color w:val="auto"/>
          <w:highlight w:val="yellow"/>
        </w:rPr>
      </w:pPr>
      <w:r w:rsidRPr="00B73700">
        <w:rPr>
          <w:rStyle w:val="StyleRed"/>
          <w:b w:val="0"/>
          <w:i w:val="0"/>
          <w:color w:val="auto"/>
        </w:rPr>
        <w:tab/>
      </w:r>
      <w:r w:rsidRPr="00B73700">
        <w:rPr>
          <w:rStyle w:val="StyleRed"/>
          <w:b w:val="0"/>
          <w:i w:val="0"/>
          <w:color w:val="auto"/>
        </w:rPr>
        <w:tab/>
      </w:r>
      <w:r w:rsidRPr="00094033">
        <w:rPr>
          <w:rStyle w:val="StyleRed"/>
          <w:b w:val="0"/>
          <w:i w:val="0"/>
          <w:color w:val="auto"/>
          <w:highlight w:val="yellow"/>
        </w:rPr>
        <w:t xml:space="preserve">4D = </w:t>
      </w:r>
      <w:r w:rsidR="00094033" w:rsidRPr="00094033">
        <w:rPr>
          <w:rStyle w:val="StyleRed"/>
          <w:b w:val="0"/>
          <w:i w:val="0"/>
          <w:color w:val="auto"/>
          <w:highlight w:val="yellow"/>
        </w:rPr>
        <w:t>Slam negative</w:t>
      </w:r>
    </w:p>
    <w:p w:rsidR="00F41338" w:rsidRPr="00B73700" w:rsidRDefault="00F41338" w:rsidP="00F82BDD">
      <w:pPr>
        <w:autoSpaceDE w:val="0"/>
        <w:autoSpaceDN w:val="0"/>
        <w:adjustRightInd w:val="0"/>
        <w:rPr>
          <w:rStyle w:val="StyleRed"/>
          <w:b w:val="0"/>
          <w:i w:val="0"/>
          <w:color w:val="auto"/>
        </w:rPr>
      </w:pPr>
      <w:r w:rsidRPr="00094033">
        <w:rPr>
          <w:rStyle w:val="StyleRed"/>
          <w:b w:val="0"/>
          <w:i w:val="0"/>
          <w:color w:val="auto"/>
          <w:highlight w:val="yellow"/>
        </w:rPr>
        <w:tab/>
      </w:r>
      <w:r w:rsidRPr="00094033">
        <w:rPr>
          <w:rStyle w:val="StyleRed"/>
          <w:b w:val="0"/>
          <w:i w:val="0"/>
          <w:color w:val="auto"/>
          <w:highlight w:val="yellow"/>
        </w:rPr>
        <w:tab/>
        <w:t xml:space="preserve">4M = </w:t>
      </w:r>
      <w:r w:rsidR="00094033" w:rsidRPr="00094033">
        <w:rPr>
          <w:rStyle w:val="StyleRed"/>
          <w:b w:val="0"/>
          <w:i w:val="0"/>
          <w:color w:val="auto"/>
          <w:highlight w:val="yellow"/>
        </w:rPr>
        <w:t>Suit + slam interest</w:t>
      </w:r>
    </w:p>
    <w:p w:rsidR="001A37F9" w:rsidRPr="00B73700" w:rsidRDefault="001A37F9" w:rsidP="00F82BDD">
      <w:pPr>
        <w:autoSpaceDE w:val="0"/>
        <w:autoSpaceDN w:val="0"/>
        <w:adjustRightInd w:val="0"/>
        <w:rPr>
          <w:rStyle w:val="StyleRed"/>
          <w:b w:val="0"/>
          <w:i w:val="0"/>
          <w:color w:val="auto"/>
        </w:rPr>
      </w:pPr>
      <w:r w:rsidRPr="00B73700">
        <w:rPr>
          <w:rStyle w:val="StyleRed"/>
          <w:b w:val="0"/>
          <w:i w:val="0"/>
          <w:color w:val="auto"/>
        </w:rPr>
        <w:tab/>
        <w:t xml:space="preserve">4D = </w:t>
      </w:r>
      <w:r w:rsidR="00F41338" w:rsidRPr="00B73700">
        <w:rPr>
          <w:rStyle w:val="StyleRed"/>
          <w:b w:val="0"/>
          <w:i w:val="0"/>
          <w:color w:val="auto"/>
        </w:rPr>
        <w:t>Both majors, no slam interest</w:t>
      </w:r>
    </w:p>
    <w:p w:rsidR="00F82BDD" w:rsidRPr="00B73700" w:rsidRDefault="00F82BDD" w:rsidP="00F82BDD">
      <w:pPr>
        <w:autoSpaceDE w:val="0"/>
        <w:autoSpaceDN w:val="0"/>
        <w:adjustRightInd w:val="0"/>
        <w:rPr>
          <w:rStyle w:val="StyleRed"/>
          <w:b w:val="0"/>
          <w:i w:val="0"/>
          <w:color w:val="auto"/>
        </w:rPr>
      </w:pPr>
      <w:r w:rsidRPr="00B73700">
        <w:rPr>
          <w:rStyle w:val="StyleRed"/>
          <w:b w:val="0"/>
          <w:i w:val="0"/>
          <w:color w:val="auto"/>
        </w:rPr>
        <w:tab/>
        <w:t>4N = Quant (only over 2D opening)</w:t>
      </w:r>
    </w:p>
    <w:p w:rsidR="00F82BDD" w:rsidRPr="00B73700" w:rsidRDefault="00F82BDD" w:rsidP="00F82BDD">
      <w:pPr>
        <w:autoSpaceDE w:val="0"/>
        <w:autoSpaceDN w:val="0"/>
        <w:adjustRightInd w:val="0"/>
      </w:pPr>
    </w:p>
    <w:p w:rsidR="005725C1" w:rsidRPr="00B73700" w:rsidRDefault="005725C1" w:rsidP="005725C1">
      <w:pPr>
        <w:pStyle w:val="Heading2"/>
        <w:rPr>
          <w:kern w:val="32"/>
        </w:rPr>
      </w:pPr>
      <w:bookmarkStart w:id="487" w:name="_Toc294652544"/>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1N</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2N</w:t>
      </w:r>
      <w:bookmarkEnd w:id="487"/>
    </w:p>
    <w:p w:rsidR="005725C1" w:rsidRDefault="005725C1" w:rsidP="005725C1">
      <w:pPr>
        <w:pStyle w:val="Heading2"/>
        <w:rPr>
          <w:kern w:val="32"/>
        </w:rPr>
      </w:pPr>
      <w:r w:rsidRPr="00B73700">
        <w:rPr>
          <w:kern w:val="32"/>
        </w:rPr>
        <w:t>1C</w:t>
      </w:r>
      <w:r w:rsidR="00AA0D4D" w:rsidRPr="00B73700">
        <w:rPr>
          <w:kern w:val="32"/>
        </w:rPr>
        <w:t>–</w:t>
      </w:r>
      <w:r w:rsidRPr="00B73700">
        <w:rPr>
          <w:kern w:val="32"/>
        </w:rPr>
        <w:t>1D</w:t>
      </w:r>
      <w:r w:rsidR="00AA0D4D" w:rsidRPr="00B73700">
        <w:rPr>
          <w:kern w:val="32"/>
        </w:rPr>
        <w:t>–</w:t>
      </w:r>
      <w:r w:rsidRPr="00B73700">
        <w:rPr>
          <w:kern w:val="32"/>
        </w:rPr>
        <w:t>1S</w:t>
      </w:r>
      <w:r w:rsidR="00AA0D4D" w:rsidRPr="00B73700">
        <w:rPr>
          <w:kern w:val="32"/>
        </w:rPr>
        <w:t>–</w:t>
      </w:r>
      <w:r w:rsidRPr="00B73700">
        <w:rPr>
          <w:kern w:val="32"/>
        </w:rPr>
        <w:t>2C</w:t>
      </w:r>
      <w:r w:rsidR="00AA0D4D" w:rsidRPr="00B73700">
        <w:rPr>
          <w:kern w:val="32"/>
        </w:rPr>
        <w:t>–</w:t>
      </w:r>
      <w:r w:rsidRPr="00B73700">
        <w:rPr>
          <w:kern w:val="32"/>
        </w:rPr>
        <w:t>2D</w:t>
      </w:r>
      <w:r w:rsidR="00AA0D4D" w:rsidRPr="00B73700">
        <w:rPr>
          <w:kern w:val="32"/>
        </w:rPr>
        <w:t>–</w:t>
      </w:r>
      <w:r w:rsidRPr="00B73700">
        <w:rPr>
          <w:kern w:val="32"/>
        </w:rPr>
        <w:t>2H</w:t>
      </w:r>
      <w:r w:rsidR="00AA0D4D" w:rsidRPr="00B73700">
        <w:rPr>
          <w:kern w:val="32"/>
        </w:rPr>
        <w:t>–</w:t>
      </w:r>
      <w:r w:rsidRPr="00B73700">
        <w:rPr>
          <w:kern w:val="32"/>
        </w:rPr>
        <w:t>2N</w:t>
      </w:r>
    </w:p>
    <w:p w:rsidR="004B23B8" w:rsidRDefault="004B23B8" w:rsidP="004B23B8">
      <w:r>
        <w:tab/>
      </w:r>
    </w:p>
    <w:p w:rsidR="004B23B8" w:rsidRPr="004B23B8" w:rsidRDefault="004B23B8" w:rsidP="004B23B8">
      <w:r>
        <w:tab/>
      </w:r>
      <w:r w:rsidRPr="004B23B8">
        <w:rPr>
          <w:highlight w:val="yellow"/>
        </w:rPr>
        <w:t>Natural responses</w:t>
      </w:r>
    </w:p>
    <w:p w:rsidR="00CF5B04" w:rsidRPr="00B73700" w:rsidRDefault="00DC08C9" w:rsidP="003F2861">
      <w:pPr>
        <w:pStyle w:val="Heading1"/>
      </w:pPr>
      <w:r w:rsidRPr="00B73700">
        <w:br w:type="page"/>
      </w:r>
      <w:bookmarkStart w:id="488" w:name="_Toc294652545"/>
      <w:r w:rsidR="00CF5B04" w:rsidRPr="00B73700">
        <w:lastRenderedPageBreak/>
        <w:t>Higher Level Openings</w:t>
      </w:r>
      <w:bookmarkEnd w:id="488"/>
    </w:p>
    <w:p w:rsidR="00D67BCE" w:rsidRPr="00B73700" w:rsidRDefault="00D67BCE" w:rsidP="00D67BCE">
      <w:pPr>
        <w:pStyle w:val="Heading3"/>
        <w:rPr>
          <w:lang w:val="en-US"/>
        </w:rPr>
      </w:pPr>
      <w:bookmarkStart w:id="489" w:name="_3C_=_Weak"/>
      <w:bookmarkEnd w:id="489"/>
      <w:r w:rsidRPr="00B73700">
        <w:rPr>
          <w:lang w:val="en-US"/>
        </w:rPr>
        <w:t>2N = 5C+5D, 7-11 HCP</w:t>
      </w:r>
    </w:p>
    <w:p w:rsidR="00D67BCE" w:rsidRPr="00B73700" w:rsidRDefault="00D67BCE" w:rsidP="00D67BCE">
      <w:pPr>
        <w:rPr>
          <w:color w:val="auto"/>
        </w:rPr>
      </w:pPr>
      <w:r w:rsidRPr="00B73700">
        <w:rPr>
          <w:color w:val="008000"/>
        </w:rPr>
        <w:tab/>
      </w:r>
      <w:r w:rsidRPr="00B73700">
        <w:rPr>
          <w:color w:val="auto"/>
        </w:rPr>
        <w:t>3m = To Play</w:t>
      </w:r>
    </w:p>
    <w:p w:rsidR="00D67BCE" w:rsidRPr="00B73700" w:rsidRDefault="00D67BCE" w:rsidP="00D67BCE">
      <w:pPr>
        <w:rPr>
          <w:color w:val="auto"/>
        </w:rPr>
      </w:pPr>
      <w:r w:rsidRPr="00B73700">
        <w:rPr>
          <w:color w:val="auto"/>
        </w:rPr>
        <w:tab/>
        <w:t xml:space="preserve">3M = </w:t>
      </w:r>
      <w:r w:rsidR="002241EF" w:rsidRPr="00B73700">
        <w:rPr>
          <w:color w:val="auto"/>
        </w:rPr>
        <w:t>NAT</w:t>
      </w:r>
      <w:r w:rsidRPr="00B73700">
        <w:rPr>
          <w:color w:val="auto"/>
        </w:rPr>
        <w:t>, GF</w:t>
      </w:r>
    </w:p>
    <w:p w:rsidR="00D67BCE" w:rsidRPr="00B73700" w:rsidRDefault="00D67BCE" w:rsidP="00D67BCE">
      <w:pPr>
        <w:rPr>
          <w:color w:val="auto"/>
        </w:rPr>
      </w:pPr>
      <w:r w:rsidRPr="00B73700">
        <w:rPr>
          <w:color w:val="auto"/>
        </w:rPr>
        <w:tab/>
        <w:t>3N = To Play</w:t>
      </w:r>
    </w:p>
    <w:p w:rsidR="00D67BCE" w:rsidRPr="00B73700" w:rsidRDefault="00D67BCE" w:rsidP="00D67BCE">
      <w:pPr>
        <w:rPr>
          <w:color w:val="auto"/>
        </w:rPr>
      </w:pPr>
      <w:r w:rsidRPr="00B73700">
        <w:rPr>
          <w:color w:val="auto"/>
        </w:rPr>
        <w:tab/>
        <w:t>4m = Preemptive</w:t>
      </w:r>
    </w:p>
    <w:p w:rsidR="00D67BCE" w:rsidRPr="00B73700" w:rsidRDefault="00D67BCE" w:rsidP="00D67BCE">
      <w:pPr>
        <w:rPr>
          <w:color w:val="auto"/>
        </w:rPr>
      </w:pPr>
      <w:r w:rsidRPr="00B73700">
        <w:rPr>
          <w:color w:val="auto"/>
        </w:rPr>
        <w:tab/>
        <w:t>4M = To Play</w:t>
      </w:r>
    </w:p>
    <w:p w:rsidR="00D67BCE" w:rsidRPr="00B73700" w:rsidRDefault="00D67BCE" w:rsidP="00D67BCE">
      <w:pPr>
        <w:rPr>
          <w:color w:val="008000"/>
        </w:rPr>
      </w:pPr>
      <w:r w:rsidRPr="00B73700">
        <w:rPr>
          <w:color w:val="008000"/>
        </w:rPr>
        <w:tab/>
      </w:r>
      <w:hyperlink w:anchor="_Double_Keycard" w:history="1">
        <w:r w:rsidRPr="00B73700">
          <w:rPr>
            <w:rStyle w:val="Hyperlink"/>
          </w:rPr>
          <w:t>4N = Double Keycard</w:t>
        </w:r>
      </w:hyperlink>
    </w:p>
    <w:p w:rsidR="00D67BCE" w:rsidRPr="00B73700" w:rsidRDefault="00D67BCE" w:rsidP="00D67BCE">
      <w:pPr>
        <w:rPr>
          <w:color w:val="auto"/>
        </w:rPr>
      </w:pPr>
      <w:r w:rsidRPr="00B73700">
        <w:rPr>
          <w:color w:val="008000"/>
        </w:rPr>
        <w:tab/>
      </w:r>
      <w:r w:rsidRPr="00B73700">
        <w:rPr>
          <w:color w:val="auto"/>
        </w:rPr>
        <w:t>5m = To Play</w:t>
      </w:r>
      <w:r w:rsidR="0060340D" w:rsidRPr="00B73700">
        <w:rPr>
          <w:color w:val="auto"/>
        </w:rPr>
        <w:br/>
      </w:r>
    </w:p>
    <w:p w:rsidR="0060340D" w:rsidRPr="00B73700" w:rsidRDefault="0060340D" w:rsidP="0060340D">
      <w:pPr>
        <w:pStyle w:val="Heading3"/>
        <w:rPr>
          <w:lang w:val="en-US"/>
        </w:rPr>
      </w:pPr>
      <w:r w:rsidRPr="00B73700">
        <w:rPr>
          <w:lang w:val="en-US"/>
        </w:rPr>
        <w:t>3C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00623466" w:rsidRPr="00B73700">
        <w:rPr>
          <w:rFonts w:cs="Courier New"/>
          <w:color w:val="auto"/>
        </w:rPr>
        <w:t>3D/</w:t>
      </w:r>
      <w:r w:rsidRPr="00B73700">
        <w:rPr>
          <w:rFonts w:cs="Courier New"/>
          <w:color w:val="auto"/>
        </w:rPr>
        <w:t xml:space="preserve">3H/3S = </w:t>
      </w:r>
      <w:r w:rsidR="002241EF" w:rsidRPr="00B73700">
        <w:rPr>
          <w:rFonts w:cs="Courier New"/>
          <w:color w:val="auto"/>
        </w:rPr>
        <w:t>NAT</w:t>
      </w:r>
      <w:r w:rsidRPr="00B73700">
        <w:rPr>
          <w:rFonts w:cs="Courier New"/>
          <w:color w:val="auto"/>
        </w:rPr>
        <w:t xml:space="preserve"> GF</w:t>
      </w:r>
    </w:p>
    <w:p w:rsidR="00451A79"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Fonts w:cs="Courier New"/>
          <w:color w:val="auto"/>
        </w:rPr>
      </w:pPr>
      <w:r w:rsidRPr="00B73700">
        <w:rPr>
          <w:rFonts w:cs="Courier New"/>
          <w:color w:val="auto"/>
        </w:rPr>
        <w:tab/>
        <w:t>4C = Blocking Bid</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E80C07" w:rsidRPr="00B73700">
        <w:rPr>
          <w:rStyle w:val="StyleRed"/>
          <w:b w:val="0"/>
          <w:i w:val="0"/>
          <w:color w:val="auto"/>
        </w:rPr>
        <w:t>Splinter</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4H/4S = </w:t>
      </w:r>
      <w:r w:rsidR="00E80C07" w:rsidRPr="00B73700">
        <w:rPr>
          <w:rFonts w:cs="Courier New"/>
          <w:color w:val="auto"/>
        </w:rPr>
        <w:t>To play</w:t>
      </w:r>
    </w:p>
    <w:p w:rsidR="0060340D" w:rsidRPr="00B73700" w:rsidRDefault="0060340D" w:rsidP="0060340D">
      <w:pPr>
        <w:pStyle w:val="Heading3"/>
        <w:rPr>
          <w:lang w:val="en-US"/>
        </w:rPr>
      </w:pPr>
      <w:r w:rsidRPr="00B73700">
        <w:rPr>
          <w:lang w:val="en-US"/>
        </w:rPr>
        <w:t>3D = Weak 3</w:t>
      </w:r>
    </w:p>
    <w:p w:rsidR="0060340D" w:rsidRPr="00B73700" w:rsidRDefault="0060340D" w:rsidP="0060340D">
      <w:pPr>
        <w:autoSpaceDE w:val="0"/>
        <w:autoSpaceDN w:val="0"/>
        <w:adjustRightInd w:val="0"/>
        <w:rPr>
          <w:rFonts w:cs="Courier New"/>
          <w:color w:val="auto"/>
        </w:rPr>
      </w:pPr>
      <w:r w:rsidRPr="00B73700">
        <w:rPr>
          <w:rFonts w:cs="Courier New"/>
          <w:color w:val="008000"/>
        </w:rPr>
        <w:tab/>
      </w:r>
      <w:r w:rsidRPr="00B73700">
        <w:rPr>
          <w:rFonts w:cs="Courier New"/>
          <w:color w:val="auto"/>
        </w:rPr>
        <w:t>3H/3S</w:t>
      </w:r>
      <w:r w:rsidR="00623466" w:rsidRPr="00B73700">
        <w:rPr>
          <w:rFonts w:cs="Courier New"/>
          <w:color w:val="auto"/>
        </w:rPr>
        <w:t>/4C</w:t>
      </w:r>
      <w:r w:rsidRPr="00B73700">
        <w:rPr>
          <w:rFonts w:cs="Courier New"/>
          <w:color w:val="auto"/>
        </w:rPr>
        <w:t xml:space="preserve"> = </w:t>
      </w:r>
      <w:r w:rsidR="002241EF" w:rsidRPr="00B73700">
        <w:rPr>
          <w:rFonts w:cs="Courier New"/>
          <w:color w:val="auto"/>
        </w:rPr>
        <w:t>NAT</w:t>
      </w:r>
      <w:r w:rsidRPr="00B73700">
        <w:rPr>
          <w:rFonts w:cs="Courier New"/>
          <w:color w:val="auto"/>
        </w:rPr>
        <w:t xml:space="preserve"> Forcing</w:t>
      </w:r>
    </w:p>
    <w:p w:rsidR="00623466"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451A79" w:rsidRPr="00B73700" w:rsidRDefault="00451A79" w:rsidP="0060340D">
      <w:pPr>
        <w:autoSpaceDE w:val="0"/>
        <w:autoSpaceDN w:val="0"/>
        <w:adjustRightInd w:val="0"/>
        <w:rPr>
          <w:rStyle w:val="StyleRed"/>
          <w:rFonts w:cs="Courier New"/>
          <w:b w:val="0"/>
          <w:i w:val="0"/>
          <w:color w:val="auto"/>
        </w:rPr>
      </w:pPr>
      <w:r w:rsidRPr="00B73700">
        <w:rPr>
          <w:rStyle w:val="StyleRed"/>
          <w:b w:val="0"/>
          <w:i w:val="0"/>
          <w:color w:val="auto"/>
        </w:rPr>
        <w:tab/>
        <w:t>4</w:t>
      </w:r>
      <w:r w:rsidR="00E80C07" w:rsidRPr="00B73700">
        <w:rPr>
          <w:rStyle w:val="StyleRed"/>
          <w:b w:val="0"/>
          <w:i w:val="0"/>
          <w:color w:val="auto"/>
        </w:rPr>
        <w:t>M</w:t>
      </w:r>
      <w:r w:rsidRPr="00B73700">
        <w:rPr>
          <w:rStyle w:val="StyleRed"/>
          <w:b w:val="0"/>
          <w:i w:val="0"/>
          <w:color w:val="auto"/>
        </w:rPr>
        <w:t xml:space="preserve"> = </w:t>
      </w:r>
      <w:r w:rsidR="00E80C07" w:rsidRPr="00B73700">
        <w:rPr>
          <w:rStyle w:val="StyleRed"/>
          <w:b w:val="0"/>
          <w:i w:val="0"/>
          <w:color w:val="auto"/>
        </w:rPr>
        <w:t>To play</w:t>
      </w:r>
    </w:p>
    <w:p w:rsidR="0060340D" w:rsidRPr="00B73700" w:rsidRDefault="0060340D" w:rsidP="0060340D">
      <w:pPr>
        <w:pStyle w:val="Heading3"/>
        <w:rPr>
          <w:lang w:val="en-US"/>
        </w:rPr>
      </w:pPr>
      <w:r w:rsidRPr="00B73700">
        <w:rPr>
          <w:lang w:val="en-US"/>
        </w:rPr>
        <w:t>3H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 xml:space="preserve">3S = </w:t>
      </w:r>
      <w:r w:rsidR="002241EF" w:rsidRPr="00B73700">
        <w:rPr>
          <w:rFonts w:cs="Courier New"/>
          <w:color w:val="auto"/>
        </w:rPr>
        <w:t>NAT</w:t>
      </w:r>
      <w:r w:rsidRPr="00B73700">
        <w:rPr>
          <w:rFonts w:cs="Courier New"/>
          <w:color w:val="auto"/>
        </w:rPr>
        <w:t xml:space="preserve"> Forcing</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4C = </w:t>
      </w:r>
      <w:r w:rsidR="006D7ED8" w:rsidRPr="00B73700">
        <w:rPr>
          <w:rStyle w:val="StyleRed"/>
          <w:b w:val="0"/>
          <w:i w:val="0"/>
          <w:color w:val="auto"/>
        </w:rPr>
        <w:t>Strong slam try</w:t>
      </w:r>
    </w:p>
    <w:p w:rsidR="0060340D" w:rsidRPr="00B73700" w:rsidRDefault="0060340D" w:rsidP="0060340D">
      <w:pPr>
        <w:autoSpaceDE w:val="0"/>
        <w:autoSpaceDN w:val="0"/>
        <w:adjustRightInd w:val="0"/>
        <w:rPr>
          <w:rStyle w:val="StyleRed"/>
          <w:b w:val="0"/>
          <w:i w:val="0"/>
          <w:color w:val="auto"/>
        </w:rPr>
      </w:pPr>
      <w:r w:rsidRPr="00B73700">
        <w:rPr>
          <w:rStyle w:val="StyleRed"/>
          <w:b w:val="0"/>
          <w:i w:val="0"/>
          <w:color w:val="auto"/>
        </w:rPr>
        <w:tab/>
        <w:t xml:space="preserve">4D = </w:t>
      </w:r>
      <w:r w:rsidR="006D7ED8" w:rsidRPr="00B73700">
        <w:rPr>
          <w:rStyle w:val="StyleRed"/>
          <w:b w:val="0"/>
          <w:i w:val="0"/>
          <w:color w:val="auto"/>
        </w:rPr>
        <w:t>Mild Slam try</w:t>
      </w:r>
    </w:p>
    <w:p w:rsidR="0060340D" w:rsidRPr="00B73700" w:rsidRDefault="00E80C07" w:rsidP="0060340D">
      <w:pPr>
        <w:autoSpaceDE w:val="0"/>
        <w:autoSpaceDN w:val="0"/>
        <w:adjustRightInd w:val="0"/>
        <w:rPr>
          <w:rFonts w:cs="Courier New"/>
          <w:color w:val="auto"/>
        </w:rPr>
      </w:pPr>
      <w:r w:rsidRPr="00B73700">
        <w:rPr>
          <w:rFonts w:cs="Courier New"/>
          <w:color w:val="auto"/>
        </w:rPr>
        <w:tab/>
        <w:t>4M</w:t>
      </w:r>
      <w:r w:rsidR="0060340D" w:rsidRPr="00B73700">
        <w:rPr>
          <w:rFonts w:cs="Courier New"/>
          <w:color w:val="auto"/>
        </w:rPr>
        <w:t xml:space="preserve"> = To Play</w:t>
      </w:r>
    </w:p>
    <w:p w:rsidR="00E80C07" w:rsidRPr="00B73700" w:rsidRDefault="00E80C07" w:rsidP="0060340D">
      <w:pPr>
        <w:autoSpaceDE w:val="0"/>
        <w:autoSpaceDN w:val="0"/>
        <w:adjustRightInd w:val="0"/>
        <w:rPr>
          <w:rFonts w:cs="Courier New"/>
          <w:color w:val="auto"/>
        </w:rPr>
      </w:pPr>
      <w:r w:rsidRPr="00B73700">
        <w:rPr>
          <w:rFonts w:cs="Courier New"/>
          <w:color w:val="auto"/>
        </w:rPr>
        <w:tab/>
        <w:t>4N = RKC</w:t>
      </w:r>
    </w:p>
    <w:p w:rsidR="0060340D" w:rsidRPr="00B73700" w:rsidRDefault="0060340D" w:rsidP="0060340D">
      <w:pPr>
        <w:pStyle w:val="Heading3"/>
        <w:rPr>
          <w:lang w:val="en-US"/>
        </w:rPr>
      </w:pPr>
      <w:r w:rsidRPr="00B73700">
        <w:rPr>
          <w:lang w:val="en-US"/>
        </w:rPr>
        <w:t>3S = Weak 3</w:t>
      </w:r>
    </w:p>
    <w:p w:rsidR="0060340D" w:rsidRPr="00B73700" w:rsidRDefault="0060340D" w:rsidP="0060340D">
      <w:pPr>
        <w:autoSpaceDE w:val="0"/>
        <w:autoSpaceDN w:val="0"/>
        <w:adjustRightInd w:val="0"/>
        <w:rPr>
          <w:rFonts w:cs="Courier New"/>
          <w:color w:val="auto"/>
        </w:rPr>
      </w:pPr>
      <w:r w:rsidRPr="00B73700">
        <w:rPr>
          <w:rFonts w:cs="Courier New"/>
          <w:color w:val="auto"/>
        </w:rPr>
        <w:tab/>
        <w:t>3N = To Play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4C = Strong slam try</w:t>
      </w:r>
    </w:p>
    <w:p w:rsidR="006D7ED8" w:rsidRPr="00B73700" w:rsidRDefault="006D7ED8" w:rsidP="006D7ED8">
      <w:pPr>
        <w:autoSpaceDE w:val="0"/>
        <w:autoSpaceDN w:val="0"/>
        <w:adjustRightInd w:val="0"/>
        <w:rPr>
          <w:rStyle w:val="StyleRed"/>
          <w:b w:val="0"/>
          <w:i w:val="0"/>
          <w:color w:val="auto"/>
        </w:rPr>
      </w:pPr>
      <w:r w:rsidRPr="00B73700">
        <w:rPr>
          <w:rStyle w:val="StyleRed"/>
          <w:b w:val="0"/>
          <w:i w:val="0"/>
          <w:color w:val="auto"/>
        </w:rPr>
        <w:tab/>
        <w:t>4D = Mild Slam try</w:t>
      </w:r>
    </w:p>
    <w:p w:rsidR="0060340D" w:rsidRPr="00B73700" w:rsidRDefault="0060340D" w:rsidP="0060340D">
      <w:pPr>
        <w:autoSpaceDE w:val="0"/>
        <w:autoSpaceDN w:val="0"/>
        <w:adjustRightInd w:val="0"/>
        <w:rPr>
          <w:rFonts w:cs="Courier New"/>
          <w:color w:val="auto"/>
        </w:rPr>
      </w:pPr>
      <w:r w:rsidRPr="00B73700">
        <w:rPr>
          <w:rFonts w:cs="Courier New"/>
          <w:color w:val="auto"/>
        </w:rPr>
        <w:tab/>
        <w:t>4</w:t>
      </w:r>
      <w:r w:rsidR="00E80C07" w:rsidRPr="00B73700">
        <w:rPr>
          <w:rFonts w:cs="Courier New"/>
          <w:color w:val="auto"/>
        </w:rPr>
        <w:t>M</w:t>
      </w:r>
      <w:r w:rsidRPr="00B73700">
        <w:rPr>
          <w:rFonts w:cs="Courier New"/>
          <w:color w:val="auto"/>
        </w:rPr>
        <w:t xml:space="preserve"> = To play</w:t>
      </w:r>
    </w:p>
    <w:p w:rsidR="007E76AD" w:rsidRPr="00B73700" w:rsidRDefault="0060340D" w:rsidP="00CF5B04">
      <w:pPr>
        <w:autoSpaceDE w:val="0"/>
        <w:autoSpaceDN w:val="0"/>
        <w:adjustRightInd w:val="0"/>
        <w:rPr>
          <w:rFonts w:cs="Courier New"/>
          <w:color w:val="auto"/>
        </w:rPr>
      </w:pPr>
      <w:r w:rsidRPr="00B73700">
        <w:rPr>
          <w:rFonts w:cs="Courier New"/>
          <w:color w:val="auto"/>
        </w:rPr>
        <w:tab/>
        <w:t>4N = RKC</w:t>
      </w:r>
    </w:p>
    <w:p w:rsidR="00CF5B04" w:rsidRPr="00B73700" w:rsidRDefault="00CF5B04" w:rsidP="00B0290D">
      <w:pPr>
        <w:pStyle w:val="Heading3"/>
        <w:rPr>
          <w:lang w:val="en-US"/>
        </w:rPr>
      </w:pPr>
      <w:bookmarkStart w:id="490" w:name="_3N_=_Minor"/>
      <w:bookmarkEnd w:id="490"/>
      <w:r w:rsidRPr="00B73700">
        <w:rPr>
          <w:lang w:val="en-US"/>
        </w:rPr>
        <w:t xml:space="preserve">3N = </w:t>
      </w:r>
      <w:r w:rsidR="006B0B91" w:rsidRPr="00B73700">
        <w:rPr>
          <w:lang w:val="en-US"/>
        </w:rPr>
        <w:t>Minor suit preempt in 1st and 2nd</w:t>
      </w:r>
    </w:p>
    <w:p w:rsidR="00CF5B04" w:rsidRPr="00B73700" w:rsidRDefault="00CF5B04" w:rsidP="00CF5B04">
      <w:pPr>
        <w:autoSpaceDE w:val="0"/>
        <w:autoSpaceDN w:val="0"/>
        <w:adjustRightInd w:val="0"/>
        <w:rPr>
          <w:rFonts w:cs="Courier New"/>
          <w:color w:val="auto"/>
        </w:rPr>
      </w:pPr>
      <w:r w:rsidRPr="00B73700">
        <w:rPr>
          <w:rFonts w:cs="Courier New"/>
          <w:color w:val="008000"/>
        </w:rPr>
        <w:tab/>
      </w:r>
      <w:r w:rsidRPr="00B73700">
        <w:rPr>
          <w:rFonts w:cs="Courier New"/>
          <w:color w:val="auto"/>
        </w:rPr>
        <w:t>4C = Pass or Correct</w:t>
      </w:r>
    </w:p>
    <w:p w:rsidR="006B0B91" w:rsidRPr="00B73700" w:rsidRDefault="006B0B91" w:rsidP="00CF5B04">
      <w:pPr>
        <w:autoSpaceDE w:val="0"/>
        <w:autoSpaceDN w:val="0"/>
        <w:adjustRightInd w:val="0"/>
        <w:rPr>
          <w:rFonts w:cs="Courier New"/>
          <w:color w:val="auto"/>
        </w:rPr>
      </w:pPr>
      <w:r w:rsidRPr="00B73700">
        <w:rPr>
          <w:rFonts w:cs="Courier New"/>
          <w:color w:val="auto"/>
        </w:rPr>
        <w:tab/>
        <w:t>4D = Interested if clubs</w:t>
      </w:r>
    </w:p>
    <w:p w:rsidR="00CF5B04" w:rsidRPr="00B73700" w:rsidRDefault="00CF5B04" w:rsidP="00CF5B04">
      <w:pPr>
        <w:autoSpaceDE w:val="0"/>
        <w:autoSpaceDN w:val="0"/>
        <w:adjustRightInd w:val="0"/>
        <w:rPr>
          <w:rFonts w:cs="Courier New"/>
          <w:color w:val="auto"/>
        </w:rPr>
      </w:pPr>
      <w:r w:rsidRPr="00B73700">
        <w:rPr>
          <w:rFonts w:cs="Courier New"/>
          <w:color w:val="auto"/>
        </w:rPr>
        <w:tab/>
        <w:t>4H/4S = To Play</w:t>
      </w:r>
    </w:p>
    <w:p w:rsidR="00CF5B04" w:rsidRPr="00B73700" w:rsidRDefault="00CF5B04" w:rsidP="00CF5B04">
      <w:pPr>
        <w:autoSpaceDE w:val="0"/>
        <w:autoSpaceDN w:val="0"/>
        <w:adjustRightInd w:val="0"/>
        <w:rPr>
          <w:rFonts w:cs="Courier New"/>
          <w:color w:val="auto"/>
        </w:rPr>
      </w:pPr>
      <w:r w:rsidRPr="00B73700">
        <w:rPr>
          <w:rFonts w:cs="Courier New"/>
          <w:color w:val="auto"/>
        </w:rPr>
        <w:tab/>
        <w:t>4N = Ace asking</w:t>
      </w:r>
    </w:p>
    <w:p w:rsidR="00CF5B04" w:rsidRPr="00B73700" w:rsidRDefault="00CF5B04" w:rsidP="00CF5B04">
      <w:pPr>
        <w:autoSpaceDE w:val="0"/>
        <w:autoSpaceDN w:val="0"/>
        <w:adjustRightInd w:val="0"/>
        <w:rPr>
          <w:rFonts w:cs="Courier New"/>
          <w:color w:val="auto"/>
        </w:rPr>
      </w:pPr>
      <w:r w:rsidRPr="00B73700">
        <w:rPr>
          <w:rFonts w:cs="Courier New"/>
          <w:color w:val="auto"/>
        </w:rPr>
        <w:tab/>
        <w:t>5C = Pass or Correct</w:t>
      </w:r>
    </w:p>
    <w:p w:rsidR="00623466" w:rsidRPr="00B73700" w:rsidRDefault="00623466" w:rsidP="00623466">
      <w:pPr>
        <w:pStyle w:val="Heading3"/>
        <w:rPr>
          <w:lang w:val="en-US"/>
        </w:rPr>
      </w:pPr>
      <w:r w:rsidRPr="00B73700">
        <w:rPr>
          <w:lang w:val="en-US"/>
        </w:rPr>
        <w:t>3N = To play in 3rd and 4th seat</w:t>
      </w:r>
    </w:p>
    <w:p w:rsidR="00623466" w:rsidRPr="00B73700" w:rsidRDefault="00623466" w:rsidP="00623466">
      <w:pPr>
        <w:autoSpaceDE w:val="0"/>
        <w:autoSpaceDN w:val="0"/>
        <w:adjustRightInd w:val="0"/>
        <w:rPr>
          <w:rFonts w:cs="Courier New"/>
          <w:color w:val="auto"/>
        </w:rPr>
      </w:pPr>
      <w:r w:rsidRPr="00B73700">
        <w:rPr>
          <w:rFonts w:cs="Courier New"/>
          <w:color w:val="008000"/>
        </w:rPr>
        <w:tab/>
      </w:r>
      <w:r w:rsidRPr="00B73700">
        <w:rPr>
          <w:rFonts w:cs="Courier New"/>
          <w:color w:val="auto"/>
        </w:rPr>
        <w:t xml:space="preserve">All bids </w:t>
      </w:r>
      <w:r w:rsidR="002241EF" w:rsidRPr="00B73700">
        <w:rPr>
          <w:rFonts w:cs="Courier New"/>
          <w:color w:val="auto"/>
        </w:rPr>
        <w:t>NAT</w:t>
      </w:r>
    </w:p>
    <w:p w:rsidR="00623466" w:rsidRPr="00B73700" w:rsidRDefault="00623466" w:rsidP="00CF5B04">
      <w:pPr>
        <w:autoSpaceDE w:val="0"/>
        <w:autoSpaceDN w:val="0"/>
        <w:adjustRightInd w:val="0"/>
        <w:rPr>
          <w:rFonts w:cs="Courier New"/>
          <w:color w:val="auto"/>
        </w:rPr>
      </w:pPr>
    </w:p>
    <w:p w:rsidR="00CF5B04" w:rsidRPr="00B73700" w:rsidRDefault="00E80C07" w:rsidP="00B0290D">
      <w:pPr>
        <w:pStyle w:val="Heading3"/>
        <w:rPr>
          <w:lang w:val="en-US"/>
        </w:rPr>
      </w:pPr>
      <w:bookmarkStart w:id="491" w:name="_4C_=_Namyats"/>
      <w:bookmarkEnd w:id="491"/>
      <w:r w:rsidRPr="00B73700">
        <w:rPr>
          <w:lang w:val="en-US"/>
        </w:rPr>
        <w:t>4m</w:t>
      </w:r>
      <w:r w:rsidR="006B0B91" w:rsidRPr="00B73700">
        <w:rPr>
          <w:lang w:val="en-US"/>
        </w:rPr>
        <w:t xml:space="preserve"> = Namyats in 1st/2nd, Pre in 3rd/4th</w:t>
      </w:r>
    </w:p>
    <w:p w:rsidR="00E80C07" w:rsidRPr="00B73700" w:rsidRDefault="00E80C07" w:rsidP="00E80C07">
      <w:pPr>
        <w:rPr>
          <w:rFonts w:cs="Courier New"/>
          <w:color w:val="auto"/>
        </w:rPr>
      </w:pPr>
      <w:r w:rsidRPr="00B73700">
        <w:tab/>
      </w:r>
      <w:r w:rsidRPr="00B73700">
        <w:rPr>
          <w:rFonts w:cs="Courier New"/>
          <w:color w:val="auto"/>
        </w:rPr>
        <w:t>Int. bid = 2.5 tricks</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4M = Trump loser</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4N = Solid suit, 1 or 2 side K</w:t>
      </w:r>
    </w:p>
    <w:p w:rsidR="00E80C07" w:rsidRPr="00B73700" w:rsidRDefault="00E80C07" w:rsidP="00E80C07">
      <w:pPr>
        <w:rPr>
          <w:rFonts w:cs="Courier New"/>
          <w:color w:val="auto"/>
        </w:rPr>
      </w:pPr>
      <w:r w:rsidRPr="00B73700">
        <w:rPr>
          <w:rFonts w:cs="Courier New"/>
          <w:color w:val="auto"/>
        </w:rPr>
        <w:tab/>
      </w:r>
      <w:r w:rsidRPr="00B73700">
        <w:rPr>
          <w:rFonts w:cs="Courier New"/>
          <w:color w:val="auto"/>
        </w:rPr>
        <w:tab/>
        <w:t>5m = Solid suit, shows A</w:t>
      </w:r>
    </w:p>
    <w:p w:rsidR="00E80C07" w:rsidRPr="00B73700" w:rsidRDefault="00E80C07" w:rsidP="00E80C07">
      <w:pPr>
        <w:rPr>
          <w:rFonts w:cs="Courier New"/>
          <w:color w:val="auto"/>
        </w:rPr>
      </w:pPr>
      <w:r w:rsidRPr="00B73700">
        <w:rPr>
          <w:rFonts w:cs="Courier New"/>
          <w:color w:val="auto"/>
        </w:rPr>
        <w:tab/>
        <w:t>4M = To play</w:t>
      </w:r>
    </w:p>
    <w:p w:rsidR="00E80C07" w:rsidRPr="00B73700" w:rsidRDefault="00E80C07" w:rsidP="00E80C07">
      <w:pPr>
        <w:rPr>
          <w:rFonts w:cs="Courier New"/>
          <w:color w:val="auto"/>
        </w:rPr>
      </w:pPr>
      <w:r w:rsidRPr="00B73700">
        <w:rPr>
          <w:rFonts w:cs="Courier New"/>
          <w:color w:val="auto"/>
        </w:rPr>
        <w:tab/>
      </w:r>
      <w:r w:rsidR="00FD4C3E" w:rsidRPr="00B73700">
        <w:rPr>
          <w:rFonts w:cs="Courier New"/>
          <w:color w:val="auto"/>
        </w:rPr>
        <w:t>4S/</w:t>
      </w:r>
      <w:r w:rsidRPr="00B73700">
        <w:rPr>
          <w:rFonts w:cs="Courier New"/>
          <w:color w:val="auto"/>
        </w:rPr>
        <w:t xml:space="preserve">4N = </w:t>
      </w:r>
      <w:r w:rsidR="00FD4C3E" w:rsidRPr="00B73700">
        <w:rPr>
          <w:rFonts w:cs="Courier New"/>
          <w:color w:val="auto"/>
        </w:rPr>
        <w:t>RKC for H/S</w:t>
      </w:r>
    </w:p>
    <w:p w:rsidR="007B0BD4" w:rsidRPr="00B73700" w:rsidRDefault="007B0BD4" w:rsidP="007B0BD4">
      <w:pPr>
        <w:pStyle w:val="Heading3"/>
        <w:rPr>
          <w:lang w:val="en-US"/>
        </w:rPr>
      </w:pPr>
      <w:r w:rsidRPr="00B73700">
        <w:rPr>
          <w:lang w:val="en-US"/>
        </w:rPr>
        <w:t>4m = Pre in 3rd/4</w:t>
      </w:r>
      <w:r w:rsidRPr="00B73700">
        <w:rPr>
          <w:vertAlign w:val="superscript"/>
          <w:lang w:val="en-US"/>
        </w:rPr>
        <w:t>th</w:t>
      </w:r>
    </w:p>
    <w:p w:rsidR="007B0BD4" w:rsidRPr="00B73700" w:rsidRDefault="007B0BD4" w:rsidP="007B0BD4">
      <w:r w:rsidRPr="00B73700">
        <w:tab/>
        <w:t xml:space="preserve">All bids </w:t>
      </w:r>
      <w:r w:rsidR="002241EF" w:rsidRPr="00B73700">
        <w:t>NAT</w:t>
      </w:r>
    </w:p>
    <w:p w:rsidR="007B0BD4" w:rsidRPr="00B73700" w:rsidRDefault="007B0BD4" w:rsidP="00E80C07"/>
    <w:p w:rsidR="006B0B91" w:rsidRPr="00B73700" w:rsidRDefault="006B0B91" w:rsidP="006B0B91">
      <w:pPr>
        <w:pStyle w:val="Heading3"/>
        <w:rPr>
          <w:lang w:val="en-US"/>
        </w:rPr>
      </w:pPr>
      <w:bookmarkStart w:id="492" w:name="_4D_=_Namyats"/>
      <w:bookmarkStart w:id="493" w:name="_4H/4S_=_Weak"/>
      <w:bookmarkEnd w:id="492"/>
      <w:bookmarkEnd w:id="493"/>
      <w:r w:rsidRPr="00B73700">
        <w:rPr>
          <w:lang w:val="en-US"/>
        </w:rPr>
        <w:lastRenderedPageBreak/>
        <w:t xml:space="preserve">4H/4S = </w:t>
      </w:r>
      <w:r w:rsidR="003B4B06" w:rsidRPr="00B73700">
        <w:rPr>
          <w:lang w:val="en-US"/>
        </w:rPr>
        <w:t>W</w:t>
      </w:r>
      <w:r w:rsidRPr="00B73700">
        <w:rPr>
          <w:lang w:val="en-US"/>
        </w:rPr>
        <w:t>eak pre-empt</w:t>
      </w:r>
      <w:r w:rsidR="003B4B06" w:rsidRPr="00B73700">
        <w:rPr>
          <w:lang w:val="en-US"/>
        </w:rPr>
        <w:t xml:space="preserve"> in 1st/2nd, unlimited in 3rd/4th</w:t>
      </w:r>
    </w:p>
    <w:p w:rsidR="00BD73DB" w:rsidRPr="00B73700" w:rsidRDefault="00BD73DB" w:rsidP="00BD73DB">
      <w:pPr>
        <w:rPr>
          <w:color w:val="auto"/>
        </w:rPr>
      </w:pPr>
      <w:r w:rsidRPr="00B73700">
        <w:rPr>
          <w:color w:val="auto"/>
        </w:rPr>
        <w:tab/>
      </w:r>
      <w:r w:rsidRPr="00B73700">
        <w:rPr>
          <w:rFonts w:cs="Courier New"/>
          <w:color w:val="auto"/>
        </w:rPr>
        <w:t>4N = RKC</w:t>
      </w:r>
    </w:p>
    <w:p w:rsidR="00CF5B04" w:rsidRPr="00B73700" w:rsidRDefault="00CF5B04" w:rsidP="00B0290D">
      <w:pPr>
        <w:pStyle w:val="Heading3"/>
        <w:rPr>
          <w:lang w:val="en-US"/>
        </w:rPr>
      </w:pPr>
      <w:bookmarkStart w:id="494" w:name="_4N_=_Specific"/>
      <w:bookmarkEnd w:id="494"/>
      <w:r w:rsidRPr="00B73700">
        <w:rPr>
          <w:lang w:val="en-US"/>
        </w:rPr>
        <w:t xml:space="preserve">4N = </w:t>
      </w:r>
      <w:r w:rsidR="009842DF" w:rsidRPr="00B73700">
        <w:rPr>
          <w:lang w:val="en-US"/>
        </w:rPr>
        <w:t>Specific</w:t>
      </w:r>
      <w:r w:rsidRPr="00B73700">
        <w:rPr>
          <w:lang w:val="en-US"/>
        </w:rPr>
        <w:t xml:space="preserve"> A asking</w:t>
      </w:r>
    </w:p>
    <w:p w:rsidR="00CF5B04" w:rsidRPr="00B73700" w:rsidRDefault="009842DF" w:rsidP="00CF5B04">
      <w:pPr>
        <w:autoSpaceDE w:val="0"/>
        <w:autoSpaceDN w:val="0"/>
        <w:adjustRightInd w:val="0"/>
        <w:rPr>
          <w:rFonts w:cs="Courier New"/>
          <w:color w:val="auto"/>
        </w:rPr>
      </w:pPr>
      <w:r w:rsidRPr="00B73700">
        <w:rPr>
          <w:rFonts w:cs="Courier New"/>
          <w:color w:val="auto"/>
        </w:rPr>
        <w:tab/>
        <w:t xml:space="preserve">5C = </w:t>
      </w:r>
      <w:r w:rsidR="008A48FB" w:rsidRPr="00B73700">
        <w:rPr>
          <w:rFonts w:cs="Courier New"/>
          <w:color w:val="auto"/>
        </w:rPr>
        <w:t>No</w:t>
      </w:r>
      <w:r w:rsidRPr="00B73700">
        <w:rPr>
          <w:rFonts w:cs="Courier New"/>
          <w:color w:val="auto"/>
        </w:rPr>
        <w:t xml:space="preserv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 xml:space="preserve">5D = </w:t>
      </w:r>
      <w:r w:rsidR="008A48FB" w:rsidRPr="00B73700">
        <w:rPr>
          <w:rFonts w:cs="Courier New"/>
          <w:color w:val="auto"/>
        </w:rPr>
        <w:t>Minor suit</w:t>
      </w:r>
      <w:r w:rsidRPr="00B73700">
        <w:rPr>
          <w:rFonts w:cs="Courier New"/>
          <w:color w:val="auto"/>
        </w:rPr>
        <w:t xml:space="preserve">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t>5H = Relay</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5S = Club Ace</w:t>
      </w:r>
    </w:p>
    <w:p w:rsidR="008A48FB" w:rsidRPr="00B73700" w:rsidRDefault="008A48FB" w:rsidP="00CF5B04">
      <w:pPr>
        <w:autoSpaceDE w:val="0"/>
        <w:autoSpaceDN w:val="0"/>
        <w:adjustRightInd w:val="0"/>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5N = Diamond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5H = Heart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5S = Spade Ace</w:t>
      </w:r>
    </w:p>
    <w:p w:rsidR="009842DF" w:rsidRPr="00B73700" w:rsidRDefault="009842DF" w:rsidP="00CF5B04">
      <w:pPr>
        <w:autoSpaceDE w:val="0"/>
        <w:autoSpaceDN w:val="0"/>
        <w:adjustRightInd w:val="0"/>
        <w:rPr>
          <w:rFonts w:cs="Courier New"/>
          <w:color w:val="auto"/>
        </w:rPr>
      </w:pPr>
      <w:r w:rsidRPr="00B73700">
        <w:rPr>
          <w:rFonts w:cs="Courier New"/>
          <w:color w:val="auto"/>
        </w:rPr>
        <w:tab/>
        <w:t>5N = Two Aces</w:t>
      </w:r>
    </w:p>
    <w:p w:rsidR="008000CB" w:rsidRPr="00B73700" w:rsidRDefault="008000CB" w:rsidP="00CF5B04">
      <w:pPr>
        <w:autoSpaceDE w:val="0"/>
        <w:autoSpaceDN w:val="0"/>
        <w:adjustRightInd w:val="0"/>
        <w:rPr>
          <w:rFonts w:cs="Courier New"/>
          <w:color w:val="auto"/>
        </w:rPr>
      </w:pPr>
      <w:r w:rsidRPr="00B73700">
        <w:rPr>
          <w:rFonts w:cs="Courier New"/>
          <w:color w:val="auto"/>
        </w:rPr>
        <w:t>Followed by 5N = specific K ask (similar responses)</w:t>
      </w:r>
    </w:p>
    <w:p w:rsidR="00CF5B04" w:rsidRPr="00B73700" w:rsidRDefault="00CF5B04" w:rsidP="00B0290D">
      <w:pPr>
        <w:pStyle w:val="Heading3"/>
        <w:rPr>
          <w:lang w:val="en-US"/>
        </w:rPr>
      </w:pPr>
      <w:bookmarkStart w:id="495" w:name="_5C/5D_=_Pre"/>
      <w:bookmarkEnd w:id="495"/>
      <w:r w:rsidRPr="00B73700">
        <w:rPr>
          <w:lang w:val="en-US"/>
        </w:rPr>
        <w:t>5C/5D = Pre</w:t>
      </w:r>
    </w:p>
    <w:p w:rsidR="00CF5B04" w:rsidRPr="00B73700" w:rsidRDefault="00CF5B04" w:rsidP="00B0290D">
      <w:pPr>
        <w:pStyle w:val="Heading3"/>
        <w:rPr>
          <w:lang w:val="en-US"/>
        </w:rPr>
      </w:pPr>
      <w:bookmarkStart w:id="496" w:name="_5H/5S_=_Asking"/>
      <w:bookmarkEnd w:id="496"/>
      <w:r w:rsidRPr="00B73700">
        <w:rPr>
          <w:lang w:val="en-US"/>
        </w:rPr>
        <w:t>5H/5S = Asking for AK of H/S</w:t>
      </w:r>
    </w:p>
    <w:p w:rsidR="00CF5B04" w:rsidRPr="00B73700" w:rsidRDefault="00CF5B04" w:rsidP="00CF5B04">
      <w:pPr>
        <w:autoSpaceDE w:val="0"/>
        <w:autoSpaceDN w:val="0"/>
        <w:adjustRightInd w:val="0"/>
        <w:rPr>
          <w:rFonts w:cs="Courier New"/>
          <w:color w:val="auto"/>
        </w:rPr>
      </w:pPr>
      <w:r w:rsidRPr="00B73700">
        <w:rPr>
          <w:rFonts w:cs="Courier New"/>
          <w:color w:val="auto"/>
        </w:rPr>
        <w:tab/>
        <w:t>Pass = None</w:t>
      </w:r>
    </w:p>
    <w:p w:rsidR="00CF5B04" w:rsidRPr="00B73700" w:rsidRDefault="00CF5B04" w:rsidP="00CF5B04">
      <w:pPr>
        <w:autoSpaceDE w:val="0"/>
        <w:autoSpaceDN w:val="0"/>
        <w:adjustRightInd w:val="0"/>
        <w:rPr>
          <w:rFonts w:cs="Courier New"/>
          <w:color w:val="auto"/>
        </w:rPr>
      </w:pPr>
      <w:r w:rsidRPr="00B73700">
        <w:rPr>
          <w:rFonts w:cs="Courier New"/>
          <w:color w:val="auto"/>
        </w:rPr>
        <w:tab/>
        <w:t>6H/6S = A or K</w:t>
      </w:r>
    </w:p>
    <w:p w:rsidR="00CF5B04" w:rsidRPr="00B73700" w:rsidRDefault="00CF5B04" w:rsidP="00CF5B04">
      <w:pPr>
        <w:autoSpaceDE w:val="0"/>
        <w:autoSpaceDN w:val="0"/>
        <w:adjustRightInd w:val="0"/>
        <w:rPr>
          <w:rFonts w:cs="Courier New"/>
          <w:color w:val="auto"/>
        </w:rPr>
      </w:pPr>
      <w:r w:rsidRPr="00B73700">
        <w:rPr>
          <w:rFonts w:cs="Courier New"/>
          <w:color w:val="auto"/>
        </w:rPr>
        <w:tab/>
        <w:t>7H/7S = Both</w:t>
      </w:r>
    </w:p>
    <w:p w:rsidR="00CF5B04" w:rsidRPr="00B73700" w:rsidRDefault="005205FC" w:rsidP="005205FC">
      <w:pPr>
        <w:pStyle w:val="Heading2"/>
      </w:pPr>
      <w:r w:rsidRPr="00B73700">
        <w:t>General Notes:</w:t>
      </w:r>
    </w:p>
    <w:p w:rsidR="005205FC" w:rsidRPr="00B73700" w:rsidRDefault="005205FC" w:rsidP="00520C73">
      <w:pPr>
        <w:rPr>
          <w:color w:val="008000"/>
        </w:rPr>
      </w:pPr>
    </w:p>
    <w:p w:rsidR="005205FC" w:rsidRPr="00B73700" w:rsidRDefault="005205FC" w:rsidP="00F95DB3">
      <w:pPr>
        <w:numPr>
          <w:ilvl w:val="0"/>
          <w:numId w:val="17"/>
        </w:numPr>
        <w:rPr>
          <w:rFonts w:cs="Courier New"/>
        </w:rPr>
        <w:pPrChange w:id="497" w:author="Vijay" w:date="2014-06-25T00:52:00Z">
          <w:pPr>
            <w:numPr>
              <w:numId w:val="32"/>
            </w:numPr>
            <w:tabs>
              <w:tab w:val="num" w:pos="360"/>
            </w:tabs>
          </w:pPr>
        </w:pPrChange>
      </w:pPr>
      <w:r w:rsidRPr="00B73700">
        <w:rPr>
          <w:rFonts w:cs="Courier New"/>
        </w:rPr>
        <w:t>3A-[P]-3N-[X] XX by pre-emptor shows good suit (willing to stay in 3N) and XX by advancer shows doubt, asking for good suit (AQJxxxx or better)</w:t>
      </w:r>
    </w:p>
    <w:p w:rsidR="005205FC" w:rsidRPr="00B73700" w:rsidRDefault="005205FC" w:rsidP="00520C73">
      <w:pPr>
        <w:rPr>
          <w:color w:val="008000"/>
        </w:rPr>
      </w:pPr>
    </w:p>
    <w:p w:rsidR="00181D9F" w:rsidRPr="00B73700" w:rsidRDefault="00DC08C9" w:rsidP="003F2861">
      <w:pPr>
        <w:pStyle w:val="Heading1"/>
      </w:pPr>
      <w:r w:rsidRPr="00B73700">
        <w:br w:type="page"/>
      </w:r>
      <w:bookmarkStart w:id="498" w:name="_Toc294652546"/>
      <w:r w:rsidR="00181D9F" w:rsidRPr="00B73700">
        <w:lastRenderedPageBreak/>
        <w:t>Defense Against Their 1N Opener</w:t>
      </w:r>
      <w:bookmarkEnd w:id="498"/>
    </w:p>
    <w:p w:rsidR="0051239E" w:rsidRPr="00B73700" w:rsidRDefault="0051239E" w:rsidP="0051239E">
      <w:pPr>
        <w:rPr>
          <w:rFonts w:cs="Courier New"/>
          <w:b/>
          <w:color w:val="0070C0"/>
        </w:rPr>
      </w:pPr>
      <w:r w:rsidRPr="00B73700">
        <w:rPr>
          <w:rFonts w:cs="Courier New"/>
          <w:b/>
          <w:color w:val="0070C0"/>
        </w:rPr>
        <w:t>Note: Strong NT is one where the rounded up average hcp is &gt; 14. 14-16 is strong, but 13-15 is not. 12-17 is also strong (avg = 14.5, which when rounded up is 15).</w:t>
      </w:r>
    </w:p>
    <w:p w:rsidR="0051239E" w:rsidRPr="00B73700" w:rsidRDefault="0051239E" w:rsidP="00D96125">
      <w:pPr>
        <w:pStyle w:val="Heading2"/>
      </w:pPr>
      <w:r w:rsidRPr="00B73700">
        <w:t>Passed Hand in Direct and Balancing Position Against Weak and String</w:t>
      </w:r>
    </w:p>
    <w:p w:rsidR="0051239E" w:rsidRPr="00B73700" w:rsidDel="00A33768" w:rsidRDefault="0051239E" w:rsidP="0051239E">
      <w:pPr>
        <w:rPr>
          <w:del w:id="499" w:author="Vijay" w:date="2014-06-23T20:11:00Z"/>
        </w:rPr>
      </w:pPr>
      <w:del w:id="500" w:author="Vijay" w:date="2014-06-23T20:11:00Z">
        <w:r w:rsidRPr="00B73700" w:rsidDel="00A33768">
          <w:delText>X = Majors</w:delText>
        </w:r>
      </w:del>
    </w:p>
    <w:p w:rsidR="0051239E" w:rsidDel="00A33768" w:rsidRDefault="0051239E" w:rsidP="0051239E">
      <w:pPr>
        <w:rPr>
          <w:del w:id="501" w:author="Vijay" w:date="2014-06-23T20:11:00Z"/>
        </w:rPr>
      </w:pPr>
      <w:del w:id="502" w:author="Vijay" w:date="2014-06-23T20:11:00Z">
        <w:r w:rsidRPr="00B73700" w:rsidDel="00A33768">
          <w:delText xml:space="preserve">Rest = </w:delText>
        </w:r>
        <w:r w:rsidR="002241EF" w:rsidRPr="00B73700" w:rsidDel="00A33768">
          <w:delText>NAT</w:delText>
        </w:r>
      </w:del>
    </w:p>
    <w:p w:rsidR="00A33768" w:rsidRPr="00B73700" w:rsidRDefault="00A33768" w:rsidP="0051239E">
      <w:pPr>
        <w:rPr>
          <w:ins w:id="503" w:author="Vijay" w:date="2014-06-23T20:11:00Z"/>
        </w:rPr>
      </w:pPr>
      <w:ins w:id="504" w:author="Vijay" w:date="2014-06-23T20:11:00Z">
        <w:r>
          <w:t>DONT</w:t>
        </w:r>
      </w:ins>
    </w:p>
    <w:p w:rsidR="00181D9F" w:rsidRPr="00B73700" w:rsidRDefault="00644665" w:rsidP="00D96125">
      <w:pPr>
        <w:pStyle w:val="Heading2"/>
      </w:pPr>
      <w:r w:rsidRPr="00B73700">
        <w:t>Woolsey in Direct Seat Against Weak and Strong</w:t>
      </w:r>
    </w:p>
    <w:p w:rsidR="006B652F" w:rsidRPr="00B73700" w:rsidRDefault="006B652F" w:rsidP="00644665">
      <w:pPr>
        <w:rPr>
          <w:rFonts w:cs="Courier New"/>
          <w:color w:val="0070C0"/>
        </w:rPr>
      </w:pPr>
    </w:p>
    <w:p w:rsidR="005B3F3E" w:rsidRPr="00B73700" w:rsidRDefault="00644665" w:rsidP="006959DD">
      <w:pPr>
        <w:rPr>
          <w:rFonts w:cs="Courier New"/>
        </w:rPr>
      </w:pPr>
      <w:r w:rsidRPr="00B73700">
        <w:rPr>
          <w:rFonts w:cs="Courier New"/>
        </w:rPr>
        <w:t>X (over Strong NT) = m+M or 1 Strong M (7.5 tricks)</w:t>
      </w:r>
    </w:p>
    <w:p w:rsidR="00644665" w:rsidRPr="00B73700" w:rsidRDefault="00644665" w:rsidP="006959DD">
      <w:pPr>
        <w:rPr>
          <w:rFonts w:cs="Courier New"/>
        </w:rPr>
      </w:pPr>
      <w:r w:rsidRPr="00B73700">
        <w:rPr>
          <w:rFonts w:cs="Courier New"/>
        </w:rPr>
        <w:tab/>
        <w:t>Pass = Penalty</w:t>
      </w:r>
    </w:p>
    <w:p w:rsidR="00644665" w:rsidRPr="00B73700" w:rsidRDefault="00644665" w:rsidP="006959DD">
      <w:pPr>
        <w:rPr>
          <w:rFonts w:cs="Courier New"/>
        </w:rPr>
      </w:pPr>
      <w:r w:rsidRPr="00B73700">
        <w:rPr>
          <w:rFonts w:cs="Courier New"/>
        </w:rPr>
        <w:tab/>
        <w:t>2C = Pass or Correct</w:t>
      </w:r>
    </w:p>
    <w:p w:rsidR="00644665" w:rsidRPr="00B73700" w:rsidRDefault="00644665" w:rsidP="006959DD">
      <w:pPr>
        <w:rPr>
          <w:rFonts w:cs="Courier New"/>
        </w:rPr>
      </w:pPr>
      <w:r w:rsidRPr="00B73700">
        <w:rPr>
          <w:rFonts w:cs="Courier New"/>
        </w:rPr>
        <w:tab/>
      </w:r>
      <w:r w:rsidRPr="00B73700">
        <w:rPr>
          <w:rFonts w:cs="Courier New"/>
        </w:rPr>
        <w:tab/>
        <w:t>Pass = C+M</w:t>
      </w:r>
    </w:p>
    <w:p w:rsidR="00644665" w:rsidRPr="00B73700" w:rsidRDefault="00644665" w:rsidP="006959DD">
      <w:pPr>
        <w:rPr>
          <w:rFonts w:cs="Courier New"/>
        </w:rPr>
      </w:pPr>
      <w:r w:rsidRPr="00B73700">
        <w:rPr>
          <w:rFonts w:cs="Courier New"/>
        </w:rPr>
        <w:tab/>
      </w:r>
      <w:r w:rsidRPr="00B73700">
        <w:rPr>
          <w:rFonts w:cs="Courier New"/>
        </w:rPr>
        <w:tab/>
        <w:t>2D = D+M</w:t>
      </w:r>
    </w:p>
    <w:p w:rsidR="00644665" w:rsidRPr="00B73700" w:rsidRDefault="00644665" w:rsidP="006959DD">
      <w:pPr>
        <w:rPr>
          <w:rFonts w:cs="Courier New"/>
        </w:rPr>
      </w:pPr>
      <w:r w:rsidRPr="00B73700">
        <w:rPr>
          <w:rFonts w:cs="Courier New"/>
        </w:rPr>
        <w:tab/>
      </w:r>
      <w:r w:rsidRPr="00B73700">
        <w:rPr>
          <w:rFonts w:cs="Courier New"/>
        </w:rPr>
        <w:tab/>
        <w:t>2M = Strong M</w:t>
      </w:r>
    </w:p>
    <w:p w:rsidR="00644665" w:rsidRPr="00B73700" w:rsidRDefault="00644665" w:rsidP="006959DD">
      <w:pPr>
        <w:rPr>
          <w:rFonts w:cs="Courier New"/>
        </w:rPr>
      </w:pPr>
      <w:r w:rsidRPr="00B73700">
        <w:rPr>
          <w:rFonts w:cs="Courier New"/>
        </w:rPr>
        <w:tab/>
        <w:t>2D = Pick M</w:t>
      </w:r>
    </w:p>
    <w:p w:rsidR="00644665" w:rsidRPr="00B73700" w:rsidRDefault="00644665" w:rsidP="006959DD">
      <w:pPr>
        <w:rPr>
          <w:rFonts w:cs="Courier New"/>
        </w:rPr>
      </w:pPr>
      <w:r w:rsidRPr="00B73700">
        <w:rPr>
          <w:rFonts w:cs="Courier New"/>
        </w:rPr>
        <w:tab/>
      </w:r>
      <w:r w:rsidRPr="00B73700">
        <w:rPr>
          <w:rFonts w:cs="Courier New"/>
        </w:rPr>
        <w:tab/>
        <w:t>2H = H+m</w:t>
      </w:r>
    </w:p>
    <w:p w:rsidR="00644665" w:rsidRPr="00B73700" w:rsidRDefault="00644665" w:rsidP="006959DD">
      <w:pPr>
        <w:rPr>
          <w:rFonts w:cs="Courier New"/>
        </w:rPr>
      </w:pPr>
      <w:r w:rsidRPr="00B73700">
        <w:rPr>
          <w:rFonts w:cs="Courier New"/>
        </w:rPr>
        <w:tab/>
      </w:r>
      <w:r w:rsidRPr="00B73700">
        <w:rPr>
          <w:rFonts w:cs="Courier New"/>
        </w:rPr>
        <w:tab/>
        <w:t>2S = S+m</w:t>
      </w:r>
    </w:p>
    <w:p w:rsidR="00644665" w:rsidRPr="00B73700" w:rsidRDefault="00644665" w:rsidP="006959DD">
      <w:pPr>
        <w:rPr>
          <w:rFonts w:cs="Courier New"/>
        </w:rPr>
      </w:pPr>
      <w:r w:rsidRPr="00B73700">
        <w:rPr>
          <w:rFonts w:cs="Courier New"/>
        </w:rPr>
        <w:tab/>
      </w:r>
      <w:r w:rsidRPr="00B73700">
        <w:rPr>
          <w:rFonts w:cs="Courier New"/>
        </w:rPr>
        <w:tab/>
        <w:t>3M = Strong M</w:t>
      </w:r>
    </w:p>
    <w:p w:rsidR="00644665" w:rsidRPr="00B73700" w:rsidRDefault="00644665" w:rsidP="006959DD">
      <w:pPr>
        <w:rPr>
          <w:rFonts w:cs="Courier New"/>
        </w:rPr>
      </w:pPr>
      <w:r w:rsidRPr="00B73700">
        <w:rPr>
          <w:rFonts w:cs="Courier New"/>
        </w:rPr>
        <w:tab/>
        <w:t xml:space="preserve">2M/3m = </w:t>
      </w:r>
      <w:r w:rsidR="002241EF" w:rsidRPr="00B73700">
        <w:rPr>
          <w:rFonts w:cs="Courier New"/>
        </w:rPr>
        <w:t>NAT</w:t>
      </w:r>
    </w:p>
    <w:p w:rsidR="00644665" w:rsidRPr="00B73700" w:rsidRDefault="00644665" w:rsidP="006959DD">
      <w:pPr>
        <w:rPr>
          <w:rFonts w:cs="Courier New"/>
        </w:rPr>
      </w:pPr>
      <w:r w:rsidRPr="00B73700">
        <w:rPr>
          <w:rFonts w:cs="Courier New"/>
        </w:rPr>
        <w:tab/>
        <w:t>2N = Constructive</w:t>
      </w:r>
    </w:p>
    <w:p w:rsidR="00644665" w:rsidRPr="00B73700" w:rsidRDefault="00644665" w:rsidP="006959DD">
      <w:pPr>
        <w:rPr>
          <w:rFonts w:cs="Courier New"/>
        </w:rPr>
      </w:pPr>
      <w:r w:rsidRPr="00B73700">
        <w:rPr>
          <w:rFonts w:cs="Courier New"/>
        </w:rPr>
        <w:tab/>
      </w:r>
      <w:r w:rsidRPr="00B73700">
        <w:rPr>
          <w:rFonts w:cs="Courier New"/>
        </w:rPr>
        <w:tab/>
        <w:t>3C = C+M min</w:t>
      </w:r>
    </w:p>
    <w:p w:rsidR="00644665" w:rsidRPr="00B73700" w:rsidRDefault="00644665" w:rsidP="006959DD">
      <w:pPr>
        <w:rPr>
          <w:rFonts w:cs="Courier New"/>
        </w:rPr>
      </w:pPr>
      <w:r w:rsidRPr="00B73700">
        <w:rPr>
          <w:rFonts w:cs="Courier New"/>
        </w:rPr>
        <w:tab/>
      </w:r>
      <w:r w:rsidRPr="00B73700">
        <w:rPr>
          <w:rFonts w:cs="Courier New"/>
        </w:rPr>
        <w:tab/>
        <w:t>3D = D+M min</w:t>
      </w:r>
    </w:p>
    <w:p w:rsidR="00644665" w:rsidRPr="00B73700" w:rsidRDefault="00644665" w:rsidP="006959DD">
      <w:pPr>
        <w:rPr>
          <w:rFonts w:cs="Courier New"/>
        </w:rPr>
      </w:pPr>
      <w:r w:rsidRPr="00B73700">
        <w:rPr>
          <w:rFonts w:cs="Courier New"/>
        </w:rPr>
        <w:tab/>
      </w:r>
      <w:r w:rsidRPr="00B73700">
        <w:rPr>
          <w:rFonts w:cs="Courier New"/>
        </w:rPr>
        <w:tab/>
        <w:t>3H = H+m max</w:t>
      </w:r>
    </w:p>
    <w:p w:rsidR="00644665" w:rsidRPr="00B73700" w:rsidRDefault="00644665" w:rsidP="006959DD">
      <w:pPr>
        <w:rPr>
          <w:rFonts w:cs="Courier New"/>
        </w:rPr>
      </w:pPr>
      <w:r w:rsidRPr="00B73700">
        <w:rPr>
          <w:rFonts w:cs="Courier New"/>
        </w:rPr>
        <w:tab/>
      </w:r>
      <w:r w:rsidRPr="00B73700">
        <w:rPr>
          <w:rFonts w:cs="Courier New"/>
        </w:rPr>
        <w:tab/>
        <w:t>3S = S+m max</w:t>
      </w:r>
    </w:p>
    <w:p w:rsidR="00644665" w:rsidRPr="00B73700" w:rsidRDefault="00644665" w:rsidP="006959DD">
      <w:pPr>
        <w:rPr>
          <w:rFonts w:cs="Courier New"/>
        </w:rPr>
      </w:pPr>
      <w:r w:rsidRPr="00B73700">
        <w:rPr>
          <w:rFonts w:cs="Courier New"/>
        </w:rPr>
        <w:tab/>
      </w:r>
      <w:r w:rsidRPr="00B73700">
        <w:rPr>
          <w:rFonts w:cs="Courier New"/>
        </w:rPr>
        <w:tab/>
        <w:t>3N = Strong M</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4C = Relay</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r>
      <w:r w:rsidRPr="00B73700">
        <w:rPr>
          <w:rFonts w:cs="Courier New"/>
        </w:rPr>
        <w:tab/>
        <w:t>4D = H</w:t>
      </w:r>
    </w:p>
    <w:p w:rsidR="00644665" w:rsidRPr="00B73700" w:rsidRDefault="00644665" w:rsidP="006959DD">
      <w:pPr>
        <w:rPr>
          <w:rFonts w:cs="Courier New"/>
        </w:rPr>
      </w:pPr>
      <w:r w:rsidRPr="00B73700">
        <w:rPr>
          <w:rFonts w:cs="Courier New"/>
        </w:rPr>
        <w:tab/>
      </w:r>
      <w:r w:rsidRPr="00B73700">
        <w:rPr>
          <w:rFonts w:cs="Courier New"/>
        </w:rPr>
        <w:tab/>
      </w:r>
      <w:r w:rsidRPr="00B73700">
        <w:rPr>
          <w:rFonts w:cs="Courier New"/>
        </w:rPr>
        <w:tab/>
        <w:t>4H = S</w:t>
      </w:r>
      <w:r w:rsidRPr="00B73700">
        <w:rPr>
          <w:rFonts w:cs="Courier New"/>
        </w:rPr>
        <w:tab/>
      </w:r>
      <w:r w:rsidRPr="00B73700">
        <w:rPr>
          <w:rFonts w:cs="Courier New"/>
        </w:rPr>
        <w:tab/>
      </w:r>
    </w:p>
    <w:p w:rsidR="006959DD" w:rsidRPr="00B73700" w:rsidRDefault="006959DD" w:rsidP="00727E5B">
      <w:pPr>
        <w:autoSpaceDE w:val="0"/>
        <w:autoSpaceDN w:val="0"/>
        <w:adjustRightInd w:val="0"/>
        <w:rPr>
          <w:rFonts w:cs="Courier New"/>
        </w:rPr>
      </w:pPr>
      <w:r w:rsidRPr="00B73700">
        <w:rPr>
          <w:rFonts w:cs="Courier New"/>
        </w:rPr>
        <w:t>X</w:t>
      </w:r>
      <w:r w:rsidR="00644665" w:rsidRPr="00B73700">
        <w:rPr>
          <w:rFonts w:cs="Courier New"/>
        </w:rPr>
        <w:t xml:space="preserve"> (over Weak NT)</w:t>
      </w:r>
      <w:r w:rsidRPr="00B73700">
        <w:rPr>
          <w:rFonts w:cs="Courier New"/>
        </w:rPr>
        <w:t xml:space="preserve"> = Cards</w:t>
      </w:r>
    </w:p>
    <w:p w:rsidR="006959DD" w:rsidRDefault="006959DD" w:rsidP="00727E5B">
      <w:pPr>
        <w:autoSpaceDE w:val="0"/>
        <w:autoSpaceDN w:val="0"/>
        <w:adjustRightInd w:val="0"/>
        <w:rPr>
          <w:rFonts w:cs="Courier New"/>
        </w:rPr>
      </w:pPr>
      <w:r w:rsidRPr="00B73700">
        <w:rPr>
          <w:rFonts w:cs="Courier New"/>
        </w:rPr>
        <w:tab/>
      </w:r>
      <w:r w:rsidR="009D5A26" w:rsidRPr="009D5A26">
        <w:rPr>
          <w:rFonts w:cs="Courier New"/>
          <w:highlight w:val="yellow"/>
        </w:rPr>
        <w:t xml:space="preserve">Cheap </w:t>
      </w:r>
      <w:r w:rsidRPr="009D5A26">
        <w:rPr>
          <w:rFonts w:cs="Courier New"/>
          <w:highlight w:val="yellow"/>
        </w:rPr>
        <w:t xml:space="preserve">Bids = </w:t>
      </w:r>
      <w:r w:rsidR="002241EF" w:rsidRPr="009D5A26">
        <w:rPr>
          <w:rFonts w:cs="Courier New"/>
          <w:highlight w:val="yellow"/>
        </w:rPr>
        <w:t>NAT</w:t>
      </w:r>
    </w:p>
    <w:p w:rsidR="009D5A26" w:rsidRPr="009D5A26" w:rsidRDefault="009D5A26" w:rsidP="00727E5B">
      <w:pPr>
        <w:autoSpaceDE w:val="0"/>
        <w:autoSpaceDN w:val="0"/>
        <w:adjustRightInd w:val="0"/>
        <w:rPr>
          <w:rFonts w:cs="Courier New"/>
          <w:highlight w:val="yellow"/>
        </w:rPr>
      </w:pPr>
      <w:r>
        <w:rPr>
          <w:rFonts w:cs="Courier New"/>
        </w:rPr>
        <w:tab/>
      </w:r>
      <w:r w:rsidRPr="009D5A26">
        <w:rPr>
          <w:rFonts w:cs="Courier New"/>
          <w:highlight w:val="yellow"/>
        </w:rPr>
        <w:t>2N onwards = GF 55s</w:t>
      </w:r>
    </w:p>
    <w:p w:rsidR="009D5A26" w:rsidRPr="009D5A26" w:rsidRDefault="009D5A26" w:rsidP="00727E5B">
      <w:pPr>
        <w:autoSpaceDE w:val="0"/>
        <w:autoSpaceDN w:val="0"/>
        <w:adjustRightInd w:val="0"/>
        <w:rPr>
          <w:rFonts w:cs="Courier New"/>
          <w:highlight w:val="yellow"/>
        </w:rPr>
      </w:pPr>
      <w:r w:rsidRPr="009D5A26">
        <w:rPr>
          <w:rFonts w:cs="Courier New"/>
          <w:highlight w:val="yellow"/>
        </w:rPr>
        <w:tab/>
        <w:t>2N = C+ another suit</w:t>
      </w:r>
    </w:p>
    <w:p w:rsidR="009D5A26" w:rsidRPr="00B73700" w:rsidRDefault="009D5A26" w:rsidP="00727E5B">
      <w:pPr>
        <w:autoSpaceDE w:val="0"/>
        <w:autoSpaceDN w:val="0"/>
        <w:adjustRightInd w:val="0"/>
        <w:rPr>
          <w:rFonts w:cs="Courier New"/>
        </w:rPr>
      </w:pPr>
      <w:r w:rsidRPr="009D5A26">
        <w:rPr>
          <w:rFonts w:cs="Courier New"/>
          <w:highlight w:val="yellow"/>
        </w:rPr>
        <w:tab/>
        <w:t>3D = D+H, 3H= H+S, 3S = S+D</w:t>
      </w:r>
    </w:p>
    <w:p w:rsidR="006959DD" w:rsidRPr="00B73700" w:rsidRDefault="006959DD" w:rsidP="00727E5B">
      <w:pPr>
        <w:autoSpaceDE w:val="0"/>
        <w:autoSpaceDN w:val="0"/>
        <w:adjustRightInd w:val="0"/>
        <w:rPr>
          <w:rFonts w:cs="Courier New"/>
        </w:rPr>
      </w:pPr>
      <w:r w:rsidRPr="00B73700">
        <w:rPr>
          <w:rFonts w:cs="Courier New"/>
        </w:rPr>
        <w:t>2C = Majors</w:t>
      </w:r>
    </w:p>
    <w:p w:rsidR="006959DD" w:rsidRPr="00B73700" w:rsidRDefault="006959DD" w:rsidP="006959DD">
      <w:pPr>
        <w:autoSpaceDE w:val="0"/>
        <w:autoSpaceDN w:val="0"/>
        <w:adjustRightInd w:val="0"/>
        <w:ind w:firstLine="720"/>
        <w:rPr>
          <w:rFonts w:cs="Courier New"/>
        </w:rPr>
      </w:pPr>
      <w:r w:rsidRPr="00B73700">
        <w:rPr>
          <w:rFonts w:cs="Courier New"/>
        </w:rPr>
        <w:t>2D = Pick major</w:t>
      </w:r>
    </w:p>
    <w:p w:rsidR="00034D2F" w:rsidRPr="00B73700" w:rsidRDefault="00034D2F" w:rsidP="006959DD">
      <w:pPr>
        <w:autoSpaceDE w:val="0"/>
        <w:autoSpaceDN w:val="0"/>
        <w:adjustRightInd w:val="0"/>
        <w:ind w:firstLine="720"/>
        <w:rPr>
          <w:rFonts w:cs="Courier New"/>
        </w:rPr>
      </w:pPr>
      <w:r w:rsidRPr="00B73700">
        <w:rPr>
          <w:rFonts w:cs="Courier New"/>
        </w:rPr>
        <w:tab/>
        <w:t>2M = To Play</w:t>
      </w:r>
    </w:p>
    <w:p w:rsidR="00034D2F" w:rsidRPr="00B73700" w:rsidRDefault="00034D2F" w:rsidP="006959DD">
      <w:pPr>
        <w:autoSpaceDE w:val="0"/>
        <w:autoSpaceDN w:val="0"/>
        <w:adjustRightInd w:val="0"/>
        <w:ind w:firstLine="720"/>
        <w:rPr>
          <w:rFonts w:cs="Courier New"/>
        </w:rPr>
      </w:pPr>
      <w:r w:rsidRPr="00B73700">
        <w:rPr>
          <w:rFonts w:cs="Courier New"/>
        </w:rPr>
        <w:tab/>
        <w:t>3C = Good hand better H</w:t>
      </w:r>
    </w:p>
    <w:p w:rsidR="00034D2F" w:rsidRPr="00B73700" w:rsidRDefault="00034D2F" w:rsidP="006959DD">
      <w:pPr>
        <w:autoSpaceDE w:val="0"/>
        <w:autoSpaceDN w:val="0"/>
        <w:adjustRightInd w:val="0"/>
        <w:ind w:firstLine="720"/>
        <w:rPr>
          <w:rFonts w:cs="Courier New"/>
        </w:rPr>
      </w:pPr>
      <w:r w:rsidRPr="00B73700">
        <w:rPr>
          <w:rFonts w:cs="Courier New"/>
        </w:rPr>
        <w:tab/>
        <w:t>3D = Good hand better S</w:t>
      </w:r>
    </w:p>
    <w:p w:rsidR="006959DD" w:rsidRPr="00B73700" w:rsidRDefault="006959DD" w:rsidP="006959DD">
      <w:pPr>
        <w:autoSpaceDE w:val="0"/>
        <w:autoSpaceDN w:val="0"/>
        <w:adjustRightInd w:val="0"/>
        <w:ind w:firstLine="720"/>
        <w:rPr>
          <w:rFonts w:cs="Courier New"/>
        </w:rPr>
      </w:pPr>
      <w:r w:rsidRPr="00B73700">
        <w:rPr>
          <w:rFonts w:cs="Courier New"/>
        </w:rPr>
        <w:t>2M = Preference</w:t>
      </w:r>
    </w:p>
    <w:p w:rsidR="00034D2F" w:rsidRPr="00B73700" w:rsidRDefault="00034D2F" w:rsidP="006959DD">
      <w:pPr>
        <w:autoSpaceDE w:val="0"/>
        <w:autoSpaceDN w:val="0"/>
        <w:adjustRightInd w:val="0"/>
        <w:ind w:firstLine="720"/>
        <w:rPr>
          <w:rFonts w:cs="Courier New"/>
        </w:rPr>
      </w:pPr>
      <w:r w:rsidRPr="00B73700">
        <w:rPr>
          <w:rFonts w:cs="Courier New"/>
        </w:rPr>
        <w:t>2N = Good hand no 4M Game Try</w:t>
      </w:r>
    </w:p>
    <w:p w:rsidR="00534126" w:rsidRPr="00B73700" w:rsidRDefault="00534126" w:rsidP="006959DD">
      <w:pPr>
        <w:autoSpaceDE w:val="0"/>
        <w:autoSpaceDN w:val="0"/>
        <w:adjustRightInd w:val="0"/>
        <w:ind w:firstLine="720"/>
        <w:rPr>
          <w:rFonts w:cs="Courier New"/>
        </w:rPr>
      </w:pPr>
      <w:r w:rsidRPr="00B73700">
        <w:rPr>
          <w:rFonts w:cs="Courier New"/>
        </w:rPr>
        <w:t>3C = Game try in H</w:t>
      </w:r>
    </w:p>
    <w:p w:rsidR="00534126" w:rsidRPr="00B73700" w:rsidRDefault="00534126" w:rsidP="006959DD">
      <w:pPr>
        <w:autoSpaceDE w:val="0"/>
        <w:autoSpaceDN w:val="0"/>
        <w:adjustRightInd w:val="0"/>
        <w:ind w:firstLine="720"/>
        <w:rPr>
          <w:rFonts w:cs="Courier New"/>
        </w:rPr>
      </w:pPr>
      <w:r w:rsidRPr="00B73700">
        <w:rPr>
          <w:rFonts w:cs="Courier New"/>
        </w:rPr>
        <w:t>3D = Game try in S</w:t>
      </w:r>
    </w:p>
    <w:p w:rsidR="00534126" w:rsidRPr="00B73700" w:rsidRDefault="00534126" w:rsidP="00534126">
      <w:pPr>
        <w:autoSpaceDE w:val="0"/>
        <w:autoSpaceDN w:val="0"/>
        <w:adjustRightInd w:val="0"/>
        <w:ind w:firstLine="720"/>
        <w:rPr>
          <w:rFonts w:cs="Courier New"/>
        </w:rPr>
      </w:pPr>
      <w:r w:rsidRPr="00B73700">
        <w:rPr>
          <w:rFonts w:cs="Courier New"/>
        </w:rPr>
        <w:t>3M/4M = Preemptive</w:t>
      </w:r>
    </w:p>
    <w:p w:rsidR="00644665" w:rsidRPr="00B73700" w:rsidRDefault="00440D43" w:rsidP="00644665">
      <w:pPr>
        <w:autoSpaceDE w:val="0"/>
        <w:autoSpaceDN w:val="0"/>
        <w:adjustRightInd w:val="0"/>
        <w:rPr>
          <w:rFonts w:cs="Courier New"/>
        </w:rPr>
      </w:pPr>
      <w:r w:rsidRPr="00B73700">
        <w:rPr>
          <w:rFonts w:cs="Courier New"/>
        </w:rPr>
        <w:t xml:space="preserve">If 2C is doubled, </w:t>
      </w:r>
    </w:p>
    <w:p w:rsidR="00644665" w:rsidRPr="00B73700" w:rsidRDefault="00644665" w:rsidP="00644665">
      <w:pPr>
        <w:autoSpaceDE w:val="0"/>
        <w:autoSpaceDN w:val="0"/>
        <w:adjustRightInd w:val="0"/>
        <w:ind w:left="720" w:firstLine="720"/>
        <w:rPr>
          <w:rFonts w:cs="Courier New"/>
        </w:rPr>
      </w:pPr>
      <w:r w:rsidRPr="00B73700">
        <w:rPr>
          <w:rFonts w:cs="Courier New"/>
        </w:rPr>
        <w:t>Pass = To play</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XX </w:t>
      </w:r>
      <w:r w:rsidR="00644665" w:rsidRPr="00B73700">
        <w:rPr>
          <w:rFonts w:cs="Courier New"/>
        </w:rPr>
        <w:t>= No preference</w:t>
      </w:r>
    </w:p>
    <w:p w:rsidR="00644665" w:rsidRPr="00B73700" w:rsidRDefault="00440D43" w:rsidP="00644665">
      <w:pPr>
        <w:autoSpaceDE w:val="0"/>
        <w:autoSpaceDN w:val="0"/>
        <w:adjustRightInd w:val="0"/>
        <w:ind w:left="720" w:firstLine="720"/>
        <w:rPr>
          <w:rFonts w:cs="Courier New"/>
        </w:rPr>
      </w:pPr>
      <w:r w:rsidRPr="00B73700">
        <w:rPr>
          <w:rFonts w:cs="Courier New"/>
        </w:rPr>
        <w:t xml:space="preserve">2D </w:t>
      </w:r>
      <w:r w:rsidR="00644665" w:rsidRPr="00B73700">
        <w:rPr>
          <w:rFonts w:cs="Courier New"/>
        </w:rPr>
        <w:t xml:space="preserve">= </w:t>
      </w:r>
      <w:r w:rsidR="002241EF" w:rsidRPr="00B73700">
        <w:rPr>
          <w:rFonts w:cs="Courier New"/>
        </w:rPr>
        <w:t>NAT</w:t>
      </w:r>
    </w:p>
    <w:p w:rsidR="00440D43" w:rsidRPr="00B73700" w:rsidRDefault="00440D43" w:rsidP="00644665">
      <w:pPr>
        <w:autoSpaceDE w:val="0"/>
        <w:autoSpaceDN w:val="0"/>
        <w:adjustRightInd w:val="0"/>
        <w:ind w:left="720" w:firstLine="720"/>
        <w:rPr>
          <w:rFonts w:cs="Courier New"/>
        </w:rPr>
      </w:pPr>
      <w:r w:rsidRPr="00B73700">
        <w:rPr>
          <w:rFonts w:cs="Courier New"/>
        </w:rPr>
        <w:t xml:space="preserve">2M </w:t>
      </w:r>
      <w:r w:rsidR="00644665" w:rsidRPr="00B73700">
        <w:rPr>
          <w:rFonts w:cs="Courier New"/>
        </w:rPr>
        <w:t>= T</w:t>
      </w:r>
      <w:r w:rsidRPr="00B73700">
        <w:rPr>
          <w:rFonts w:cs="Courier New"/>
        </w:rPr>
        <w:t>o play</w:t>
      </w:r>
    </w:p>
    <w:p w:rsidR="006959DD" w:rsidRPr="00B73700" w:rsidRDefault="006959DD" w:rsidP="00727E5B">
      <w:pPr>
        <w:autoSpaceDE w:val="0"/>
        <w:autoSpaceDN w:val="0"/>
        <w:adjustRightInd w:val="0"/>
        <w:rPr>
          <w:rFonts w:cs="Courier New"/>
        </w:rPr>
      </w:pPr>
      <w:r w:rsidRPr="00B73700">
        <w:rPr>
          <w:rFonts w:cs="Courier New"/>
        </w:rPr>
        <w:t>2D = One Major</w:t>
      </w:r>
    </w:p>
    <w:p w:rsidR="006959DD" w:rsidRPr="00B73700" w:rsidRDefault="006959DD" w:rsidP="006959DD">
      <w:pPr>
        <w:autoSpaceDE w:val="0"/>
        <w:autoSpaceDN w:val="0"/>
        <w:adjustRightInd w:val="0"/>
        <w:ind w:firstLine="720"/>
        <w:rPr>
          <w:rFonts w:cs="Courier New"/>
        </w:rPr>
      </w:pPr>
      <w:r w:rsidRPr="00B73700">
        <w:rPr>
          <w:rFonts w:cs="Courier New"/>
        </w:rPr>
        <w:t>2H/3H/4H = P/C(equal or better S)</w:t>
      </w:r>
    </w:p>
    <w:p w:rsidR="006959DD" w:rsidRPr="00B73700" w:rsidRDefault="006959DD" w:rsidP="006959DD">
      <w:pPr>
        <w:autoSpaceDE w:val="0"/>
        <w:autoSpaceDN w:val="0"/>
        <w:adjustRightInd w:val="0"/>
        <w:ind w:firstLine="720"/>
        <w:rPr>
          <w:rFonts w:cs="Courier New"/>
        </w:rPr>
      </w:pPr>
      <w:r w:rsidRPr="00B73700">
        <w:rPr>
          <w:rFonts w:cs="Courier New"/>
        </w:rPr>
        <w:t>2S/3S = P/C (better H)</w:t>
      </w:r>
    </w:p>
    <w:p w:rsidR="00034D2F" w:rsidRPr="00B73700" w:rsidRDefault="00034D2F" w:rsidP="006959DD">
      <w:pPr>
        <w:autoSpaceDE w:val="0"/>
        <w:autoSpaceDN w:val="0"/>
        <w:adjustRightInd w:val="0"/>
        <w:ind w:firstLine="720"/>
        <w:rPr>
          <w:rFonts w:cs="Courier New"/>
        </w:rPr>
      </w:pPr>
      <w:r w:rsidRPr="00B73700">
        <w:rPr>
          <w:rFonts w:cs="Courier New"/>
        </w:rPr>
        <w:t>2N = Good hand Game Try</w:t>
      </w:r>
    </w:p>
    <w:p w:rsidR="00034D2F" w:rsidRPr="00B73700" w:rsidRDefault="00034D2F" w:rsidP="006959DD">
      <w:pPr>
        <w:autoSpaceDE w:val="0"/>
        <w:autoSpaceDN w:val="0"/>
        <w:adjustRightInd w:val="0"/>
        <w:ind w:firstLine="720"/>
        <w:rPr>
          <w:rFonts w:cs="Courier New"/>
        </w:rPr>
      </w:pPr>
      <w:r w:rsidRPr="00B73700">
        <w:rPr>
          <w:rFonts w:cs="Courier New"/>
        </w:rPr>
        <w:t xml:space="preserve">3m = </w:t>
      </w:r>
      <w:r w:rsidR="002241EF" w:rsidRPr="00B73700">
        <w:rPr>
          <w:rFonts w:cs="Courier New"/>
        </w:rPr>
        <w:t>NAT</w:t>
      </w:r>
      <w:r w:rsidRPr="00B73700">
        <w:rPr>
          <w:rFonts w:cs="Courier New"/>
        </w:rPr>
        <w:t xml:space="preserve"> constructive</w:t>
      </w:r>
    </w:p>
    <w:p w:rsidR="00034D2F" w:rsidRPr="00B73700" w:rsidRDefault="00034D2F" w:rsidP="006959DD">
      <w:pPr>
        <w:autoSpaceDE w:val="0"/>
        <w:autoSpaceDN w:val="0"/>
        <w:adjustRightInd w:val="0"/>
        <w:ind w:firstLine="720"/>
        <w:rPr>
          <w:rFonts w:cs="Courier New"/>
        </w:rPr>
      </w:pPr>
      <w:r w:rsidRPr="00B73700">
        <w:rPr>
          <w:rFonts w:cs="Courier New"/>
        </w:rPr>
        <w:lastRenderedPageBreak/>
        <w:t>4S = To Play</w:t>
      </w:r>
    </w:p>
    <w:p w:rsidR="00034D2F" w:rsidRPr="00B73700" w:rsidRDefault="00034D2F" w:rsidP="00034D2F">
      <w:pPr>
        <w:autoSpaceDE w:val="0"/>
        <w:autoSpaceDN w:val="0"/>
        <w:adjustRightInd w:val="0"/>
        <w:rPr>
          <w:rFonts w:cs="Courier New"/>
        </w:rPr>
      </w:pPr>
      <w:r w:rsidRPr="00B73700">
        <w:rPr>
          <w:rFonts w:cs="Courier New"/>
        </w:rPr>
        <w:t>If 2D is doubled</w:t>
      </w:r>
    </w:p>
    <w:p w:rsidR="00034D2F" w:rsidRPr="00B73700" w:rsidRDefault="00034D2F" w:rsidP="00034D2F">
      <w:pPr>
        <w:autoSpaceDE w:val="0"/>
        <w:autoSpaceDN w:val="0"/>
        <w:adjustRightInd w:val="0"/>
        <w:rPr>
          <w:rFonts w:cs="Courier New"/>
        </w:rPr>
      </w:pPr>
      <w:r w:rsidRPr="00B73700">
        <w:rPr>
          <w:rFonts w:cs="Courier New"/>
        </w:rPr>
        <w:tab/>
        <w:t>Pass = To Play</w:t>
      </w:r>
    </w:p>
    <w:p w:rsidR="00034D2F" w:rsidRPr="00B73700" w:rsidRDefault="00034D2F" w:rsidP="00034D2F">
      <w:pPr>
        <w:autoSpaceDE w:val="0"/>
        <w:autoSpaceDN w:val="0"/>
        <w:adjustRightInd w:val="0"/>
        <w:rPr>
          <w:rFonts w:cs="Courier New"/>
        </w:rPr>
      </w:pPr>
      <w:r w:rsidRPr="00B73700">
        <w:rPr>
          <w:rFonts w:cs="Courier New"/>
        </w:rPr>
        <w:tab/>
        <w:t>XX = Bid M</w:t>
      </w:r>
    </w:p>
    <w:p w:rsidR="00034D2F" w:rsidRPr="00B73700" w:rsidRDefault="00034D2F" w:rsidP="00034D2F">
      <w:pPr>
        <w:autoSpaceDE w:val="0"/>
        <w:autoSpaceDN w:val="0"/>
        <w:adjustRightInd w:val="0"/>
        <w:rPr>
          <w:rFonts w:cs="Courier New"/>
        </w:rPr>
      </w:pPr>
      <w:r w:rsidRPr="00B73700">
        <w:rPr>
          <w:rFonts w:cs="Courier New"/>
        </w:rPr>
        <w:tab/>
        <w:t xml:space="preserve">2M = </w:t>
      </w:r>
      <w:r w:rsidR="002241EF" w:rsidRPr="00B73700">
        <w:rPr>
          <w:rFonts w:cs="Courier New"/>
        </w:rPr>
        <w:t>NAT</w:t>
      </w:r>
      <w:r w:rsidRPr="00B73700">
        <w:rPr>
          <w:rFonts w:cs="Courier New"/>
        </w:rPr>
        <w:t xml:space="preserve"> NF</w:t>
      </w:r>
    </w:p>
    <w:p w:rsidR="006959DD" w:rsidRPr="00B73700" w:rsidRDefault="006959DD" w:rsidP="00727E5B">
      <w:pPr>
        <w:autoSpaceDE w:val="0"/>
        <w:autoSpaceDN w:val="0"/>
        <w:adjustRightInd w:val="0"/>
        <w:rPr>
          <w:rFonts w:cs="Courier New"/>
        </w:rPr>
      </w:pPr>
      <w:r w:rsidRPr="00B73700">
        <w:rPr>
          <w:rFonts w:cs="Courier New"/>
        </w:rPr>
        <w:t>2M = Major + minor (5-4+)</w:t>
      </w:r>
    </w:p>
    <w:p w:rsidR="00034D2F" w:rsidRPr="009D5A26" w:rsidRDefault="00034D2F" w:rsidP="00727E5B">
      <w:pPr>
        <w:autoSpaceDE w:val="0"/>
        <w:autoSpaceDN w:val="0"/>
        <w:adjustRightInd w:val="0"/>
        <w:rPr>
          <w:rFonts w:cs="Courier New"/>
          <w:highlight w:val="yellow"/>
        </w:rPr>
      </w:pPr>
      <w:r w:rsidRPr="00B73700">
        <w:rPr>
          <w:rFonts w:cs="Courier New"/>
        </w:rPr>
        <w:tab/>
      </w:r>
      <w:r w:rsidRPr="009D5A26">
        <w:rPr>
          <w:rFonts w:cs="Courier New"/>
          <w:highlight w:val="yellow"/>
        </w:rPr>
        <w:t>2N = Inv+ in m</w:t>
      </w:r>
      <w:r w:rsidR="009D5A26" w:rsidRPr="009D5A26">
        <w:rPr>
          <w:rFonts w:cs="Courier New"/>
          <w:highlight w:val="yellow"/>
        </w:rPr>
        <w:t xml:space="preserve"> or M</w:t>
      </w:r>
    </w:p>
    <w:p w:rsidR="00034D2F" w:rsidRPr="009D5A26" w:rsidRDefault="00034D2F" w:rsidP="00727E5B">
      <w:pPr>
        <w:autoSpaceDE w:val="0"/>
        <w:autoSpaceDN w:val="0"/>
        <w:adjustRightInd w:val="0"/>
        <w:rPr>
          <w:rFonts w:cs="Courier New"/>
          <w:highlight w:val="yellow"/>
        </w:rPr>
      </w:pPr>
      <w:r w:rsidRPr="009D5A26">
        <w:rPr>
          <w:rFonts w:cs="Courier New"/>
          <w:highlight w:val="yellow"/>
        </w:rPr>
        <w:tab/>
        <w:t>3m = P/C</w:t>
      </w:r>
    </w:p>
    <w:p w:rsidR="009D5A26" w:rsidRPr="00B73700" w:rsidRDefault="009D5A26" w:rsidP="00727E5B">
      <w:pPr>
        <w:autoSpaceDE w:val="0"/>
        <w:autoSpaceDN w:val="0"/>
        <w:adjustRightInd w:val="0"/>
        <w:rPr>
          <w:rFonts w:cs="Courier New"/>
        </w:rPr>
      </w:pPr>
      <w:r w:rsidRPr="009D5A26">
        <w:rPr>
          <w:rFonts w:cs="Courier New"/>
          <w:highlight w:val="yellow"/>
        </w:rPr>
        <w:tab/>
        <w:t>3M = Blocking</w:t>
      </w:r>
    </w:p>
    <w:p w:rsidR="00034D2F" w:rsidRPr="00B73700" w:rsidRDefault="00034D2F" w:rsidP="00727E5B">
      <w:pPr>
        <w:autoSpaceDE w:val="0"/>
        <w:autoSpaceDN w:val="0"/>
        <w:adjustRightInd w:val="0"/>
        <w:rPr>
          <w:rFonts w:cs="Courier New"/>
        </w:rPr>
      </w:pPr>
      <w:r w:rsidRPr="00B73700">
        <w:rPr>
          <w:rFonts w:cs="Courier New"/>
        </w:rPr>
        <w:t>If 2M is doubled</w:t>
      </w:r>
    </w:p>
    <w:p w:rsidR="00034D2F" w:rsidRPr="00B73700" w:rsidRDefault="00034D2F" w:rsidP="00727E5B">
      <w:pPr>
        <w:autoSpaceDE w:val="0"/>
        <w:autoSpaceDN w:val="0"/>
        <w:adjustRightInd w:val="0"/>
        <w:rPr>
          <w:rFonts w:cs="Courier New"/>
        </w:rPr>
      </w:pPr>
      <w:r w:rsidRPr="00B73700">
        <w:rPr>
          <w:rFonts w:cs="Courier New"/>
        </w:rPr>
        <w:tab/>
        <w:t>Pass = To play</w:t>
      </w:r>
    </w:p>
    <w:p w:rsidR="00034D2F" w:rsidRPr="00B73700" w:rsidRDefault="00034D2F" w:rsidP="00727E5B">
      <w:pPr>
        <w:autoSpaceDE w:val="0"/>
        <w:autoSpaceDN w:val="0"/>
        <w:adjustRightInd w:val="0"/>
        <w:rPr>
          <w:rFonts w:cs="Courier New"/>
        </w:rPr>
      </w:pPr>
      <w:r w:rsidRPr="00B73700">
        <w:rPr>
          <w:rFonts w:cs="Courier New"/>
        </w:rPr>
        <w:tab/>
        <w:t xml:space="preserve">2OM/3m = </w:t>
      </w:r>
      <w:r w:rsidR="002241EF" w:rsidRPr="00B73700">
        <w:rPr>
          <w:rFonts w:cs="Courier New"/>
        </w:rPr>
        <w:t>NAT</w:t>
      </w:r>
      <w:r w:rsidRPr="00B73700">
        <w:rPr>
          <w:rFonts w:cs="Courier New"/>
        </w:rPr>
        <w:t xml:space="preserve"> NF</w:t>
      </w:r>
    </w:p>
    <w:p w:rsidR="00034D2F" w:rsidRPr="00B73700" w:rsidRDefault="00034D2F" w:rsidP="00727E5B">
      <w:pPr>
        <w:autoSpaceDE w:val="0"/>
        <w:autoSpaceDN w:val="0"/>
        <w:adjustRightInd w:val="0"/>
        <w:rPr>
          <w:rFonts w:cs="Courier New"/>
        </w:rPr>
      </w:pPr>
      <w:r w:rsidRPr="00B73700">
        <w:rPr>
          <w:rFonts w:cs="Courier New"/>
        </w:rPr>
        <w:tab/>
        <w:t>2N = Show minor</w:t>
      </w:r>
    </w:p>
    <w:p w:rsidR="006959DD" w:rsidRPr="00B73700" w:rsidRDefault="006959DD" w:rsidP="006959DD">
      <w:pPr>
        <w:autoSpaceDE w:val="0"/>
        <w:autoSpaceDN w:val="0"/>
        <w:adjustRightInd w:val="0"/>
        <w:rPr>
          <w:rFonts w:cs="Courier New"/>
        </w:rPr>
      </w:pPr>
      <w:r w:rsidRPr="00B73700">
        <w:rPr>
          <w:rFonts w:cs="Courier New"/>
        </w:rPr>
        <w:t>2N = Minors</w:t>
      </w:r>
    </w:p>
    <w:p w:rsidR="006959DD" w:rsidRPr="00B73700" w:rsidRDefault="00034D2F" w:rsidP="006959DD">
      <w:pPr>
        <w:autoSpaceDE w:val="0"/>
        <w:autoSpaceDN w:val="0"/>
        <w:adjustRightInd w:val="0"/>
        <w:rPr>
          <w:rFonts w:cs="Courier New"/>
        </w:rPr>
      </w:pPr>
      <w:r w:rsidRPr="00B73700">
        <w:rPr>
          <w:rFonts w:cs="Courier New"/>
        </w:rPr>
        <w:t>3X</w:t>
      </w:r>
      <w:r w:rsidR="006959DD" w:rsidRPr="00B73700">
        <w:rPr>
          <w:rFonts w:cs="Courier New"/>
        </w:rPr>
        <w:t xml:space="preserve"> = </w:t>
      </w:r>
      <w:r w:rsidR="002241EF" w:rsidRPr="00B73700">
        <w:rPr>
          <w:rFonts w:cs="Courier New"/>
        </w:rPr>
        <w:t>NAT</w:t>
      </w:r>
      <w:r w:rsidR="006959DD" w:rsidRPr="00B73700">
        <w:rPr>
          <w:rFonts w:cs="Courier New"/>
        </w:rPr>
        <w:t xml:space="preserve"> Preemptive</w:t>
      </w:r>
    </w:p>
    <w:p w:rsidR="006959DD" w:rsidRPr="00B73700" w:rsidRDefault="006959DD" w:rsidP="006959DD">
      <w:pPr>
        <w:pStyle w:val="Heading2"/>
      </w:pPr>
      <w:bookmarkStart w:id="505" w:name="_Toc294652549"/>
      <w:r w:rsidRPr="00B73700">
        <w:t>Balancing seat bidding against NT(weak or strong)</w:t>
      </w:r>
      <w:bookmarkEnd w:id="505"/>
    </w:p>
    <w:p w:rsidR="0051239E" w:rsidRPr="00B73700" w:rsidRDefault="008C7EF4" w:rsidP="0051239E">
      <w:pPr>
        <w:rPr>
          <w:rFonts w:cs="Courier New"/>
        </w:rPr>
      </w:pPr>
      <w:r w:rsidRPr="00B73700">
        <w:rPr>
          <w:rFonts w:cs="Courier New"/>
        </w:rPr>
        <w:t>X = puppet to 2C</w:t>
      </w:r>
      <w:r w:rsidR="00CC3CD0" w:rsidRPr="00B73700">
        <w:rPr>
          <w:rFonts w:cs="Courier New"/>
        </w:rPr>
        <w:t xml:space="preserve"> </w:t>
      </w:r>
    </w:p>
    <w:p w:rsidR="0051239E" w:rsidRPr="00B73700" w:rsidRDefault="0051239E" w:rsidP="0051239E">
      <w:pPr>
        <w:rPr>
          <w:rFonts w:cs="Courier New"/>
        </w:rPr>
      </w:pPr>
      <w:r w:rsidRPr="00B73700">
        <w:rPr>
          <w:rFonts w:cs="Courier New"/>
        </w:rPr>
        <w:tab/>
        <w:t>Pass = Penalty</w:t>
      </w:r>
    </w:p>
    <w:p w:rsidR="0051239E" w:rsidRPr="00B73700" w:rsidRDefault="0051239E" w:rsidP="0051239E">
      <w:pPr>
        <w:rPr>
          <w:rFonts w:cs="Courier New"/>
        </w:rPr>
      </w:pPr>
      <w:r w:rsidRPr="00B73700">
        <w:rPr>
          <w:rFonts w:cs="Courier New"/>
        </w:rPr>
        <w:tab/>
        <w:t>2C = Forced</w:t>
      </w:r>
    </w:p>
    <w:p w:rsidR="0051239E" w:rsidRPr="00B73700" w:rsidRDefault="0051239E" w:rsidP="0051239E">
      <w:pPr>
        <w:rPr>
          <w:rFonts w:cs="Courier New"/>
        </w:rPr>
      </w:pPr>
      <w:r w:rsidRPr="00B73700">
        <w:rPr>
          <w:rFonts w:cs="Courier New"/>
        </w:rPr>
        <w:tab/>
      </w:r>
      <w:r w:rsidRPr="00B73700">
        <w:rPr>
          <w:rFonts w:cs="Courier New"/>
        </w:rPr>
        <w:tab/>
        <w:t xml:space="preserve">2S/2M/3C = </w:t>
      </w:r>
      <w:r w:rsidR="002241EF" w:rsidRPr="00B73700">
        <w:rPr>
          <w:rFonts w:cs="Courier New"/>
        </w:rPr>
        <w:t>NAT</w:t>
      </w:r>
      <w:r w:rsidRPr="00B73700">
        <w:rPr>
          <w:rFonts w:cs="Courier New"/>
        </w:rPr>
        <w:t xml:space="preserve"> good hands</w:t>
      </w:r>
    </w:p>
    <w:p w:rsidR="0051239E" w:rsidRPr="00B73700" w:rsidRDefault="0051239E" w:rsidP="0051239E">
      <w:pPr>
        <w:rPr>
          <w:rFonts w:cs="Courier New"/>
        </w:rPr>
      </w:pPr>
      <w:r w:rsidRPr="00B73700">
        <w:rPr>
          <w:rFonts w:cs="Courier New"/>
        </w:rPr>
        <w:tab/>
        <w:t xml:space="preserve">2M/3m = </w:t>
      </w:r>
      <w:r w:rsidR="002241EF" w:rsidRPr="00B73700">
        <w:rPr>
          <w:rFonts w:cs="Courier New"/>
        </w:rPr>
        <w:t>NAT</w:t>
      </w:r>
    </w:p>
    <w:p w:rsidR="0051239E" w:rsidRPr="00B73700" w:rsidRDefault="0051239E" w:rsidP="0051239E">
      <w:pPr>
        <w:rPr>
          <w:rFonts w:cs="Courier New"/>
        </w:rPr>
      </w:pPr>
      <w:r w:rsidRPr="00B73700">
        <w:rPr>
          <w:rFonts w:cs="Courier New"/>
        </w:rPr>
        <w:tab/>
        <w:t>2N = Constructive</w:t>
      </w:r>
    </w:p>
    <w:p w:rsidR="008C7EF4" w:rsidRPr="00B73700" w:rsidRDefault="008C7EF4" w:rsidP="0051239E">
      <w:pPr>
        <w:rPr>
          <w:rFonts w:cs="Courier New"/>
        </w:rPr>
      </w:pPr>
      <w:r w:rsidRPr="00B73700">
        <w:rPr>
          <w:rFonts w:cs="Courier New"/>
        </w:rPr>
        <w:t>C = majors</w:t>
      </w:r>
    </w:p>
    <w:p w:rsidR="0051239E" w:rsidRPr="00B73700" w:rsidRDefault="0051239E" w:rsidP="0051239E">
      <w:pPr>
        <w:rPr>
          <w:rFonts w:cs="Courier New"/>
        </w:rPr>
      </w:pPr>
      <w:r w:rsidRPr="00B73700">
        <w:rPr>
          <w:rFonts w:cs="Courier New"/>
        </w:rPr>
        <w:tab/>
        <w:t>2D = No Preference</w:t>
      </w:r>
    </w:p>
    <w:p w:rsidR="0051239E" w:rsidRPr="00B73700" w:rsidRDefault="0051239E" w:rsidP="0051239E">
      <w:pPr>
        <w:rPr>
          <w:rFonts w:cs="Courier New"/>
        </w:rPr>
      </w:pPr>
      <w:r w:rsidRPr="00B73700">
        <w:rPr>
          <w:rFonts w:cs="Courier New"/>
        </w:rPr>
        <w:tab/>
        <w:t>2M = To Play</w:t>
      </w:r>
    </w:p>
    <w:p w:rsidR="0051239E" w:rsidRPr="00B73700" w:rsidRDefault="0051239E" w:rsidP="0051239E">
      <w:pPr>
        <w:rPr>
          <w:rFonts w:cs="Courier New"/>
        </w:rPr>
      </w:pPr>
      <w:r w:rsidRPr="00B73700">
        <w:rPr>
          <w:rFonts w:cs="Courier New"/>
        </w:rPr>
        <w:tab/>
        <w:t>2N = Inv+ in one M</w:t>
      </w:r>
    </w:p>
    <w:p w:rsidR="0051239E" w:rsidRPr="00B73700" w:rsidRDefault="0051239E" w:rsidP="0051239E">
      <w:pPr>
        <w:rPr>
          <w:rFonts w:cs="Courier New"/>
        </w:rPr>
      </w:pPr>
      <w:r w:rsidRPr="00B73700">
        <w:rPr>
          <w:rFonts w:cs="Courier New"/>
        </w:rPr>
        <w:tab/>
        <w:t xml:space="preserve">3m = </w:t>
      </w:r>
      <w:r w:rsidR="002241EF" w:rsidRPr="00B73700">
        <w:rPr>
          <w:rFonts w:cs="Courier New"/>
        </w:rPr>
        <w:t>NAT</w:t>
      </w:r>
    </w:p>
    <w:p w:rsidR="0051239E" w:rsidRPr="00B73700" w:rsidRDefault="0051239E" w:rsidP="0051239E">
      <w:pPr>
        <w:rPr>
          <w:rFonts w:cs="Courier New"/>
        </w:rPr>
      </w:pPr>
      <w:r w:rsidRPr="00B73700">
        <w:rPr>
          <w:rFonts w:cs="Courier New"/>
        </w:rPr>
        <w:tab/>
        <w:t>3M = Preemptive</w:t>
      </w:r>
    </w:p>
    <w:p w:rsidR="008C7EF4" w:rsidRPr="00B73700" w:rsidRDefault="008C7EF4" w:rsidP="0051239E">
      <w:pPr>
        <w:rPr>
          <w:rFonts w:cs="Courier New"/>
        </w:rPr>
      </w:pPr>
      <w:r w:rsidRPr="00B73700">
        <w:rPr>
          <w:rFonts w:cs="Courier New"/>
        </w:rPr>
        <w:t xml:space="preserve">2D = either one </w:t>
      </w:r>
      <w:r w:rsidR="0051239E" w:rsidRPr="00B73700">
        <w:rPr>
          <w:rFonts w:cs="Courier New"/>
        </w:rPr>
        <w:t>M</w:t>
      </w:r>
      <w:r w:rsidRPr="00B73700">
        <w:rPr>
          <w:rFonts w:cs="Courier New"/>
        </w:rPr>
        <w:t xml:space="preserve"> weak or M+m strong</w:t>
      </w:r>
    </w:p>
    <w:p w:rsidR="008C7EF4" w:rsidRPr="00B73700" w:rsidRDefault="008C7EF4" w:rsidP="0051239E">
      <w:pPr>
        <w:ind w:firstLine="720"/>
        <w:rPr>
          <w:rFonts w:cs="Courier New"/>
        </w:rPr>
      </w:pPr>
      <w:r w:rsidRPr="00B73700">
        <w:rPr>
          <w:rFonts w:cs="Courier New"/>
        </w:rPr>
        <w:t>2H = Forced</w:t>
      </w:r>
    </w:p>
    <w:p w:rsidR="008C7EF4" w:rsidRPr="00B73700" w:rsidRDefault="008C7EF4" w:rsidP="0051239E">
      <w:pPr>
        <w:ind w:left="720" w:firstLine="720"/>
        <w:rPr>
          <w:rFonts w:cs="Courier New"/>
        </w:rPr>
      </w:pPr>
      <w:r w:rsidRPr="00B73700">
        <w:rPr>
          <w:rFonts w:cs="Courier New"/>
        </w:rPr>
        <w:t>Pass = H, competitive hand</w:t>
      </w:r>
    </w:p>
    <w:p w:rsidR="008C7EF4" w:rsidRPr="00B73700" w:rsidRDefault="008C7EF4" w:rsidP="0051239E">
      <w:pPr>
        <w:ind w:left="720" w:firstLine="720"/>
        <w:rPr>
          <w:rFonts w:cs="Courier New"/>
        </w:rPr>
      </w:pPr>
      <w:r w:rsidRPr="00B73700">
        <w:rPr>
          <w:rFonts w:cs="Courier New"/>
        </w:rPr>
        <w:t>2S = S, competitive hand</w:t>
      </w:r>
    </w:p>
    <w:p w:rsidR="008C7EF4" w:rsidRPr="00B73700" w:rsidRDefault="008C7EF4" w:rsidP="0051239E">
      <w:pPr>
        <w:ind w:left="720" w:firstLine="720"/>
        <w:rPr>
          <w:rFonts w:cs="Courier New"/>
        </w:rPr>
      </w:pPr>
      <w:r w:rsidRPr="00B73700">
        <w:rPr>
          <w:rFonts w:cs="Courier New"/>
        </w:rPr>
        <w:t>2N = H+C, very good hand</w:t>
      </w:r>
    </w:p>
    <w:p w:rsidR="008C7EF4" w:rsidRPr="00B73700" w:rsidRDefault="008C7EF4" w:rsidP="0051239E">
      <w:pPr>
        <w:ind w:left="720" w:firstLine="720"/>
        <w:rPr>
          <w:rFonts w:cs="Courier New"/>
        </w:rPr>
      </w:pPr>
      <w:r w:rsidRPr="00B73700">
        <w:rPr>
          <w:rFonts w:cs="Courier New"/>
        </w:rPr>
        <w:t>3C = S+C, very good hand</w:t>
      </w:r>
    </w:p>
    <w:p w:rsidR="008C7EF4" w:rsidRPr="00B73700" w:rsidRDefault="008C7EF4" w:rsidP="0051239E">
      <w:pPr>
        <w:ind w:left="720" w:firstLine="720"/>
        <w:rPr>
          <w:rFonts w:cs="Courier New"/>
        </w:rPr>
      </w:pPr>
      <w:r w:rsidRPr="00B73700">
        <w:rPr>
          <w:rFonts w:cs="Courier New"/>
        </w:rPr>
        <w:t>3D = H+D, very good hand</w:t>
      </w:r>
    </w:p>
    <w:p w:rsidR="008C7EF4" w:rsidRPr="00B73700" w:rsidRDefault="008C7EF4" w:rsidP="0051239E">
      <w:pPr>
        <w:ind w:left="720" w:firstLine="720"/>
        <w:rPr>
          <w:rFonts w:cs="Courier New"/>
        </w:rPr>
      </w:pPr>
      <w:r w:rsidRPr="00B73700">
        <w:rPr>
          <w:rFonts w:cs="Courier New"/>
        </w:rPr>
        <w:t>3H = S+D, very good hand</w:t>
      </w:r>
    </w:p>
    <w:p w:rsidR="008C7EF4" w:rsidRPr="00B73700" w:rsidRDefault="008C7EF4" w:rsidP="0051239E">
      <w:pPr>
        <w:autoSpaceDE w:val="0"/>
        <w:autoSpaceDN w:val="0"/>
        <w:adjustRightInd w:val="0"/>
        <w:rPr>
          <w:rFonts w:cs="Courier New"/>
        </w:rPr>
      </w:pPr>
      <w:r w:rsidRPr="00B73700">
        <w:rPr>
          <w:rFonts w:cs="Courier New"/>
        </w:rPr>
        <w:t>2M = bid M + minor, not very good hands</w:t>
      </w:r>
    </w:p>
    <w:p w:rsidR="0051239E" w:rsidRPr="00B73700" w:rsidRDefault="0051239E" w:rsidP="0051239E">
      <w:pPr>
        <w:autoSpaceDE w:val="0"/>
        <w:autoSpaceDN w:val="0"/>
        <w:adjustRightInd w:val="0"/>
        <w:rPr>
          <w:rFonts w:cs="Courier New"/>
        </w:rPr>
      </w:pPr>
      <w:r w:rsidRPr="00B73700">
        <w:rPr>
          <w:rFonts w:cs="Courier New"/>
        </w:rPr>
        <w:tab/>
        <w:t xml:space="preserve">2OM/3OM = </w:t>
      </w:r>
      <w:r w:rsidR="002241EF" w:rsidRPr="00B73700">
        <w:rPr>
          <w:rFonts w:cs="Courier New"/>
        </w:rPr>
        <w:t>NAT</w:t>
      </w:r>
    </w:p>
    <w:p w:rsidR="0051239E" w:rsidRPr="00B73700" w:rsidRDefault="0051239E" w:rsidP="0051239E">
      <w:pPr>
        <w:autoSpaceDE w:val="0"/>
        <w:autoSpaceDN w:val="0"/>
        <w:adjustRightInd w:val="0"/>
        <w:rPr>
          <w:rFonts w:cs="Courier New"/>
        </w:rPr>
      </w:pPr>
      <w:r w:rsidRPr="00B73700">
        <w:rPr>
          <w:rFonts w:cs="Courier New"/>
        </w:rPr>
        <w:tab/>
        <w:t>2N = Inv+ in M or m</w:t>
      </w:r>
    </w:p>
    <w:p w:rsidR="0051239E" w:rsidRPr="00B73700" w:rsidRDefault="0051239E" w:rsidP="0051239E">
      <w:pPr>
        <w:autoSpaceDE w:val="0"/>
        <w:autoSpaceDN w:val="0"/>
        <w:adjustRightInd w:val="0"/>
        <w:rPr>
          <w:rFonts w:cs="Courier New"/>
        </w:rPr>
      </w:pPr>
      <w:r w:rsidRPr="00B73700">
        <w:rPr>
          <w:rFonts w:cs="Courier New"/>
        </w:rPr>
        <w:tab/>
        <w:t>3C = P/C</w:t>
      </w:r>
    </w:p>
    <w:p w:rsidR="00181D9F" w:rsidRPr="00B73700" w:rsidRDefault="00181D9F" w:rsidP="00D96125">
      <w:pPr>
        <w:pStyle w:val="Heading2"/>
      </w:pPr>
      <w:bookmarkStart w:id="506" w:name="_Toc294652551"/>
      <w:r w:rsidRPr="00B73700">
        <w:t>Defense after Response over 1N</w:t>
      </w:r>
      <w:bookmarkEnd w:id="506"/>
    </w:p>
    <w:p w:rsidR="004D3826" w:rsidRPr="00B73700" w:rsidRDefault="004D3826" w:rsidP="004D3826">
      <w:pPr>
        <w:pStyle w:val="Heading3"/>
        <w:rPr>
          <w:lang w:val="en-US"/>
        </w:rPr>
      </w:pPr>
      <w:r w:rsidRPr="00B73700">
        <w:rPr>
          <w:lang w:val="en-US"/>
        </w:rPr>
        <w:t>[1N]–P–[</w:t>
      </w:r>
      <w:r w:rsidR="002241EF" w:rsidRPr="00B73700">
        <w:rPr>
          <w:lang w:val="en-US"/>
        </w:rPr>
        <w:t>NAT</w:t>
      </w:r>
      <w:r w:rsidRPr="00B73700">
        <w:rPr>
          <w:lang w:val="en-US"/>
        </w:rPr>
        <w:t xml:space="preserve"> Bid]–?</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[1N]–P–[Artificial bid suits not known]–?</w:t>
      </w:r>
    </w:p>
    <w:p w:rsidR="004D3826" w:rsidRPr="00B73700" w:rsidRDefault="004D3826" w:rsidP="004D3826">
      <w:pPr>
        <w:autoSpaceDE w:val="0"/>
        <w:autoSpaceDN w:val="0"/>
        <w:adjustRightInd w:val="0"/>
        <w:rPr>
          <w:rFonts w:cs="Courier New"/>
        </w:rPr>
      </w:pPr>
      <w:r w:rsidRPr="00B73700">
        <w:rPr>
          <w:rFonts w:cs="Courier New"/>
        </w:rPr>
        <w:tab/>
        <w:t>X = Takeout</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ind w:firstLine="720"/>
        <w:rPr>
          <w:rFonts w:cs="Courier New"/>
        </w:rPr>
      </w:pPr>
      <w:r w:rsidRPr="00B73700">
        <w:rPr>
          <w:rFonts w:cs="Courier New"/>
        </w:rPr>
        <w:t xml:space="preserve">Rest </w:t>
      </w:r>
      <w:r w:rsidR="002241EF" w:rsidRPr="00B73700">
        <w:rPr>
          <w:rFonts w:cs="Courier New"/>
        </w:rPr>
        <w:t>NAT</w:t>
      </w:r>
    </w:p>
    <w:p w:rsidR="004D3826" w:rsidRPr="00B73700" w:rsidRDefault="004D3826" w:rsidP="004D3826">
      <w:pPr>
        <w:pStyle w:val="Heading3"/>
        <w:rPr>
          <w:lang w:val="en-US"/>
        </w:rPr>
      </w:pPr>
      <w:r w:rsidRPr="00B73700">
        <w:rPr>
          <w:lang w:val="en-US"/>
        </w:rPr>
        <w:t>[1N]–P–[A showing B (and possibly another)]–?</w:t>
      </w:r>
    </w:p>
    <w:p w:rsidR="004D3826" w:rsidRPr="00B73700" w:rsidRDefault="004D3826" w:rsidP="004D3826">
      <w:pPr>
        <w:autoSpaceDE w:val="0"/>
        <w:autoSpaceDN w:val="0"/>
        <w:adjustRightInd w:val="0"/>
        <w:rPr>
          <w:rFonts w:cs="Courier New"/>
        </w:rPr>
      </w:pPr>
      <w:r w:rsidRPr="00B73700">
        <w:rPr>
          <w:rFonts w:cs="Courier New"/>
        </w:rPr>
        <w:tab/>
        <w:t>X = Shows A</w:t>
      </w:r>
    </w:p>
    <w:p w:rsidR="004D3826" w:rsidRPr="00B73700" w:rsidRDefault="004D3826" w:rsidP="004D3826">
      <w:pPr>
        <w:autoSpaceDE w:val="0"/>
        <w:autoSpaceDN w:val="0"/>
        <w:adjustRightInd w:val="0"/>
        <w:rPr>
          <w:rFonts w:cs="Courier New"/>
        </w:rPr>
      </w:pPr>
      <w:r w:rsidRPr="00B73700">
        <w:rPr>
          <w:rFonts w:cs="Courier New"/>
        </w:rPr>
        <w:tab/>
        <w:t>2B – T/O</w:t>
      </w:r>
    </w:p>
    <w:p w:rsidR="004D3826" w:rsidRPr="00B73700" w:rsidRDefault="004D3826" w:rsidP="004D3826">
      <w:pPr>
        <w:autoSpaceDE w:val="0"/>
        <w:autoSpaceDN w:val="0"/>
        <w:adjustRightInd w:val="0"/>
        <w:rPr>
          <w:rFonts w:cs="Courier New"/>
        </w:rPr>
      </w:pPr>
      <w:r w:rsidRPr="00B73700">
        <w:rPr>
          <w:rFonts w:cs="Courier New"/>
        </w:rPr>
        <w:tab/>
        <w:t>2N = Strong 2 suited hands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4D3826" w:rsidRPr="00B73700" w:rsidRDefault="004D3826" w:rsidP="004D3826">
      <w:pPr>
        <w:autoSpaceDE w:val="0"/>
        <w:autoSpaceDN w:val="0"/>
        <w:adjustRightInd w:val="0"/>
        <w:ind w:firstLine="720"/>
      </w:pPr>
      <w:r w:rsidRPr="00B73700">
        <w:rPr>
          <w:rFonts w:cs="Courier New"/>
        </w:rPr>
        <w:t xml:space="preserve">Rest </w:t>
      </w:r>
      <w:r w:rsidR="002241EF" w:rsidRPr="00B73700">
        <w:rPr>
          <w:rFonts w:cs="Courier New"/>
        </w:rPr>
        <w:t>NAT</w:t>
      </w:r>
    </w:p>
    <w:p w:rsidR="00DF2824" w:rsidRPr="00B73700" w:rsidRDefault="00F651DE" w:rsidP="00DF2824">
      <w:pPr>
        <w:pStyle w:val="Heading3"/>
        <w:rPr>
          <w:lang w:val="en-US"/>
        </w:rPr>
      </w:pPr>
      <w:r w:rsidRPr="00B73700">
        <w:rPr>
          <w:lang w:val="en-US"/>
        </w:rPr>
        <w:lastRenderedPageBreak/>
        <w:t>[1N]</w:t>
      </w:r>
      <w:r w:rsidR="00E12BBB" w:rsidRPr="00B73700">
        <w:rPr>
          <w:lang w:val="en-US"/>
        </w:rPr>
        <w:t>–</w:t>
      </w:r>
      <w:r w:rsidRPr="00B73700">
        <w:rPr>
          <w:lang w:val="en-US"/>
        </w:rPr>
        <w:t>P</w:t>
      </w:r>
      <w:r w:rsidR="00AA0D4D" w:rsidRPr="00B73700">
        <w:rPr>
          <w:lang w:val="en-US"/>
        </w:rPr>
        <w:t>–</w:t>
      </w:r>
      <w:r w:rsidR="00DF2824" w:rsidRPr="00B73700">
        <w:rPr>
          <w:lang w:val="en-US"/>
        </w:rPr>
        <w:t>[</w:t>
      </w:r>
      <w:r w:rsidR="004D3826" w:rsidRPr="00B73700">
        <w:rPr>
          <w:lang w:val="en-US"/>
        </w:rPr>
        <w:t>A showing B and C</w:t>
      </w:r>
      <w:r w:rsidR="00DF2824" w:rsidRPr="00B73700">
        <w:rPr>
          <w:lang w:val="en-US"/>
        </w:rPr>
        <w:t>]</w:t>
      </w:r>
      <w:r w:rsidR="00E12BBB" w:rsidRPr="00B73700">
        <w:rPr>
          <w:lang w:val="en-US"/>
        </w:rPr>
        <w:t>–</w:t>
      </w:r>
      <w:r w:rsidR="00DF2824" w:rsidRPr="00B73700">
        <w:rPr>
          <w:lang w:val="en-US"/>
        </w:rPr>
        <w:t>?</w:t>
      </w:r>
    </w:p>
    <w:p w:rsidR="004D3826" w:rsidRPr="00B73700" w:rsidRDefault="00DF2824" w:rsidP="004D3826">
      <w:pPr>
        <w:autoSpaceDE w:val="0"/>
        <w:autoSpaceDN w:val="0"/>
        <w:adjustRightInd w:val="0"/>
        <w:rPr>
          <w:rFonts w:cs="Courier New"/>
        </w:rPr>
      </w:pPr>
      <w:r w:rsidRPr="00B73700">
        <w:rPr>
          <w:rFonts w:cs="Courier New"/>
          <w:color w:val="008000"/>
        </w:rPr>
        <w:tab/>
      </w:r>
      <w:r w:rsidR="004D3826" w:rsidRPr="00B73700">
        <w:rPr>
          <w:rFonts w:cs="Courier New"/>
        </w:rPr>
        <w:t>X = Shows A</w:t>
      </w:r>
    </w:p>
    <w:p w:rsidR="004D3826" w:rsidRPr="00B73700" w:rsidRDefault="004D3826" w:rsidP="004D3826">
      <w:pPr>
        <w:autoSpaceDE w:val="0"/>
        <w:autoSpaceDN w:val="0"/>
        <w:adjustRightInd w:val="0"/>
        <w:rPr>
          <w:rFonts w:cs="Courier New"/>
        </w:rPr>
      </w:pPr>
      <w:r w:rsidRPr="00B73700">
        <w:rPr>
          <w:rFonts w:cs="Courier New"/>
        </w:rPr>
        <w:tab/>
        <w:t>2B/3B – Weak T/O in other 2 suits</w:t>
      </w:r>
    </w:p>
    <w:p w:rsidR="004D3826" w:rsidRPr="00B73700" w:rsidRDefault="004D3826" w:rsidP="004D3826">
      <w:pPr>
        <w:autoSpaceDE w:val="0"/>
        <w:autoSpaceDN w:val="0"/>
        <w:adjustRightInd w:val="0"/>
        <w:rPr>
          <w:rFonts w:cs="Courier New"/>
        </w:rPr>
      </w:pPr>
      <w:r w:rsidRPr="00B73700">
        <w:rPr>
          <w:rFonts w:cs="Courier New"/>
        </w:rPr>
        <w:tab/>
        <w:t>2C/3C = Strong T/O in other 2 suits</w:t>
      </w:r>
    </w:p>
    <w:p w:rsidR="004D3826" w:rsidRPr="00B73700" w:rsidRDefault="004D3826" w:rsidP="004D3826">
      <w:pPr>
        <w:autoSpaceDE w:val="0"/>
        <w:autoSpaceDN w:val="0"/>
        <w:adjustRightInd w:val="0"/>
        <w:rPr>
          <w:rFonts w:cs="Courier New"/>
        </w:rPr>
      </w:pPr>
      <w:r w:rsidRPr="00B73700">
        <w:rPr>
          <w:rFonts w:cs="Courier New"/>
        </w:rPr>
        <w:tab/>
        <w:t>Pass then X = General Values</w:t>
      </w:r>
    </w:p>
    <w:p w:rsidR="00181D9F" w:rsidRPr="00B73700" w:rsidRDefault="004D3826" w:rsidP="004D3826">
      <w:pPr>
        <w:autoSpaceDE w:val="0"/>
        <w:autoSpaceDN w:val="0"/>
        <w:adjustRightInd w:val="0"/>
        <w:ind w:firstLine="720"/>
        <w:rPr>
          <w:rFonts w:cs="Courier New"/>
          <w:color w:val="008000"/>
        </w:rPr>
      </w:pPr>
      <w:r w:rsidRPr="00B73700">
        <w:rPr>
          <w:rFonts w:cs="Courier New"/>
        </w:rPr>
        <w:t xml:space="preserve">Rest </w:t>
      </w:r>
      <w:r w:rsidR="002241EF" w:rsidRPr="00B73700">
        <w:rPr>
          <w:rFonts w:cs="Courier New"/>
        </w:rPr>
        <w:t>NAT</w:t>
      </w:r>
      <w:r w:rsidR="00181D9F" w:rsidRPr="00B73700">
        <w:rPr>
          <w:rFonts w:cs="Courier New"/>
          <w:color w:val="008000"/>
        </w:rPr>
        <w:tab/>
      </w:r>
    </w:p>
    <w:p w:rsidR="00181D9F" w:rsidRPr="00B73700" w:rsidRDefault="00DC08C9" w:rsidP="003F2861">
      <w:pPr>
        <w:pStyle w:val="Heading1"/>
        <w:rPr>
          <w:rFonts w:ascii="Courier New" w:hAnsi="Courier New" w:cs="Courier New"/>
          <w:color w:val="008000"/>
          <w:kern w:val="0"/>
          <w:sz w:val="20"/>
          <w:szCs w:val="20"/>
          <w:u w:val="none"/>
        </w:rPr>
      </w:pPr>
      <w:r w:rsidRPr="00B73700">
        <w:br w:type="page"/>
      </w:r>
      <w:bookmarkStart w:id="507" w:name="_Toc294652552"/>
      <w:r w:rsidR="00181D9F" w:rsidRPr="00B73700">
        <w:lastRenderedPageBreak/>
        <w:t>Slam Bidding</w:t>
      </w:r>
      <w:bookmarkEnd w:id="507"/>
    </w:p>
    <w:p w:rsidR="00D64E48" w:rsidRPr="00B73700" w:rsidRDefault="00565CBC" w:rsidP="00565CBC">
      <w:pPr>
        <w:rPr>
          <w:rFonts w:cs="Courier New"/>
          <w:color w:val="auto"/>
        </w:rPr>
      </w:pPr>
      <w:r w:rsidRPr="00B73700">
        <w:rPr>
          <w:rStyle w:val="Heading3Char"/>
          <w:lang w:val="en-US"/>
        </w:rPr>
        <w:t>Kickback/Minorwood RKC =</w:t>
      </w:r>
      <w:r w:rsidRPr="00B73700">
        <w:rPr>
          <w:rFonts w:cs="Courier New"/>
          <w:color w:val="auto"/>
        </w:rPr>
        <w:t xml:space="preserve"> </w:t>
      </w:r>
      <w:r w:rsidR="00D64E48" w:rsidRPr="00B73700">
        <w:rPr>
          <w:rFonts w:cs="Courier New"/>
          <w:color w:val="auto"/>
        </w:rPr>
        <w:t xml:space="preserve">After trump suit agreement at 4 level or below (whether explicit or implicit via splinter), 4 of the suit immediately above </w:t>
      </w:r>
      <w:r w:rsidR="002713F1" w:rsidRPr="00B73700">
        <w:rPr>
          <w:rFonts w:cs="Courier New"/>
          <w:color w:val="auto"/>
        </w:rPr>
        <w:t xml:space="preserve">(if Major) or 4 of </w:t>
      </w:r>
      <w:r w:rsidR="00D64E48" w:rsidRPr="00B73700">
        <w:rPr>
          <w:rFonts w:cs="Courier New"/>
          <w:color w:val="auto"/>
        </w:rPr>
        <w:t>agreed suit</w:t>
      </w:r>
      <w:r w:rsidR="002713F1" w:rsidRPr="00B73700">
        <w:rPr>
          <w:rFonts w:cs="Courier New"/>
          <w:color w:val="auto"/>
        </w:rPr>
        <w:t xml:space="preserve"> (if minor)</w:t>
      </w:r>
      <w:r w:rsidR="00D64E48" w:rsidRPr="00B73700">
        <w:rPr>
          <w:rFonts w:cs="Courier New"/>
          <w:color w:val="auto"/>
        </w:rPr>
        <w:t xml:space="preserve"> is RKC 1430</w:t>
      </w:r>
    </w:p>
    <w:p w:rsidR="00F04D79" w:rsidRPr="00B73700" w:rsidRDefault="00F04D79" w:rsidP="00F04D79">
      <w:pPr>
        <w:rPr>
          <w:rFonts w:cs="Courier New"/>
          <w:color w:val="auto"/>
        </w:rPr>
      </w:pPr>
      <w:r w:rsidRPr="00B73700">
        <w:rPr>
          <w:color w:val="auto"/>
        </w:rPr>
        <w:tab/>
      </w:r>
      <w:r w:rsidR="00520349" w:rsidRPr="00B73700">
        <w:rPr>
          <w:rFonts w:cs="Courier New"/>
          <w:color w:val="auto"/>
        </w:rPr>
        <w:t>1</w:t>
      </w:r>
      <w:r w:rsidR="00520349" w:rsidRPr="00B73700">
        <w:rPr>
          <w:rFonts w:cs="Courier New"/>
          <w:color w:val="auto"/>
          <w:vertAlign w:val="superscript"/>
        </w:rPr>
        <w:t>st</w:t>
      </w:r>
      <w:r w:rsidR="00520349" w:rsidRPr="00B73700">
        <w:rPr>
          <w:rFonts w:cs="Courier New"/>
          <w:color w:val="auto"/>
        </w:rPr>
        <w:t xml:space="preserve"> </w:t>
      </w:r>
      <w:r w:rsidRPr="00B73700">
        <w:rPr>
          <w:rFonts w:cs="Courier New"/>
          <w:color w:val="auto"/>
        </w:rPr>
        <w:t xml:space="preserve">Step = </w:t>
      </w:r>
      <w:r w:rsidR="005616A4" w:rsidRPr="00B73700">
        <w:rPr>
          <w:rFonts w:cs="Courier New"/>
          <w:color w:val="auto"/>
        </w:rPr>
        <w:t>1</w:t>
      </w:r>
      <w:r w:rsidRPr="00B73700">
        <w:rPr>
          <w:rFonts w:cs="Courier New"/>
          <w:color w:val="auto"/>
        </w:rPr>
        <w:t xml:space="preserve"> or </w:t>
      </w:r>
      <w:r w:rsidR="005616A4" w:rsidRPr="00B73700">
        <w:rPr>
          <w:rFonts w:cs="Courier New"/>
          <w:color w:val="auto"/>
        </w:rPr>
        <w:t>4</w:t>
      </w:r>
    </w:p>
    <w:p w:rsidR="00F04D79" w:rsidRPr="00B73700" w:rsidRDefault="00520349"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w:t>
      </w:r>
      <w:r w:rsidR="005616A4" w:rsidRPr="00B73700">
        <w:rPr>
          <w:rFonts w:cs="Courier New"/>
          <w:color w:val="auto"/>
        </w:rPr>
        <w:t>Step = 0 or 3</w:t>
      </w:r>
    </w:p>
    <w:p w:rsidR="00F04D79" w:rsidRPr="00B73700" w:rsidRDefault="00520349"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w:t>
      </w:r>
      <w:r w:rsidR="00F04D79" w:rsidRPr="00B73700">
        <w:rPr>
          <w:rFonts w:cs="Courier New"/>
          <w:color w:val="auto"/>
        </w:rPr>
        <w:t>Step = 2 without Q</w:t>
      </w:r>
    </w:p>
    <w:p w:rsidR="00F04D7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w:t>
      </w:r>
      <w:r w:rsidR="00F04D79" w:rsidRPr="00B73700">
        <w:rPr>
          <w:rFonts w:cs="Courier New"/>
          <w:color w:val="auto"/>
        </w:rPr>
        <w:t>Step = 2 with Q</w:t>
      </w:r>
    </w:p>
    <w:p w:rsidR="00F04D7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w:t>
      </w:r>
      <w:r w:rsidR="00DB03DE" w:rsidRPr="00B73700">
        <w:rPr>
          <w:rFonts w:cs="Courier New"/>
          <w:color w:val="auto"/>
        </w:rPr>
        <w:t>Step = 2</w:t>
      </w:r>
      <w:r w:rsidR="00F04D79" w:rsidRPr="00B73700">
        <w:rPr>
          <w:rFonts w:cs="Courier New"/>
          <w:color w:val="auto"/>
        </w:rPr>
        <w:t xml:space="preserve"> with useful void</w:t>
      </w:r>
    </w:p>
    <w:p w:rsidR="00F04D79" w:rsidRPr="00B73700" w:rsidRDefault="00F04D79" w:rsidP="00F04D79">
      <w:pPr>
        <w:rPr>
          <w:rFonts w:cs="Courier New"/>
          <w:color w:val="auto"/>
        </w:rPr>
      </w:pPr>
      <w:r w:rsidRPr="00B73700">
        <w:rPr>
          <w:rFonts w:cs="Courier New"/>
          <w:color w:val="auto"/>
        </w:rPr>
        <w:tab/>
        <w:t xml:space="preserve">6X = </w:t>
      </w:r>
      <w:r w:rsidR="00DB03DE" w:rsidRPr="00B73700">
        <w:rPr>
          <w:rFonts w:cs="Courier New"/>
          <w:color w:val="auto"/>
        </w:rPr>
        <w:t xml:space="preserve">odd keys with </w:t>
      </w:r>
      <w:r w:rsidR="00D64E48" w:rsidRPr="00B73700">
        <w:rPr>
          <w:rFonts w:cs="Courier New"/>
          <w:color w:val="auto"/>
        </w:rPr>
        <w:t>void in X</w:t>
      </w:r>
      <w:r w:rsidR="00EF4AA2" w:rsidRPr="00B73700">
        <w:rPr>
          <w:rFonts w:cs="Courier New"/>
          <w:color w:val="auto"/>
        </w:rPr>
        <w:t xml:space="preserve"> below T</w:t>
      </w:r>
    </w:p>
    <w:p w:rsidR="00F04D79" w:rsidRPr="00B73700" w:rsidRDefault="00F04D79" w:rsidP="00F04D79">
      <w:pPr>
        <w:rPr>
          <w:rFonts w:cs="Courier New"/>
          <w:color w:val="auto"/>
        </w:rPr>
      </w:pPr>
      <w:r w:rsidRPr="00B73700">
        <w:rPr>
          <w:rFonts w:cs="Courier New"/>
          <w:color w:val="auto"/>
        </w:rPr>
        <w:tab/>
        <w:t xml:space="preserve">6T = </w:t>
      </w:r>
      <w:r w:rsidR="00DB03DE" w:rsidRPr="00B73700">
        <w:rPr>
          <w:rFonts w:cs="Courier New"/>
          <w:color w:val="auto"/>
        </w:rPr>
        <w:t>Odd keys with void in in X&gt;=T</w:t>
      </w:r>
    </w:p>
    <w:p w:rsidR="00DB03DE" w:rsidRPr="00B73700" w:rsidRDefault="00DB03DE" w:rsidP="00F04D79">
      <w:pPr>
        <w:rPr>
          <w:rFonts w:cs="Courier New"/>
          <w:color w:val="auto"/>
        </w:rPr>
      </w:pPr>
    </w:p>
    <w:p w:rsidR="00F04D79" w:rsidRPr="00B73700" w:rsidRDefault="00F04D79" w:rsidP="00F04D79">
      <w:pPr>
        <w:rPr>
          <w:rFonts w:cs="Courier New"/>
          <w:color w:val="auto"/>
        </w:rPr>
      </w:pPr>
      <w:r w:rsidRPr="00B73700">
        <w:rPr>
          <w:rStyle w:val="Heading3Char"/>
          <w:lang w:val="en-US"/>
        </w:rPr>
        <w:t xml:space="preserve">DOPI = </w:t>
      </w:r>
      <w:r w:rsidRPr="00B73700">
        <w:rPr>
          <w:rFonts w:cs="Courier New"/>
          <w:color w:val="auto"/>
        </w:rPr>
        <w:t>If interference &lt; 5 of our suit</w:t>
      </w:r>
      <w:r w:rsidR="0027321F" w:rsidRPr="00B73700">
        <w:rPr>
          <w:rFonts w:cs="Courier New"/>
          <w:color w:val="auto"/>
        </w:rPr>
        <w:t xml:space="preserve"> (Dbl 1st step, Pass 2nd step, cheapest bid = 3rd step…)</w:t>
      </w:r>
    </w:p>
    <w:p w:rsidR="00F04D79" w:rsidRPr="00B73700" w:rsidRDefault="00F04D79" w:rsidP="00F04D79">
      <w:pPr>
        <w:rPr>
          <w:rFonts w:cs="Courier New"/>
          <w:color w:val="auto"/>
        </w:rPr>
      </w:pPr>
      <w:r w:rsidRPr="00B73700">
        <w:rPr>
          <w:rStyle w:val="Heading3Char"/>
          <w:lang w:val="en-US"/>
        </w:rPr>
        <w:t>DOPE =</w:t>
      </w:r>
      <w:r w:rsidRPr="00B73700">
        <w:rPr>
          <w:rFonts w:cs="Courier New"/>
          <w:color w:val="auto"/>
        </w:rPr>
        <w:t xml:space="preserve"> If interference &gt;= 5 of our suit</w:t>
      </w:r>
    </w:p>
    <w:p w:rsidR="0027321F" w:rsidRPr="00B73700" w:rsidRDefault="0027321F" w:rsidP="00F04D79">
      <w:pPr>
        <w:rPr>
          <w:rFonts w:cs="Courier New"/>
          <w:color w:val="auto"/>
        </w:rPr>
      </w:pPr>
      <w:r w:rsidRPr="00B73700">
        <w:rPr>
          <w:rFonts w:cs="Courier New"/>
          <w:color w:val="auto"/>
        </w:rPr>
        <w:t>(Dbl Odd Keys, Pass Even Keys)</w:t>
      </w:r>
    </w:p>
    <w:p w:rsidR="00F04D79" w:rsidRPr="00B73700" w:rsidRDefault="00F04D79" w:rsidP="00F04D79">
      <w:pPr>
        <w:rPr>
          <w:rFonts w:cs="Courier New"/>
          <w:color w:val="auto"/>
        </w:rPr>
      </w:pPr>
      <w:r w:rsidRPr="00B73700">
        <w:rPr>
          <w:rStyle w:val="Heading3Char"/>
          <w:lang w:val="en-US"/>
        </w:rPr>
        <w:t>ROPI =</w:t>
      </w:r>
      <w:r w:rsidRPr="00B73700">
        <w:rPr>
          <w:rFonts w:cs="Courier New"/>
          <w:color w:val="auto"/>
        </w:rPr>
        <w:t xml:space="preserve"> If interference Double</w:t>
      </w:r>
    </w:p>
    <w:p w:rsidR="0027321F" w:rsidRPr="00B73700" w:rsidRDefault="007D208C" w:rsidP="00F04D79">
      <w:pPr>
        <w:rPr>
          <w:rFonts w:cs="Courier New"/>
          <w:color w:val="auto"/>
        </w:rPr>
      </w:pPr>
      <w:r w:rsidRPr="00B73700">
        <w:rPr>
          <w:rFonts w:cs="Courier New"/>
          <w:color w:val="auto"/>
        </w:rPr>
        <w:t>(XX</w:t>
      </w:r>
      <w:r w:rsidR="0027321F" w:rsidRPr="00B73700">
        <w:rPr>
          <w:rFonts w:cs="Courier New"/>
          <w:color w:val="auto"/>
        </w:rPr>
        <w:t xml:space="preserve"> 1st step, Pass 2nd step, cheapest bid = 3rd step…)</w:t>
      </w:r>
    </w:p>
    <w:p w:rsidR="00DB03DE" w:rsidRPr="00B73700" w:rsidRDefault="00DB03DE" w:rsidP="00F04D79">
      <w:pPr>
        <w:rPr>
          <w:rFonts w:cs="Courier New"/>
          <w:color w:val="auto"/>
        </w:rPr>
      </w:pPr>
    </w:p>
    <w:p w:rsidR="0027321F" w:rsidRPr="00B73700" w:rsidRDefault="0027321F" w:rsidP="00F04D79">
      <w:pPr>
        <w:rPr>
          <w:rFonts w:cs="Courier New"/>
          <w:color w:val="auto"/>
        </w:rPr>
      </w:pPr>
      <w:r w:rsidRPr="00B73700">
        <w:rPr>
          <w:rStyle w:val="Heading3Char"/>
          <w:lang w:val="en-US"/>
        </w:rPr>
        <w:t>Queen ask</w:t>
      </w:r>
      <w:r w:rsidRPr="00B73700">
        <w:rPr>
          <w:rFonts w:cs="Courier New"/>
          <w:color w:val="auto"/>
        </w:rPr>
        <w:t xml:space="preserve"> is first non-pl</w:t>
      </w:r>
      <w:r w:rsidR="00565CBC" w:rsidRPr="00B73700">
        <w:rPr>
          <w:rFonts w:cs="Courier New"/>
          <w:color w:val="auto"/>
        </w:rPr>
        <w:t>ayable suit after response to RKC</w:t>
      </w:r>
      <w:r w:rsidR="00DB03DE" w:rsidRPr="00B73700">
        <w:rPr>
          <w:rFonts w:cs="Courier New"/>
          <w:color w:val="auto"/>
        </w:rPr>
        <w:t xml:space="preserve">. </w:t>
      </w:r>
      <w:r w:rsidRPr="00B73700">
        <w:rPr>
          <w:rFonts w:cs="Courier New"/>
          <w:color w:val="auto"/>
        </w:rPr>
        <w:t xml:space="preserve">Responses: </w:t>
      </w:r>
    </w:p>
    <w:p w:rsidR="00565CBC" w:rsidRPr="00B73700" w:rsidRDefault="00565CBC" w:rsidP="00F04D79">
      <w:pPr>
        <w:rPr>
          <w:rFonts w:cs="Courier New"/>
          <w:color w:val="auto"/>
        </w:rPr>
      </w:pPr>
      <w:r w:rsidRPr="00B73700">
        <w:rPr>
          <w:rFonts w:cs="Courier New"/>
          <w:color w:val="auto"/>
        </w:rPr>
        <w:tab/>
        <w:t>1</w:t>
      </w:r>
      <w:r w:rsidRPr="00B73700">
        <w:rPr>
          <w:rFonts w:cs="Courier New"/>
          <w:color w:val="auto"/>
          <w:vertAlign w:val="superscript"/>
        </w:rPr>
        <w:t>st</w:t>
      </w:r>
      <w:r w:rsidRPr="00B73700">
        <w:rPr>
          <w:rFonts w:cs="Courier New"/>
          <w:color w:val="auto"/>
        </w:rPr>
        <w:t xml:space="preserve"> Step = No trump Q</w:t>
      </w:r>
    </w:p>
    <w:p w:rsidR="00565CBC" w:rsidRPr="00B73700" w:rsidRDefault="00565CBC" w:rsidP="00F04D79">
      <w:pPr>
        <w:rPr>
          <w:rFonts w:cs="Courier New"/>
          <w:color w:val="auto"/>
        </w:rPr>
      </w:pPr>
      <w:r w:rsidRPr="00B73700">
        <w:rPr>
          <w:rFonts w:cs="Courier New"/>
          <w:color w:val="auto"/>
        </w:rPr>
        <w:tab/>
        <w:t>2</w:t>
      </w:r>
      <w:r w:rsidRPr="00B73700">
        <w:rPr>
          <w:rFonts w:cs="Courier New"/>
          <w:color w:val="auto"/>
          <w:vertAlign w:val="superscript"/>
        </w:rPr>
        <w:t>nd</w:t>
      </w:r>
      <w:r w:rsidRPr="00B73700">
        <w:rPr>
          <w:rFonts w:cs="Courier New"/>
          <w:color w:val="auto"/>
        </w:rPr>
        <w:t xml:space="preserve"> Step = trump Q </w:t>
      </w:r>
      <w:r w:rsidR="00520349" w:rsidRPr="00B73700">
        <w:rPr>
          <w:rFonts w:cs="Courier New"/>
          <w:color w:val="auto"/>
        </w:rPr>
        <w:t xml:space="preserve">and </w:t>
      </w:r>
      <w:r w:rsidRPr="00B73700">
        <w:rPr>
          <w:rFonts w:cs="Courier New"/>
          <w:color w:val="auto"/>
        </w:rPr>
        <w:t>no K</w:t>
      </w:r>
    </w:p>
    <w:p w:rsidR="00565CBC" w:rsidRPr="00B73700" w:rsidRDefault="00565CBC" w:rsidP="00F04D79">
      <w:pPr>
        <w:rPr>
          <w:rFonts w:cs="Courier New"/>
          <w:color w:val="auto"/>
        </w:rPr>
      </w:pPr>
      <w:r w:rsidRPr="00B73700">
        <w:rPr>
          <w:rFonts w:cs="Courier New"/>
          <w:color w:val="auto"/>
        </w:rPr>
        <w:tab/>
        <w:t>3</w:t>
      </w:r>
      <w:r w:rsidRPr="00B73700">
        <w:rPr>
          <w:rFonts w:cs="Courier New"/>
          <w:color w:val="auto"/>
          <w:vertAlign w:val="superscript"/>
        </w:rPr>
        <w:t>rd</w:t>
      </w:r>
      <w:r w:rsidRPr="00B73700">
        <w:rPr>
          <w:rFonts w:cs="Courier New"/>
          <w:color w:val="auto"/>
        </w:rPr>
        <w:t xml:space="preserve"> Step = tru</w:t>
      </w:r>
      <w:r w:rsidR="00520349" w:rsidRPr="00B73700">
        <w:rPr>
          <w:rFonts w:cs="Courier New"/>
          <w:color w:val="auto"/>
        </w:rPr>
        <w:t>mp Q and cheapest non-trump K or 2 other non-trump K’s</w:t>
      </w:r>
    </w:p>
    <w:p w:rsidR="00520349" w:rsidRPr="00B73700" w:rsidRDefault="00520349" w:rsidP="00F04D79">
      <w:pPr>
        <w:rPr>
          <w:rFonts w:cs="Courier New"/>
          <w:color w:val="auto"/>
        </w:rPr>
      </w:pPr>
      <w:r w:rsidRPr="00B73700">
        <w:rPr>
          <w:rFonts w:cs="Courier New"/>
          <w:color w:val="auto"/>
        </w:rPr>
        <w:tab/>
        <w:t>4</w:t>
      </w:r>
      <w:r w:rsidRPr="00B73700">
        <w:rPr>
          <w:rFonts w:cs="Courier New"/>
          <w:color w:val="auto"/>
          <w:vertAlign w:val="superscript"/>
        </w:rPr>
        <w:t>th</w:t>
      </w:r>
      <w:r w:rsidRPr="00B73700">
        <w:rPr>
          <w:rFonts w:cs="Courier New"/>
          <w:color w:val="auto"/>
        </w:rPr>
        <w:t xml:space="preserve"> Step = trump Q and second cheapest non-trump K or 2 other non-trump K’s</w:t>
      </w:r>
    </w:p>
    <w:p w:rsidR="00520349" w:rsidRPr="00B73700" w:rsidRDefault="00520349" w:rsidP="00F04D79">
      <w:pPr>
        <w:rPr>
          <w:rFonts w:cs="Courier New"/>
          <w:color w:val="auto"/>
        </w:rPr>
      </w:pPr>
      <w:r w:rsidRPr="00B73700">
        <w:rPr>
          <w:rFonts w:cs="Courier New"/>
          <w:color w:val="auto"/>
        </w:rPr>
        <w:tab/>
        <w:t>5</w:t>
      </w:r>
      <w:r w:rsidRPr="00B73700">
        <w:rPr>
          <w:rFonts w:cs="Courier New"/>
          <w:color w:val="auto"/>
          <w:vertAlign w:val="superscript"/>
        </w:rPr>
        <w:t>th</w:t>
      </w:r>
      <w:r w:rsidRPr="00B73700">
        <w:rPr>
          <w:rFonts w:cs="Courier New"/>
          <w:color w:val="auto"/>
        </w:rPr>
        <w:t xml:space="preserve"> Step = trump Q and third cheapest non-trump K or 2 other non-trump K’s</w:t>
      </w:r>
    </w:p>
    <w:p w:rsidR="00520349" w:rsidRPr="00B73700" w:rsidRDefault="00520349" w:rsidP="00F04D79">
      <w:pPr>
        <w:rPr>
          <w:rFonts w:cs="Courier New"/>
          <w:color w:val="auto"/>
        </w:rPr>
      </w:pPr>
      <w:r w:rsidRPr="00B73700">
        <w:rPr>
          <w:rFonts w:cs="Courier New"/>
          <w:color w:val="auto"/>
        </w:rPr>
        <w:tab/>
        <w:t>6</w:t>
      </w:r>
      <w:r w:rsidRPr="00B73700">
        <w:rPr>
          <w:rFonts w:cs="Courier New"/>
          <w:color w:val="auto"/>
          <w:vertAlign w:val="superscript"/>
        </w:rPr>
        <w:t>th</w:t>
      </w:r>
      <w:r w:rsidRPr="00B73700">
        <w:rPr>
          <w:rFonts w:cs="Courier New"/>
          <w:color w:val="auto"/>
        </w:rPr>
        <w:t xml:space="preserve"> Step (if below 6 of our suit) = trump Q and no K and extras</w:t>
      </w:r>
    </w:p>
    <w:p w:rsidR="00C11323" w:rsidRPr="00B73700" w:rsidRDefault="00C11323" w:rsidP="00C11323">
      <w:pPr>
        <w:rPr>
          <w:rFonts w:cs="Courier New"/>
          <w:color w:val="auto"/>
        </w:rPr>
      </w:pPr>
    </w:p>
    <w:p w:rsidR="00C11323" w:rsidRPr="00B73700" w:rsidRDefault="00C11323" w:rsidP="00C11323">
      <w:pPr>
        <w:rPr>
          <w:rFonts w:cs="Courier New"/>
          <w:color w:val="auto"/>
        </w:rPr>
      </w:pPr>
      <w:r w:rsidRPr="00B73700">
        <w:rPr>
          <w:rFonts w:cs="Courier New"/>
          <w:b/>
          <w:bCs/>
          <w:color w:val="auto"/>
          <w:sz w:val="24"/>
          <w:szCs w:val="24"/>
        </w:rPr>
        <w:t>Specific King ask</w:t>
      </w:r>
      <w:r w:rsidRPr="00B73700">
        <w:rPr>
          <w:rFonts w:cs="Courier New"/>
          <w:color w:val="auto"/>
        </w:rPr>
        <w:t xml:space="preserve"> is </w:t>
      </w:r>
      <w:r w:rsidR="00AC73D3" w:rsidRPr="00B73700">
        <w:rPr>
          <w:rFonts w:cs="Courier New"/>
          <w:color w:val="auto"/>
        </w:rPr>
        <w:t>cheapest non-playable suit</w:t>
      </w:r>
      <w:r w:rsidR="002D1659" w:rsidRPr="00B73700">
        <w:rPr>
          <w:rFonts w:cs="Courier New"/>
          <w:color w:val="auto"/>
        </w:rPr>
        <w:t xml:space="preserve"> (after </w:t>
      </w:r>
      <w:r w:rsidR="00AC73D3" w:rsidRPr="00B73700">
        <w:rPr>
          <w:rFonts w:cs="Courier New"/>
          <w:color w:val="auto"/>
        </w:rPr>
        <w:t>2 Ace response or after Q ask</w:t>
      </w:r>
      <w:r w:rsidR="002D1659" w:rsidRPr="00B73700">
        <w:rPr>
          <w:rFonts w:cs="Courier New"/>
          <w:color w:val="auto"/>
        </w:rPr>
        <w:t xml:space="preserve">) or </w:t>
      </w:r>
      <w:r w:rsidR="00AC73D3" w:rsidRPr="00B73700">
        <w:rPr>
          <w:rFonts w:cs="Courier New"/>
          <w:color w:val="auto"/>
        </w:rPr>
        <w:t>2</w:t>
      </w:r>
      <w:r w:rsidR="00AC73D3" w:rsidRPr="00B73700">
        <w:rPr>
          <w:rFonts w:cs="Courier New"/>
          <w:color w:val="auto"/>
          <w:vertAlign w:val="superscript"/>
        </w:rPr>
        <w:t>nd</w:t>
      </w:r>
      <w:r w:rsidR="00AC73D3" w:rsidRPr="00B73700">
        <w:rPr>
          <w:rFonts w:cs="Courier New"/>
          <w:color w:val="auto"/>
        </w:rPr>
        <w:t xml:space="preserve"> cheapest </w:t>
      </w:r>
      <w:r w:rsidRPr="00B73700">
        <w:rPr>
          <w:rFonts w:cs="Courier New"/>
          <w:color w:val="auto"/>
        </w:rPr>
        <w:t>non-playable suit</w:t>
      </w:r>
      <w:r w:rsidR="002D1659" w:rsidRPr="00B73700">
        <w:rPr>
          <w:rFonts w:cs="Courier New"/>
          <w:color w:val="auto"/>
        </w:rPr>
        <w:t xml:space="preserve"> (</w:t>
      </w:r>
      <w:r w:rsidR="00AC73D3" w:rsidRPr="00B73700">
        <w:rPr>
          <w:rFonts w:cs="Courier New"/>
          <w:color w:val="auto"/>
        </w:rPr>
        <w:t>after 0/1 Ace response</w:t>
      </w:r>
      <w:r w:rsidR="002D1659" w:rsidRPr="00B73700">
        <w:rPr>
          <w:rFonts w:cs="Courier New"/>
          <w:color w:val="auto"/>
        </w:rPr>
        <w:t>)</w:t>
      </w:r>
      <w:r w:rsidR="006418FE" w:rsidRPr="00B73700">
        <w:rPr>
          <w:rFonts w:cs="Courier New"/>
          <w:color w:val="auto"/>
        </w:rPr>
        <w:t>. After responder’s bid, asker can bid another suit to ask for K there.</w:t>
      </w:r>
    </w:p>
    <w:p w:rsidR="00C11323" w:rsidRPr="00B73700" w:rsidRDefault="00520349" w:rsidP="002713F1">
      <w:pPr>
        <w:ind w:firstLine="720"/>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 = No K</w:t>
      </w:r>
    </w:p>
    <w:p w:rsidR="00520349" w:rsidRPr="00B73700" w:rsidRDefault="00520349" w:rsidP="002713F1">
      <w:pPr>
        <w:ind w:firstLine="720"/>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 = cheapest non-trump K or 2 other non-trump K’s</w:t>
      </w:r>
    </w:p>
    <w:p w:rsidR="00520349" w:rsidRPr="00B73700" w:rsidRDefault="00520349" w:rsidP="002713F1">
      <w:pPr>
        <w:ind w:firstLine="720"/>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 = second cheapest non-trump K or 2 other non-trump K’s</w:t>
      </w:r>
    </w:p>
    <w:p w:rsidR="00520349" w:rsidRPr="00B73700" w:rsidRDefault="00520349" w:rsidP="002713F1">
      <w:pPr>
        <w:ind w:firstLine="720"/>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 = third cheapest non-trump K or 2 other non-trump K’s</w:t>
      </w:r>
    </w:p>
    <w:p w:rsidR="00520349" w:rsidRPr="00B73700" w:rsidRDefault="00520349" w:rsidP="002713F1">
      <w:pPr>
        <w:ind w:firstLine="720"/>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(if below 6 of our suit) = No K and Extras</w:t>
      </w:r>
    </w:p>
    <w:p w:rsidR="00C11323" w:rsidRPr="00B73700" w:rsidRDefault="00C11323" w:rsidP="00C11323">
      <w:pPr>
        <w:rPr>
          <w:rFonts w:cs="Courier New"/>
          <w:color w:val="auto"/>
        </w:rPr>
      </w:pPr>
    </w:p>
    <w:p w:rsidR="00DB03DE" w:rsidRPr="00B73700" w:rsidRDefault="00C11323" w:rsidP="00AC73D3">
      <w:pPr>
        <w:rPr>
          <w:rFonts w:cs="Courier New"/>
          <w:color w:val="auto"/>
        </w:rPr>
      </w:pPr>
      <w:r w:rsidRPr="00B73700">
        <w:rPr>
          <w:rFonts w:cs="Courier New"/>
          <w:color w:val="auto"/>
        </w:rPr>
        <w:t xml:space="preserve">Bid of any other non-playable suit after any ace asking sequence asks for </w:t>
      </w:r>
      <w:r w:rsidRPr="00B73700">
        <w:rPr>
          <w:rFonts w:cs="Courier New"/>
          <w:b/>
          <w:bCs/>
          <w:color w:val="auto"/>
          <w:sz w:val="24"/>
          <w:szCs w:val="24"/>
        </w:rPr>
        <w:t>3rd round control</w:t>
      </w:r>
      <w:r w:rsidRPr="00B73700">
        <w:rPr>
          <w:rFonts w:cs="Courier New"/>
          <w:color w:val="auto"/>
        </w:rPr>
        <w:t xml:space="preserve"> in that suit</w:t>
      </w:r>
      <w:r w:rsidR="00055E69" w:rsidRPr="00B73700">
        <w:rPr>
          <w:rFonts w:cs="Courier New"/>
          <w:color w:val="auto"/>
        </w:rPr>
        <w:t>. NT substitutes for unbiddable suit. E.g.: 4S (H are trump)-5D (2/no Q) – 5N (asks for 3rd rd control in spades, 5H is to play, 5S is King ask, 6C/6D asks for 3rd rd control in bid suit). Direct control ask without K or Q ask is asking for Q or xx while control ask after K or Q ask is specifically asking for Q.</w:t>
      </w:r>
    </w:p>
    <w:p w:rsidR="00F04D79" w:rsidRPr="00B73700" w:rsidRDefault="00F04D79" w:rsidP="00D2311B">
      <w:pPr>
        <w:pStyle w:val="Heading3"/>
        <w:rPr>
          <w:lang w:val="en-US"/>
        </w:rPr>
      </w:pPr>
      <w:bookmarkStart w:id="508" w:name="_EKC_=_Exclusion"/>
      <w:bookmarkStart w:id="509" w:name="_Toc294652554"/>
      <w:bookmarkEnd w:id="508"/>
      <w:r w:rsidRPr="00B73700">
        <w:rPr>
          <w:lang w:val="en-US"/>
        </w:rPr>
        <w:lastRenderedPageBreak/>
        <w:t>EKC = Exclusion Key Card (Excluding X)</w:t>
      </w:r>
      <w:bookmarkEnd w:id="509"/>
    </w:p>
    <w:p w:rsidR="00F04D79" w:rsidRPr="00B73700" w:rsidDel="002A0510" w:rsidRDefault="00F04D79" w:rsidP="00F04D79">
      <w:pPr>
        <w:rPr>
          <w:del w:id="510" w:author="Vijay" w:date="2014-06-25T00:34:00Z"/>
          <w:rFonts w:cs="Courier New"/>
          <w:color w:val="auto"/>
        </w:rPr>
      </w:pPr>
      <w:del w:id="511" w:author="Vijay" w:date="2014-06-25T00:34:00Z">
        <w:r w:rsidRPr="00B73700" w:rsidDel="002A0510">
          <w:rPr>
            <w:rFonts w:cs="Courier New"/>
            <w:color w:val="auto"/>
          </w:rPr>
          <w:delText>Steps sam</w:delText>
        </w:r>
        <w:r w:rsidR="005812A3" w:rsidRPr="00B73700" w:rsidDel="002A0510">
          <w:rPr>
            <w:rFonts w:cs="Courier New"/>
            <w:color w:val="auto"/>
          </w:rPr>
          <w:delText>e meaning as RKC not counting A in X</w:delText>
        </w:r>
      </w:del>
    </w:p>
    <w:p w:rsidR="00D2311B" w:rsidRDefault="002A0510" w:rsidP="00F04D79">
      <w:pPr>
        <w:rPr>
          <w:ins w:id="512" w:author="Vijay" w:date="2014-06-25T00:34:00Z"/>
          <w:rFonts w:cs="Courier New"/>
          <w:color w:val="auto"/>
        </w:rPr>
      </w:pPr>
      <w:ins w:id="513" w:author="Vijay" w:date="2014-06-25T00:34:00Z">
        <w:r>
          <w:rPr>
            <w:rFonts w:cs="Courier New"/>
            <w:color w:val="auto"/>
          </w:rPr>
          <w:t>Responses are 03/14/2Without/2With</w:t>
        </w:r>
      </w:ins>
    </w:p>
    <w:p w:rsidR="002A0510" w:rsidRPr="00B73700" w:rsidRDefault="002A0510" w:rsidP="00F04D79">
      <w:pPr>
        <w:rPr>
          <w:rFonts w:cs="Courier New"/>
          <w:color w:val="auto"/>
        </w:rPr>
      </w:pPr>
    </w:p>
    <w:p w:rsidR="00D2311B" w:rsidRPr="00B73700" w:rsidDel="002A0510" w:rsidRDefault="00F04D79" w:rsidP="00D2311B">
      <w:pPr>
        <w:rPr>
          <w:del w:id="514" w:author="Vijay" w:date="2014-06-25T00:35:00Z"/>
        </w:rPr>
      </w:pPr>
      <w:bookmarkStart w:id="515" w:name="_Kickback_RKC"/>
      <w:bookmarkStart w:id="516" w:name="_Double_Keycard"/>
      <w:bookmarkStart w:id="517" w:name="_Toc294652555"/>
      <w:bookmarkEnd w:id="515"/>
      <w:bookmarkEnd w:id="516"/>
      <w:commentRangeStart w:id="518"/>
      <w:del w:id="519" w:author="Vijay" w:date="2014-06-25T00:35:00Z">
        <w:r w:rsidRPr="00B73700" w:rsidDel="002A0510">
          <w:rPr>
            <w:rStyle w:val="Heading3Char"/>
            <w:lang w:val="en-US"/>
          </w:rPr>
          <w:delText>Double Keycard</w:delText>
        </w:r>
        <w:bookmarkEnd w:id="517"/>
        <w:r w:rsidR="00D2311B" w:rsidRPr="00B73700" w:rsidDel="002A0510">
          <w:rPr>
            <w:rStyle w:val="Heading3Char"/>
            <w:lang w:val="en-US"/>
          </w:rPr>
          <w:delText xml:space="preserve"> -</w:delText>
        </w:r>
        <w:r w:rsidR="00D2311B" w:rsidRPr="00B73700" w:rsidDel="002A0510">
          <w:delText xml:space="preserve"> applies in the following situations:</w:delText>
        </w:r>
      </w:del>
    </w:p>
    <w:p w:rsidR="00D2311B" w:rsidRPr="00B73700" w:rsidDel="002A0510" w:rsidRDefault="00D2311B" w:rsidP="00F95DB3">
      <w:pPr>
        <w:numPr>
          <w:ilvl w:val="0"/>
          <w:numId w:val="25"/>
        </w:numPr>
        <w:rPr>
          <w:del w:id="520" w:author="Vijay" w:date="2014-06-25T00:35:00Z"/>
        </w:rPr>
        <w:pPrChange w:id="521" w:author="Vijay" w:date="2014-06-25T00:52:00Z">
          <w:pPr>
            <w:numPr>
              <w:numId w:val="46"/>
            </w:numPr>
            <w:tabs>
              <w:tab w:val="num" w:pos="360"/>
            </w:tabs>
          </w:pPr>
        </w:pPrChange>
      </w:pPr>
      <w:del w:id="522" w:author="Vijay" w:date="2014-06-25T00:35:00Z">
        <w:r w:rsidRPr="00B73700" w:rsidDel="002A0510">
          <w:delText>Opposite a NT opening, responder shows 55 in 2 suits, when either hand asks for keycards, it is DKC (irrespective of which bid is used for keycard ask 4NT or some kickback bid).</w:delText>
        </w:r>
      </w:del>
    </w:p>
    <w:p w:rsidR="00D2311B" w:rsidRPr="00B73700" w:rsidDel="002A0510" w:rsidRDefault="00D2311B" w:rsidP="00F95DB3">
      <w:pPr>
        <w:numPr>
          <w:ilvl w:val="0"/>
          <w:numId w:val="25"/>
        </w:numPr>
        <w:rPr>
          <w:del w:id="523" w:author="Vijay" w:date="2014-06-25T00:35:00Z"/>
        </w:rPr>
        <w:pPrChange w:id="524" w:author="Vijay" w:date="2014-06-25T00:52:00Z">
          <w:pPr>
            <w:numPr>
              <w:numId w:val="46"/>
            </w:numPr>
            <w:tabs>
              <w:tab w:val="num" w:pos="360"/>
            </w:tabs>
          </w:pPr>
        </w:pPrChange>
      </w:pPr>
      <w:del w:id="525" w:author="Vijay" w:date="2014-06-25T00:35:00Z">
        <w:r w:rsidRPr="00B73700" w:rsidDel="002A0510">
          <w:delText xml:space="preserve">Where double fit is explicitly agreed. </w:delText>
        </w:r>
        <w:r w:rsidR="007D208C" w:rsidRPr="00B73700" w:rsidDel="002A0510">
          <w:delText>E.g.</w:delText>
        </w:r>
        <w:r w:rsidRPr="00B73700" w:rsidDel="002A0510">
          <w:delText>: 1NT-2D-2H-2S-2NT-3D-4D, 1M-2D-3D-3M, 1S-2H-3H-3S. I think DKC should apply even after 1M-2C-3C-3M even though 2C can be only 2C’s. If responder has only 2Clubs, then opener’s 4 carder Club can’t go away anywhere because responder has no suit of his own. And if responder has 3Clubs then even Club Queen is important for grand.</w:delText>
        </w:r>
      </w:del>
    </w:p>
    <w:p w:rsidR="00D2311B" w:rsidRPr="00B73700" w:rsidDel="002A0510" w:rsidRDefault="00D2311B" w:rsidP="00F95DB3">
      <w:pPr>
        <w:numPr>
          <w:ilvl w:val="0"/>
          <w:numId w:val="25"/>
        </w:numPr>
        <w:rPr>
          <w:del w:id="526" w:author="Vijay" w:date="2014-06-25T00:35:00Z"/>
        </w:rPr>
        <w:pPrChange w:id="527" w:author="Vijay" w:date="2014-06-25T00:52:00Z">
          <w:pPr>
            <w:numPr>
              <w:numId w:val="46"/>
            </w:numPr>
            <w:tabs>
              <w:tab w:val="num" w:pos="360"/>
            </w:tabs>
          </w:pPr>
        </w:pPrChange>
      </w:pPr>
      <w:del w:id="528" w:author="Vijay" w:date="2014-06-25T00:35:00Z">
        <w:r w:rsidRPr="00B73700" w:rsidDel="002A0510">
          <w:delText xml:space="preserve">This is a subset of (b). After fit showing jump by a passed hand, if opener supports responder’s suit, it’s forcing and DKC applies in these situations. </w:delText>
        </w:r>
        <w:r w:rsidR="007D208C" w:rsidRPr="00B73700" w:rsidDel="002A0510">
          <w:delText>E.g.</w:delText>
        </w:r>
        <w:r w:rsidRPr="00B73700" w:rsidDel="002A0510">
          <w:delText>: 1H-3C-4C-4D-4S(DKC)</w:delText>
        </w:r>
      </w:del>
    </w:p>
    <w:p w:rsidR="00D2311B" w:rsidRPr="00B73700" w:rsidDel="002A0510" w:rsidRDefault="00D2311B" w:rsidP="00F95DB3">
      <w:pPr>
        <w:numPr>
          <w:ilvl w:val="0"/>
          <w:numId w:val="25"/>
        </w:numPr>
        <w:rPr>
          <w:del w:id="529" w:author="Vijay" w:date="2014-06-25T00:35:00Z"/>
        </w:rPr>
        <w:pPrChange w:id="530" w:author="Vijay" w:date="2014-06-25T00:52:00Z">
          <w:pPr>
            <w:numPr>
              <w:numId w:val="46"/>
            </w:numPr>
            <w:tabs>
              <w:tab w:val="num" w:pos="360"/>
            </w:tabs>
          </w:pPr>
        </w:pPrChange>
      </w:pPr>
      <w:del w:id="531" w:author="Vijay" w:date="2014-06-25T00:35:00Z">
        <w:r w:rsidRPr="00B73700" w:rsidDel="002A0510">
          <w:delText>1d-1h-2s-3d-3h</w:delText>
        </w:r>
      </w:del>
    </w:p>
    <w:p w:rsidR="00D2311B" w:rsidRPr="00B73700" w:rsidDel="002A0510" w:rsidRDefault="00D2311B" w:rsidP="00F95DB3">
      <w:pPr>
        <w:numPr>
          <w:ilvl w:val="0"/>
          <w:numId w:val="25"/>
        </w:numPr>
        <w:rPr>
          <w:del w:id="532" w:author="Vijay" w:date="2014-06-25T00:35:00Z"/>
        </w:rPr>
        <w:pPrChange w:id="533" w:author="Vijay" w:date="2014-06-25T00:52:00Z">
          <w:pPr>
            <w:numPr>
              <w:numId w:val="46"/>
            </w:numPr>
            <w:tabs>
              <w:tab w:val="num" w:pos="360"/>
            </w:tabs>
          </w:pPr>
        </w:pPrChange>
      </w:pPr>
      <w:del w:id="534" w:author="Vijay" w:date="2014-06-25T00:35:00Z">
        <w:r w:rsidRPr="00B73700" w:rsidDel="002A0510">
          <w:delText>1d-1h-2n-3h-3n-4s = 6-5, auto-DKC</w:delText>
        </w:r>
      </w:del>
    </w:p>
    <w:p w:rsidR="00D2311B" w:rsidRPr="00B73700" w:rsidDel="002A0510" w:rsidRDefault="00D2311B" w:rsidP="00F95DB3">
      <w:pPr>
        <w:numPr>
          <w:ilvl w:val="0"/>
          <w:numId w:val="25"/>
        </w:numPr>
        <w:rPr>
          <w:del w:id="535" w:author="Vijay" w:date="2014-06-25T00:35:00Z"/>
        </w:rPr>
        <w:pPrChange w:id="536" w:author="Vijay" w:date="2014-06-25T00:52:00Z">
          <w:pPr>
            <w:numPr>
              <w:numId w:val="46"/>
            </w:numPr>
            <w:tabs>
              <w:tab w:val="num" w:pos="360"/>
            </w:tabs>
          </w:pPr>
        </w:pPrChange>
      </w:pPr>
      <w:del w:id="537" w:author="Vijay" w:date="2014-06-25T00:35:00Z">
        <w:r w:rsidRPr="00B73700" w:rsidDel="002A0510">
          <w:delText>When responder shows 5-5 or 6-5, 4N bids are DKC</w:delText>
        </w:r>
      </w:del>
    </w:p>
    <w:p w:rsidR="00D2311B" w:rsidRPr="00B73700" w:rsidDel="002A0510" w:rsidRDefault="00D2311B" w:rsidP="00F95DB3">
      <w:pPr>
        <w:numPr>
          <w:ilvl w:val="0"/>
          <w:numId w:val="25"/>
        </w:numPr>
        <w:rPr>
          <w:del w:id="538" w:author="Vijay" w:date="2014-06-25T00:35:00Z"/>
        </w:rPr>
        <w:pPrChange w:id="539" w:author="Vijay" w:date="2014-06-25T00:52:00Z">
          <w:pPr>
            <w:numPr>
              <w:numId w:val="46"/>
            </w:numPr>
            <w:tabs>
              <w:tab w:val="num" w:pos="360"/>
            </w:tabs>
          </w:pPr>
        </w:pPrChange>
      </w:pPr>
      <w:del w:id="540" w:author="Vijay" w:date="2014-06-25T00:35:00Z">
        <w:r w:rsidRPr="00B73700" w:rsidDel="002A0510">
          <w:delText>All keycards asks after 1n-2h-2s-3h (showing 5-5 slammish)</w:delText>
        </w:r>
      </w:del>
    </w:p>
    <w:p w:rsidR="00D2311B" w:rsidRPr="00B73700" w:rsidDel="002A0510" w:rsidRDefault="00D2311B" w:rsidP="00F95DB3">
      <w:pPr>
        <w:numPr>
          <w:ilvl w:val="0"/>
          <w:numId w:val="25"/>
        </w:numPr>
        <w:rPr>
          <w:del w:id="541" w:author="Vijay" w:date="2014-06-25T00:35:00Z"/>
        </w:rPr>
        <w:pPrChange w:id="542" w:author="Vijay" w:date="2014-06-25T00:52:00Z">
          <w:pPr>
            <w:numPr>
              <w:numId w:val="46"/>
            </w:numPr>
            <w:tabs>
              <w:tab w:val="num" w:pos="360"/>
            </w:tabs>
          </w:pPr>
        </w:pPrChange>
      </w:pPr>
      <w:del w:id="543" w:author="Vijay" w:date="2014-06-25T00:35:00Z">
        <w:r w:rsidRPr="00B73700" w:rsidDel="002A0510">
          <w:delText>1n-3h/3s-4m = DKC for minors</w:delText>
        </w:r>
      </w:del>
    </w:p>
    <w:p w:rsidR="00D2311B" w:rsidRPr="00B73700" w:rsidDel="002A0510" w:rsidRDefault="00D2311B" w:rsidP="00F95DB3">
      <w:pPr>
        <w:numPr>
          <w:ilvl w:val="0"/>
          <w:numId w:val="25"/>
        </w:numPr>
        <w:rPr>
          <w:del w:id="544" w:author="Vijay" w:date="2014-06-25T00:35:00Z"/>
        </w:rPr>
        <w:pPrChange w:id="545" w:author="Vijay" w:date="2014-06-25T00:52:00Z">
          <w:pPr>
            <w:numPr>
              <w:numId w:val="46"/>
            </w:numPr>
            <w:tabs>
              <w:tab w:val="num" w:pos="360"/>
            </w:tabs>
          </w:pPr>
        </w:pPrChange>
      </w:pPr>
      <w:del w:id="546" w:author="Vijay" w:date="2014-06-25T00:35:00Z">
        <w:r w:rsidRPr="00B73700" w:rsidDel="002A0510">
          <w:delText>2n-3d-3h-4s = 55M auto-DKC</w:delText>
        </w:r>
      </w:del>
    </w:p>
    <w:p w:rsidR="00D2311B" w:rsidRPr="00B73700" w:rsidDel="002A0510" w:rsidRDefault="00D2311B" w:rsidP="00F95DB3">
      <w:pPr>
        <w:numPr>
          <w:ilvl w:val="0"/>
          <w:numId w:val="25"/>
        </w:numPr>
        <w:rPr>
          <w:del w:id="547" w:author="Vijay" w:date="2014-06-25T00:35:00Z"/>
        </w:rPr>
        <w:pPrChange w:id="548" w:author="Vijay" w:date="2014-06-25T00:52:00Z">
          <w:pPr>
            <w:numPr>
              <w:numId w:val="46"/>
            </w:numPr>
            <w:tabs>
              <w:tab w:val="num" w:pos="360"/>
            </w:tabs>
          </w:pPr>
        </w:pPrChange>
      </w:pPr>
      <w:del w:id="549" w:author="Vijay" w:date="2014-06-25T00:35:00Z">
        <w:r w:rsidRPr="00B73700" w:rsidDel="002A0510">
          <w:delText>2n-4s = 55m, auto-DKC</w:delText>
        </w:r>
      </w:del>
    </w:p>
    <w:commentRangeEnd w:id="518"/>
    <w:p w:rsidR="00D2311B" w:rsidRPr="00B73700" w:rsidRDefault="002A0510" w:rsidP="00D2311B">
      <w:r>
        <w:rPr>
          <w:rStyle w:val="CommentReference"/>
        </w:rPr>
        <w:commentReference w:id="518"/>
      </w:r>
      <w:r w:rsidR="000113CD" w:rsidRPr="00B73700">
        <w:t>Responses are</w:t>
      </w:r>
      <w:r w:rsidR="00D2311B" w:rsidRPr="00B73700">
        <w:t xml:space="preserve">: </w:t>
      </w:r>
    </w:p>
    <w:p w:rsidR="00F04D79" w:rsidRPr="00B73700" w:rsidRDefault="00D2311B" w:rsidP="0069630A">
      <w:pPr>
        <w:rPr>
          <w:rFonts w:cs="Courier New"/>
          <w:color w:val="auto"/>
        </w:rPr>
      </w:pPr>
      <w:r w:rsidRPr="00B73700">
        <w:rPr>
          <w:rFonts w:cs="Courier New"/>
          <w:color w:val="auto"/>
        </w:rPr>
        <w:t>1</w:t>
      </w:r>
      <w:r w:rsidRPr="00B73700">
        <w:rPr>
          <w:rFonts w:cs="Courier New"/>
          <w:color w:val="auto"/>
          <w:vertAlign w:val="superscript"/>
        </w:rPr>
        <w:t>st</w:t>
      </w:r>
      <w:r w:rsidRPr="00B73700">
        <w:rPr>
          <w:rFonts w:cs="Courier New"/>
          <w:color w:val="auto"/>
        </w:rPr>
        <w:t xml:space="preserve"> Step</w:t>
      </w:r>
      <w:r w:rsidR="00F04D79" w:rsidRPr="00B73700">
        <w:rPr>
          <w:rFonts w:cs="Courier New"/>
          <w:color w:val="auto"/>
        </w:rPr>
        <w:t xml:space="preserve"> = 1 or 4</w:t>
      </w:r>
    </w:p>
    <w:p w:rsidR="00F04D79" w:rsidRPr="00B73700" w:rsidRDefault="00D2311B" w:rsidP="00C8288A">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None</w:t>
      </w:r>
    </w:p>
    <w:p w:rsidR="00F04D79" w:rsidRPr="00B73700" w:rsidRDefault="00F04D79" w:rsidP="0069630A">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 xml:space="preserve">2nd Step = </w:t>
      </w:r>
      <w:r w:rsidR="003428E4" w:rsidRPr="00B73700">
        <w:rPr>
          <w:rFonts w:cs="Courier New"/>
          <w:color w:val="auto"/>
        </w:rPr>
        <w:t xml:space="preserve">one </w:t>
      </w:r>
      <w:r w:rsidRPr="00B73700">
        <w:rPr>
          <w:rFonts w:cs="Courier New"/>
          <w:color w:val="auto"/>
        </w:rPr>
        <w:t>Q</w:t>
      </w:r>
    </w:p>
    <w:p w:rsidR="00F04D79" w:rsidRPr="00B73700" w:rsidRDefault="00F04D79" w:rsidP="003428E4">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3428E4">
      <w:pPr>
        <w:rPr>
          <w:rFonts w:cs="Courier New"/>
          <w:color w:val="auto"/>
        </w:rPr>
      </w:pPr>
      <w:r w:rsidRPr="00B73700">
        <w:rPr>
          <w:rFonts w:cs="Courier New"/>
          <w:color w:val="auto"/>
        </w:rPr>
        <w:t>2</w:t>
      </w:r>
      <w:r w:rsidRPr="00B73700">
        <w:rPr>
          <w:rFonts w:cs="Courier New"/>
          <w:color w:val="auto"/>
          <w:vertAlign w:val="superscript"/>
        </w:rPr>
        <w:t>nd</w:t>
      </w:r>
      <w:r w:rsidRPr="00B73700">
        <w:rPr>
          <w:rFonts w:cs="Courier New"/>
          <w:color w:val="auto"/>
        </w:rPr>
        <w:t xml:space="preserve"> Step</w:t>
      </w:r>
      <w:r w:rsidR="00F04D79" w:rsidRPr="00B73700">
        <w:rPr>
          <w:rFonts w:cs="Courier New"/>
          <w:color w:val="auto"/>
        </w:rPr>
        <w:t xml:space="preserve"> = 0 or 3</w:t>
      </w:r>
    </w:p>
    <w:p w:rsidR="00D2311B" w:rsidRPr="00B73700" w:rsidRDefault="00D2311B" w:rsidP="00D2311B">
      <w:pPr>
        <w:ind w:firstLine="720"/>
        <w:rPr>
          <w:rFonts w:cs="Courier New"/>
          <w:color w:val="auto"/>
        </w:rPr>
      </w:pPr>
      <w:r w:rsidRPr="00B73700">
        <w:rPr>
          <w:rFonts w:cs="Courier New"/>
          <w:color w:val="auto"/>
        </w:rPr>
        <w:t>Cheapest Unplayable suit</w:t>
      </w:r>
      <w:r w:rsidR="00F04D79" w:rsidRPr="00B73700">
        <w:rPr>
          <w:rFonts w:cs="Courier New"/>
          <w:color w:val="auto"/>
        </w:rPr>
        <w:t xml:space="preserve"> = Asks for Q's</w:t>
      </w:r>
      <w:r w:rsidR="00F04D79" w:rsidRPr="00B73700">
        <w:rPr>
          <w:rFonts w:cs="Courier New"/>
          <w:color w:val="auto"/>
        </w:rPr>
        <w:tab/>
      </w:r>
      <w:r w:rsidR="00F04D79" w:rsidRPr="00B73700">
        <w:rPr>
          <w:rFonts w:cs="Courier New"/>
          <w:color w:val="auto"/>
        </w:rPr>
        <w:tab/>
      </w:r>
      <w:r w:rsidR="00F04D79" w:rsidRPr="00B73700">
        <w:rPr>
          <w:rFonts w:cs="Courier New"/>
          <w:color w:val="auto"/>
        </w:rPr>
        <w:tab/>
      </w:r>
      <w:r w:rsidRPr="00B73700">
        <w:rPr>
          <w:rFonts w:cs="Courier New"/>
          <w:color w:val="auto"/>
        </w:rPr>
        <w:t>1st Step = None</w:t>
      </w:r>
    </w:p>
    <w:p w:rsidR="00D2311B" w:rsidRPr="00B73700" w:rsidRDefault="00D2311B" w:rsidP="00D2311B">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one Q</w:t>
      </w:r>
    </w:p>
    <w:p w:rsidR="00F04D79" w:rsidRPr="00B73700" w:rsidRDefault="00F56181" w:rsidP="00F56181">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Both</w:t>
      </w:r>
    </w:p>
    <w:p w:rsidR="00F04D79" w:rsidRPr="00B73700" w:rsidRDefault="00D2311B" w:rsidP="0069630A">
      <w:pPr>
        <w:rPr>
          <w:rFonts w:cs="Courier New"/>
          <w:color w:val="auto"/>
        </w:rPr>
      </w:pPr>
      <w:r w:rsidRPr="00B73700">
        <w:rPr>
          <w:rFonts w:cs="Courier New"/>
          <w:color w:val="auto"/>
        </w:rPr>
        <w:t>3</w:t>
      </w:r>
      <w:r w:rsidRPr="00B73700">
        <w:rPr>
          <w:rFonts w:cs="Courier New"/>
          <w:color w:val="auto"/>
          <w:vertAlign w:val="superscript"/>
        </w:rPr>
        <w:t>rd</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no Q's</w:t>
      </w:r>
    </w:p>
    <w:p w:rsidR="00F04D79" w:rsidRPr="00B73700" w:rsidRDefault="00D2311B" w:rsidP="0069630A">
      <w:pPr>
        <w:rPr>
          <w:rFonts w:cs="Courier New"/>
          <w:color w:val="auto"/>
        </w:rPr>
      </w:pPr>
      <w:r w:rsidRPr="00B73700">
        <w:rPr>
          <w:rFonts w:cs="Courier New"/>
          <w:color w:val="auto"/>
        </w:rPr>
        <w:t>4</w:t>
      </w:r>
      <w:r w:rsidRPr="00B73700">
        <w:rPr>
          <w:rFonts w:cs="Courier New"/>
          <w:color w:val="auto"/>
          <w:vertAlign w:val="superscript"/>
        </w:rPr>
        <w:t>th</w:t>
      </w:r>
      <w:r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4F7C9F" w:rsidRPr="00B73700">
        <w:rPr>
          <w:rFonts w:cs="Courier New"/>
          <w:color w:val="auto"/>
        </w:rPr>
        <w:t>with lower</w:t>
      </w:r>
      <w:r w:rsidR="00F04D79" w:rsidRPr="00B73700">
        <w:rPr>
          <w:rFonts w:cs="Courier New"/>
          <w:color w:val="auto"/>
        </w:rPr>
        <w:t xml:space="preserve"> Q</w:t>
      </w:r>
    </w:p>
    <w:p w:rsidR="004F7C9F" w:rsidRPr="00B73700" w:rsidRDefault="004F7C9F" w:rsidP="0069630A">
      <w:pPr>
        <w:rPr>
          <w:rFonts w:cs="Courier New"/>
          <w:color w:val="auto"/>
        </w:rPr>
      </w:pPr>
      <w:r w:rsidRPr="00B73700">
        <w:rPr>
          <w:rFonts w:cs="Courier New"/>
          <w:color w:val="auto"/>
        </w:rPr>
        <w:t>5</w:t>
      </w:r>
      <w:r w:rsidRPr="00B73700">
        <w:rPr>
          <w:rFonts w:cs="Courier New"/>
          <w:color w:val="auto"/>
          <w:vertAlign w:val="superscript"/>
        </w:rPr>
        <w:t>th</w:t>
      </w:r>
      <w:r w:rsidRPr="00B73700">
        <w:rPr>
          <w:rFonts w:cs="Courier New"/>
          <w:color w:val="auto"/>
        </w:rPr>
        <w:t xml:space="preserve"> Step = 2 or 5 with upper Q</w:t>
      </w:r>
    </w:p>
    <w:p w:rsidR="00F04D79" w:rsidRPr="00B73700" w:rsidRDefault="004F7C9F" w:rsidP="0069630A">
      <w:pPr>
        <w:rPr>
          <w:rFonts w:cs="Courier New"/>
          <w:color w:val="auto"/>
        </w:rPr>
      </w:pPr>
      <w:r w:rsidRPr="00B73700">
        <w:rPr>
          <w:rFonts w:cs="Courier New"/>
          <w:color w:val="auto"/>
        </w:rPr>
        <w:t>6</w:t>
      </w:r>
      <w:r w:rsidR="00D2311B" w:rsidRPr="00B73700">
        <w:rPr>
          <w:rFonts w:cs="Courier New"/>
          <w:color w:val="auto"/>
          <w:vertAlign w:val="superscript"/>
        </w:rPr>
        <w:t>th</w:t>
      </w:r>
      <w:r w:rsidR="00D2311B" w:rsidRPr="00B73700">
        <w:rPr>
          <w:rFonts w:cs="Courier New"/>
          <w:color w:val="auto"/>
        </w:rPr>
        <w:t xml:space="preserve"> Step</w:t>
      </w:r>
      <w:r w:rsidR="00F04D79" w:rsidRPr="00B73700">
        <w:rPr>
          <w:rFonts w:cs="Courier New"/>
          <w:color w:val="auto"/>
        </w:rPr>
        <w:t xml:space="preserve"> = 2 </w:t>
      </w:r>
      <w:r w:rsidR="003428E4" w:rsidRPr="00B73700">
        <w:rPr>
          <w:rFonts w:cs="Courier New"/>
          <w:color w:val="auto"/>
        </w:rPr>
        <w:t xml:space="preserve">or 5 </w:t>
      </w:r>
      <w:r w:rsidR="00F04D79" w:rsidRPr="00B73700">
        <w:rPr>
          <w:rFonts w:cs="Courier New"/>
          <w:color w:val="auto"/>
        </w:rPr>
        <w:t>with both Q’s</w:t>
      </w:r>
    </w:p>
    <w:p w:rsidR="00140279" w:rsidRPr="00B73700" w:rsidRDefault="00181D9F" w:rsidP="00EC1EF9">
      <w:pPr>
        <w:pStyle w:val="Heading3"/>
        <w:rPr>
          <w:lang w:val="en-US"/>
        </w:rPr>
      </w:pPr>
      <w:bookmarkStart w:id="550" w:name="_Toc294652556"/>
      <w:r w:rsidRPr="00B73700">
        <w:rPr>
          <w:lang w:val="en-US"/>
        </w:rPr>
        <w:t xml:space="preserve">5N = </w:t>
      </w:r>
      <w:bookmarkEnd w:id="550"/>
      <w:r w:rsidR="00EC1EF9" w:rsidRPr="00B73700">
        <w:rPr>
          <w:lang w:val="en-US"/>
        </w:rPr>
        <w:t>Grand Slam force responses</w:t>
      </w:r>
    </w:p>
    <w:p w:rsidR="00181D9F" w:rsidRPr="00B73700" w:rsidRDefault="00181D9F" w:rsidP="00140279">
      <w:pPr>
        <w:ind w:firstLine="720"/>
        <w:rPr>
          <w:rFonts w:cs="Courier New"/>
          <w:color w:val="auto"/>
        </w:rPr>
      </w:pPr>
      <w:r w:rsidRPr="00B73700">
        <w:rPr>
          <w:rFonts w:cs="Courier New"/>
          <w:color w:val="auto"/>
        </w:rPr>
        <w:t xml:space="preserve">7 </w:t>
      </w:r>
      <w:r w:rsidR="00763B17" w:rsidRPr="00B73700">
        <w:rPr>
          <w:rFonts w:cs="Courier New"/>
          <w:color w:val="auto"/>
        </w:rPr>
        <w:t>of bid suit</w:t>
      </w:r>
      <w:r w:rsidRPr="00B73700">
        <w:rPr>
          <w:rFonts w:cs="Courier New"/>
          <w:color w:val="auto"/>
        </w:rPr>
        <w:t xml:space="preserve"> = Promises 2 of top 3</w:t>
      </w:r>
    </w:p>
    <w:p w:rsidR="00181D9F" w:rsidRPr="00B73700" w:rsidRDefault="00181D9F" w:rsidP="00140279">
      <w:pPr>
        <w:ind w:firstLine="720"/>
        <w:rPr>
          <w:rFonts w:cs="Courier New"/>
          <w:color w:val="auto"/>
        </w:rPr>
      </w:pPr>
      <w:r w:rsidRPr="00B73700">
        <w:rPr>
          <w:rFonts w:cs="Courier New"/>
          <w:color w:val="auto"/>
        </w:rPr>
        <w:t>6 Trump = Denies 2 of top 3</w:t>
      </w:r>
    </w:p>
    <w:p w:rsidR="00181D9F" w:rsidRPr="00B73700" w:rsidRDefault="00181D9F" w:rsidP="00140279">
      <w:pPr>
        <w:ind w:firstLine="720"/>
        <w:rPr>
          <w:rFonts w:cs="Courier New"/>
          <w:color w:val="auto"/>
        </w:rPr>
      </w:pPr>
      <w:r w:rsidRPr="00B73700">
        <w:rPr>
          <w:rFonts w:cs="Courier New"/>
          <w:color w:val="auto"/>
        </w:rPr>
        <w:t>Use intermediate steps to show one honor</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S, 6C = A, 6D = K, 6H = Q, 6S = None</w:t>
      </w:r>
    </w:p>
    <w:p w:rsidR="00181D9F" w:rsidRPr="00B73700" w:rsidRDefault="00C8288A" w:rsidP="00C8288A">
      <w:pPr>
        <w:ind w:firstLine="720"/>
        <w:rPr>
          <w:rFonts w:cs="Courier New"/>
          <w:color w:val="auto"/>
        </w:rPr>
      </w:pPr>
      <w:r w:rsidRPr="00B73700">
        <w:rPr>
          <w:rFonts w:cs="Courier New"/>
          <w:color w:val="auto"/>
        </w:rPr>
        <w:t>I</w:t>
      </w:r>
      <w:r w:rsidR="00181D9F" w:rsidRPr="00B73700">
        <w:rPr>
          <w:rFonts w:cs="Courier New"/>
          <w:color w:val="auto"/>
        </w:rPr>
        <w:t>f H, 6C = A, 6D = K, 6H = Q or None</w:t>
      </w:r>
    </w:p>
    <w:p w:rsidR="00181D9F" w:rsidRPr="00B73700" w:rsidRDefault="00181D9F" w:rsidP="0069630A">
      <w:pPr>
        <w:rPr>
          <w:rFonts w:cs="Courier New"/>
          <w:color w:val="auto"/>
        </w:rPr>
      </w:pPr>
      <w:r w:rsidRPr="00B73700">
        <w:rPr>
          <w:rFonts w:cs="Courier New"/>
          <w:color w:val="auto"/>
        </w:rPr>
        <w:tab/>
      </w:r>
      <w:r w:rsidR="00C8288A" w:rsidRPr="00B73700">
        <w:rPr>
          <w:rFonts w:cs="Courier New"/>
          <w:color w:val="auto"/>
        </w:rPr>
        <w:t>I</w:t>
      </w:r>
      <w:r w:rsidRPr="00B73700">
        <w:rPr>
          <w:rFonts w:cs="Courier New"/>
          <w:color w:val="auto"/>
        </w:rPr>
        <w:t>f D, 6C = A, 6D = K or Q or None</w:t>
      </w:r>
    </w:p>
    <w:p w:rsidR="00181D9F" w:rsidRPr="00B73700" w:rsidRDefault="00181D9F" w:rsidP="0069630A">
      <w:pPr>
        <w:rPr>
          <w:rFonts w:cs="Courier New"/>
          <w:color w:val="008000"/>
        </w:rPr>
      </w:pPr>
      <w:r w:rsidRPr="00B73700">
        <w:rPr>
          <w:rFonts w:cs="Courier New"/>
          <w:color w:val="auto"/>
        </w:rPr>
        <w:tab/>
      </w:r>
      <w:r w:rsidR="00C8288A" w:rsidRPr="00B73700">
        <w:rPr>
          <w:rFonts w:cs="Courier New"/>
          <w:color w:val="auto"/>
        </w:rPr>
        <w:t>I</w:t>
      </w:r>
      <w:r w:rsidRPr="00B73700">
        <w:rPr>
          <w:rFonts w:cs="Courier New"/>
          <w:color w:val="auto"/>
        </w:rPr>
        <w:t xml:space="preserve">f C, 6C = </w:t>
      </w:r>
      <w:r w:rsidR="00C8288A" w:rsidRPr="00B73700">
        <w:rPr>
          <w:rFonts w:cs="Courier New"/>
          <w:color w:val="auto"/>
        </w:rPr>
        <w:t>1 or</w:t>
      </w:r>
      <w:r w:rsidRPr="00B73700">
        <w:rPr>
          <w:rFonts w:cs="Courier New"/>
          <w:color w:val="auto"/>
        </w:rPr>
        <w:t xml:space="preserve"> None</w:t>
      </w:r>
    </w:p>
    <w:p w:rsidR="00B6662E" w:rsidRPr="00B73700" w:rsidRDefault="00B6662E" w:rsidP="003F2861">
      <w:pPr>
        <w:pStyle w:val="Heading1"/>
        <w:rPr>
          <w:rStyle w:val="Heading2Char"/>
        </w:rPr>
      </w:pPr>
      <w:bookmarkStart w:id="551" w:name="_Toc294652557"/>
      <w:r w:rsidRPr="00B73700">
        <w:rPr>
          <w:rStyle w:val="Heading2Char"/>
        </w:rPr>
        <w:lastRenderedPageBreak/>
        <w:t>General slam bidding rules</w:t>
      </w:r>
      <w:bookmarkEnd w:id="551"/>
    </w:p>
    <w:p w:rsidR="00482B99" w:rsidRPr="00B73700" w:rsidRDefault="00482B99" w:rsidP="00F95DB3">
      <w:pPr>
        <w:numPr>
          <w:ilvl w:val="0"/>
          <w:numId w:val="15"/>
        </w:numPr>
        <w:pPrChange w:id="552" w:author="Vijay" w:date="2014-06-25T00:52:00Z">
          <w:pPr>
            <w:numPr>
              <w:numId w:val="18"/>
            </w:numPr>
            <w:tabs>
              <w:tab w:val="num" w:pos="720"/>
            </w:tabs>
            <w:ind w:left="720" w:hanging="360"/>
          </w:pPr>
        </w:pPrChange>
      </w:pPr>
      <w:r w:rsidRPr="00B73700">
        <w:t>On Quant 4n (in all cases where fit is not established), responder should answer aces (14/03/2) if accepting</w:t>
      </w:r>
    </w:p>
    <w:p w:rsidR="00B6662E" w:rsidRPr="00B73700" w:rsidRDefault="002713F1" w:rsidP="00F95DB3">
      <w:pPr>
        <w:numPr>
          <w:ilvl w:val="0"/>
          <w:numId w:val="15"/>
        </w:numPr>
        <w:pPrChange w:id="553" w:author="Vijay" w:date="2014-06-25T00:52:00Z">
          <w:pPr>
            <w:numPr>
              <w:numId w:val="18"/>
            </w:numPr>
            <w:tabs>
              <w:tab w:val="num" w:pos="720"/>
            </w:tabs>
            <w:ind w:left="720" w:hanging="360"/>
          </w:pPr>
        </w:pPrChange>
      </w:pPr>
      <w:r w:rsidRPr="00B73700">
        <w:t>Responder to answer Aces (Roman blackwood-14, 03, 2) if he accepts any Quantitative 4n on which 5N by ace asker is to play and 5S asks responder to bid a 5 card suit failing which responder should bid 5N after which each player can show 4 card suit</w:t>
      </w:r>
      <w:r w:rsidR="00EC1EF9" w:rsidRPr="00B73700">
        <w:t>. Asker can bid a 5 card suit at the 6 level following the ace response</w:t>
      </w:r>
    </w:p>
    <w:p w:rsidR="00B6662E" w:rsidRPr="00B73700" w:rsidRDefault="00B6662E" w:rsidP="00F95DB3">
      <w:pPr>
        <w:numPr>
          <w:ilvl w:val="0"/>
          <w:numId w:val="15"/>
        </w:numPr>
        <w:rPr>
          <w:rFonts w:cs="Courier New"/>
        </w:rPr>
        <w:pPrChange w:id="554" w:author="Vijay" w:date="2014-06-25T00:52:00Z">
          <w:pPr>
            <w:numPr>
              <w:numId w:val="18"/>
            </w:numPr>
            <w:tabs>
              <w:tab w:val="num" w:pos="720"/>
            </w:tabs>
            <w:ind w:left="720" w:hanging="360"/>
          </w:pPr>
        </w:pPrChange>
      </w:pPr>
      <w:r w:rsidRPr="00B73700">
        <w:rPr>
          <w:rFonts w:cs="Courier New"/>
        </w:rPr>
        <w:t>Jump to 5n is to pick a slam unless fit is explicitly agreed in which case it is GSF</w:t>
      </w:r>
      <w:r w:rsidR="00EC1EF9" w:rsidRPr="00B73700">
        <w:rPr>
          <w:rFonts w:cs="Courier New"/>
        </w:rPr>
        <w:t xml:space="preserve"> (see GSF responses earlier)</w:t>
      </w:r>
    </w:p>
    <w:p w:rsidR="00D64E48" w:rsidRPr="00B73700" w:rsidRDefault="00D64E48" w:rsidP="00F95DB3">
      <w:pPr>
        <w:numPr>
          <w:ilvl w:val="0"/>
          <w:numId w:val="15"/>
        </w:numPr>
        <w:rPr>
          <w:rFonts w:cs="Courier New"/>
        </w:rPr>
        <w:pPrChange w:id="555" w:author="Vijay" w:date="2014-06-25T00:52:00Z">
          <w:pPr>
            <w:numPr>
              <w:numId w:val="18"/>
            </w:numPr>
            <w:tabs>
              <w:tab w:val="num" w:pos="720"/>
            </w:tabs>
            <w:ind w:left="720" w:hanging="360"/>
          </w:pPr>
        </w:pPrChange>
      </w:pPr>
      <w:r w:rsidRPr="00B73700">
        <w:rPr>
          <w:rFonts w:cs="Courier New"/>
        </w:rPr>
        <w:t xml:space="preserve">No auto-RKC (except as noted below). </w:t>
      </w:r>
    </w:p>
    <w:p w:rsidR="00D64E48" w:rsidRPr="00B73700" w:rsidRDefault="00D64E48" w:rsidP="00F95DB3">
      <w:pPr>
        <w:numPr>
          <w:ilvl w:val="1"/>
          <w:numId w:val="15"/>
        </w:numPr>
        <w:rPr>
          <w:rFonts w:cs="Courier New"/>
        </w:rPr>
        <w:pPrChange w:id="556" w:author="Vijay" w:date="2014-06-25T00:52:00Z">
          <w:pPr>
            <w:numPr>
              <w:ilvl w:val="1"/>
              <w:numId w:val="18"/>
            </w:numPr>
            <w:ind w:left="1440" w:hanging="360"/>
          </w:pPr>
        </w:pPrChange>
      </w:pPr>
      <w:r w:rsidRPr="00B73700">
        <w:rPr>
          <w:rFonts w:cs="Courier New"/>
        </w:rPr>
        <w:t>Immediately after a pre-empt (always 4N)</w:t>
      </w:r>
    </w:p>
    <w:p w:rsidR="00D64E48" w:rsidRPr="00DE6AEF" w:rsidRDefault="00D64E48" w:rsidP="00F95DB3">
      <w:pPr>
        <w:numPr>
          <w:ilvl w:val="1"/>
          <w:numId w:val="15"/>
        </w:numPr>
        <w:rPr>
          <w:rFonts w:cs="Courier New"/>
          <w:highlight w:val="yellow"/>
          <w:rPrChange w:id="557" w:author="Vijay" w:date="2014-06-25T00:31:00Z">
            <w:rPr>
              <w:rFonts w:cs="Courier New"/>
              <w:strike/>
              <w:highlight w:val="yellow"/>
            </w:rPr>
          </w:rPrChange>
        </w:rPr>
        <w:pPrChange w:id="558" w:author="Vijay" w:date="2014-06-25T00:52:00Z">
          <w:pPr>
            <w:numPr>
              <w:ilvl w:val="1"/>
              <w:numId w:val="18"/>
            </w:numPr>
            <w:ind w:left="1440" w:hanging="360"/>
          </w:pPr>
        </w:pPrChange>
      </w:pPr>
      <w:r w:rsidRPr="00DE6AEF">
        <w:rPr>
          <w:rFonts w:cs="Courier New"/>
          <w:highlight w:val="yellow"/>
          <w:rPrChange w:id="559" w:author="Vijay" w:date="2014-06-25T00:31:00Z">
            <w:rPr>
              <w:rFonts w:cs="Courier New"/>
              <w:strike/>
              <w:highlight w:val="yellow"/>
            </w:rPr>
          </w:rPrChange>
        </w:rPr>
        <w:t>After pattern ask and fit is found at 4 level (1N-2</w:t>
      </w:r>
      <w:r w:rsidR="00B56EB6" w:rsidRPr="00DE6AEF">
        <w:rPr>
          <w:rFonts w:cs="Courier New"/>
          <w:highlight w:val="yellow"/>
          <w:rPrChange w:id="560" w:author="Vijay" w:date="2014-06-25T00:31:00Z">
            <w:rPr>
              <w:rFonts w:cs="Courier New"/>
              <w:strike/>
              <w:highlight w:val="yellow"/>
            </w:rPr>
          </w:rPrChange>
        </w:rPr>
        <w:t>C-2D-3C-3D-3H (showing clubs)-4C</w:t>
      </w:r>
      <w:r w:rsidRPr="00DE6AEF">
        <w:rPr>
          <w:rFonts w:cs="Courier New"/>
          <w:highlight w:val="yellow"/>
          <w:rPrChange w:id="561" w:author="Vijay" w:date="2014-06-25T00:31:00Z">
            <w:rPr>
              <w:rFonts w:cs="Courier New"/>
              <w:strike/>
              <w:highlight w:val="yellow"/>
            </w:rPr>
          </w:rPrChange>
        </w:rPr>
        <w:t xml:space="preserve"> = auto-RKC)</w:t>
      </w:r>
    </w:p>
    <w:p w:rsidR="00B56EB6" w:rsidRPr="00B73700" w:rsidRDefault="00B56EB6" w:rsidP="00F95DB3">
      <w:pPr>
        <w:numPr>
          <w:ilvl w:val="1"/>
          <w:numId w:val="15"/>
        </w:numPr>
        <w:rPr>
          <w:rFonts w:cs="Courier New"/>
        </w:rPr>
        <w:pPrChange w:id="562" w:author="Vijay" w:date="2014-06-25T00:52:00Z">
          <w:pPr>
            <w:numPr>
              <w:ilvl w:val="1"/>
              <w:numId w:val="18"/>
            </w:numPr>
            <w:ind w:left="1440" w:hanging="360"/>
          </w:pPr>
        </w:pPrChange>
      </w:pPr>
      <w:r w:rsidRPr="00B73700">
        <w:rPr>
          <w:rFonts w:cs="Courier New"/>
        </w:rPr>
        <w:t>In 1st round of bidding (always 4N), e.g.: 1H-(p)-4N or 1D-(3S)-4N</w:t>
      </w:r>
    </w:p>
    <w:p w:rsidR="00B56EB6" w:rsidRPr="00DE6AEF" w:rsidRDefault="00B56EB6" w:rsidP="00F95DB3">
      <w:pPr>
        <w:numPr>
          <w:ilvl w:val="1"/>
          <w:numId w:val="15"/>
        </w:numPr>
        <w:rPr>
          <w:rFonts w:cs="Courier New"/>
          <w:highlight w:val="yellow"/>
          <w:rPrChange w:id="563" w:author="Vijay" w:date="2014-06-25T00:32:00Z">
            <w:rPr>
              <w:rFonts w:cs="Courier New"/>
              <w:strike/>
              <w:highlight w:val="yellow"/>
            </w:rPr>
          </w:rPrChange>
        </w:rPr>
        <w:pPrChange w:id="564" w:author="Vijay" w:date="2014-06-25T00:52:00Z">
          <w:pPr>
            <w:numPr>
              <w:ilvl w:val="1"/>
              <w:numId w:val="18"/>
            </w:numPr>
            <w:ind w:left="1440" w:hanging="360"/>
          </w:pPr>
        </w:pPrChange>
      </w:pPr>
      <w:r w:rsidRPr="00DE6AEF">
        <w:rPr>
          <w:rFonts w:cs="Courier New"/>
          <w:highlight w:val="yellow"/>
          <w:rPrChange w:id="565" w:author="Vijay" w:date="2014-06-25T00:32:00Z">
            <w:rPr>
              <w:rFonts w:cs="Courier New"/>
              <w:strike/>
              <w:highlight w:val="yellow"/>
            </w:rPr>
          </w:rPrChange>
        </w:rPr>
        <w:t>After 1</w:t>
      </w:r>
      <w:ins w:id="566" w:author="Vijay" w:date="2014-06-25T00:32:00Z">
        <w:r w:rsidR="00DE6AEF">
          <w:rPr>
            <w:rFonts w:cs="Courier New"/>
            <w:highlight w:val="yellow"/>
          </w:rPr>
          <w:t>D</w:t>
        </w:r>
      </w:ins>
      <w:r w:rsidRPr="00DE6AEF">
        <w:rPr>
          <w:rFonts w:cs="Courier New"/>
          <w:highlight w:val="yellow"/>
          <w:rPrChange w:id="567" w:author="Vijay" w:date="2014-06-25T00:32:00Z">
            <w:rPr>
              <w:rFonts w:cs="Courier New"/>
              <w:strike/>
              <w:highlight w:val="yellow"/>
            </w:rPr>
          </w:rPrChange>
        </w:rPr>
        <w:t>-1M-1N-2D-3</w:t>
      </w:r>
      <w:ins w:id="568" w:author="Vijay" w:date="2014-06-25T00:32:00Z">
        <w:r w:rsidR="00DE6AEF">
          <w:rPr>
            <w:rFonts w:cs="Courier New"/>
            <w:highlight w:val="yellow"/>
          </w:rPr>
          <w:t>D</w:t>
        </w:r>
      </w:ins>
      <w:r w:rsidRPr="00DE6AEF">
        <w:rPr>
          <w:rFonts w:cs="Courier New"/>
          <w:highlight w:val="yellow"/>
          <w:rPrChange w:id="569" w:author="Vijay" w:date="2014-06-25T00:32:00Z">
            <w:rPr>
              <w:rFonts w:cs="Courier New"/>
              <w:strike/>
              <w:highlight w:val="yellow"/>
            </w:rPr>
          </w:rPrChange>
        </w:rPr>
        <w:t>/3</w:t>
      </w:r>
      <w:ins w:id="570" w:author="Vijay" w:date="2014-06-25T00:32:00Z">
        <w:r w:rsidR="00DE6AEF">
          <w:rPr>
            <w:rFonts w:cs="Courier New"/>
            <w:highlight w:val="yellow"/>
          </w:rPr>
          <w:t>N</w:t>
        </w:r>
      </w:ins>
      <w:r w:rsidRPr="00DE6AEF">
        <w:rPr>
          <w:rFonts w:cs="Courier New"/>
          <w:highlight w:val="yellow"/>
          <w:rPrChange w:id="571" w:author="Vijay" w:date="2014-06-25T00:32:00Z">
            <w:rPr>
              <w:rFonts w:cs="Courier New"/>
              <w:strike/>
              <w:highlight w:val="yellow"/>
            </w:rPr>
          </w:rPrChange>
        </w:rPr>
        <w:t xml:space="preserve"> (showing 5m, max or min), 4m = auto-rkc</w:t>
      </w:r>
    </w:p>
    <w:p w:rsidR="00B56EB6" w:rsidRPr="00AE1272" w:rsidRDefault="00B56EB6" w:rsidP="00F95DB3">
      <w:pPr>
        <w:numPr>
          <w:ilvl w:val="1"/>
          <w:numId w:val="15"/>
        </w:numPr>
        <w:rPr>
          <w:rFonts w:cs="Courier New"/>
          <w:strike/>
          <w:highlight w:val="yellow"/>
        </w:rPr>
        <w:pPrChange w:id="572" w:author="Vijay" w:date="2014-06-25T00:52:00Z">
          <w:pPr>
            <w:numPr>
              <w:ilvl w:val="1"/>
              <w:numId w:val="18"/>
            </w:numPr>
            <w:ind w:left="1440" w:hanging="360"/>
          </w:pPr>
        </w:pPrChange>
      </w:pPr>
      <w:r w:rsidRPr="00AE1272">
        <w:rPr>
          <w:rFonts w:cs="Courier New"/>
          <w:strike/>
          <w:highlight w:val="yellow"/>
        </w:rPr>
        <w:t>1N-2C-2D-3C-3H/3S-4m = auto-rkc (4N response excluded)</w:t>
      </w:r>
    </w:p>
    <w:p w:rsidR="00B56EB6" w:rsidRPr="00B73700" w:rsidRDefault="00B56EB6" w:rsidP="00F95DB3">
      <w:pPr>
        <w:numPr>
          <w:ilvl w:val="1"/>
          <w:numId w:val="15"/>
        </w:numPr>
        <w:rPr>
          <w:rFonts w:cs="Courier New"/>
        </w:rPr>
        <w:pPrChange w:id="573" w:author="Vijay" w:date="2014-06-25T00:52:00Z">
          <w:pPr>
            <w:numPr>
              <w:ilvl w:val="1"/>
              <w:numId w:val="18"/>
            </w:numPr>
            <w:ind w:left="1440" w:hanging="360"/>
          </w:pPr>
        </w:pPrChange>
      </w:pPr>
      <w:r w:rsidRPr="00B73700">
        <w:rPr>
          <w:rFonts w:cs="Courier New"/>
        </w:rPr>
        <w:t>2/1 and jump in minor at 2nd turn (1H-2D-2N-4D = auto-rkc)</w:t>
      </w:r>
    </w:p>
    <w:p w:rsidR="00B56EB6" w:rsidRPr="00AE1272" w:rsidRDefault="00841EA7" w:rsidP="00F95DB3">
      <w:pPr>
        <w:numPr>
          <w:ilvl w:val="1"/>
          <w:numId w:val="15"/>
        </w:numPr>
        <w:rPr>
          <w:rFonts w:cs="Courier New"/>
          <w:strike/>
          <w:highlight w:val="yellow"/>
        </w:rPr>
        <w:pPrChange w:id="574" w:author="Vijay" w:date="2014-06-25T00:52:00Z">
          <w:pPr>
            <w:numPr>
              <w:ilvl w:val="1"/>
              <w:numId w:val="18"/>
            </w:numPr>
            <w:ind w:left="1440" w:hanging="360"/>
          </w:pPr>
        </w:pPrChange>
      </w:pPr>
      <w:r w:rsidRPr="00AE1272">
        <w:rPr>
          <w:rFonts w:cs="Courier New"/>
          <w:strike/>
          <w:highlight w:val="yellow"/>
        </w:rPr>
        <w:t>2C</w:t>
      </w:r>
      <w:r w:rsidR="00B56EB6" w:rsidRPr="00AE1272">
        <w:rPr>
          <w:rFonts w:cs="Courier New"/>
          <w:strike/>
          <w:highlight w:val="yellow"/>
        </w:rPr>
        <w:t>-3m-4m</w:t>
      </w:r>
    </w:p>
    <w:p w:rsidR="00B56EB6" w:rsidRPr="00AE1272" w:rsidRDefault="00B56EB6" w:rsidP="00F95DB3">
      <w:pPr>
        <w:numPr>
          <w:ilvl w:val="1"/>
          <w:numId w:val="15"/>
        </w:numPr>
        <w:rPr>
          <w:rFonts w:cs="Courier New"/>
          <w:strike/>
          <w:highlight w:val="yellow"/>
        </w:rPr>
        <w:pPrChange w:id="575" w:author="Vijay" w:date="2014-06-25T00:52:00Z">
          <w:pPr>
            <w:numPr>
              <w:ilvl w:val="1"/>
              <w:numId w:val="18"/>
            </w:numPr>
            <w:ind w:left="1440" w:hanging="360"/>
          </w:pPr>
        </w:pPrChange>
      </w:pPr>
      <w:r w:rsidRPr="00AE1272">
        <w:rPr>
          <w:rFonts w:cs="Courier New"/>
          <w:strike/>
          <w:highlight w:val="yellow"/>
        </w:rPr>
        <w:t>After 1m-1</w:t>
      </w:r>
      <w:r w:rsidR="00841EA7" w:rsidRPr="00AE1272">
        <w:rPr>
          <w:rFonts w:cs="Courier New"/>
          <w:strike/>
          <w:highlight w:val="yellow"/>
        </w:rPr>
        <w:t>M-2N-3C-3N</w:t>
      </w:r>
      <w:r w:rsidRPr="00AE1272">
        <w:rPr>
          <w:rFonts w:cs="Courier New"/>
          <w:strike/>
          <w:highlight w:val="yellow"/>
        </w:rPr>
        <w:t>(super-accept with D fit)</w:t>
      </w:r>
      <w:r w:rsidR="00841EA7" w:rsidRPr="00AE1272">
        <w:rPr>
          <w:rFonts w:cs="Courier New"/>
          <w:strike/>
          <w:highlight w:val="yellow"/>
        </w:rPr>
        <w:t>/3M(super-accept with M fit), 4D (after 3N)/4S(if M=H)/4N(if M=S) are RKC in D/</w:t>
      </w:r>
      <w:r w:rsidRPr="00AE1272">
        <w:rPr>
          <w:rFonts w:cs="Courier New"/>
          <w:strike/>
          <w:highlight w:val="yellow"/>
        </w:rPr>
        <w:t>H/S resp</w:t>
      </w:r>
      <w:r w:rsidR="00841EA7" w:rsidRPr="00AE1272">
        <w:rPr>
          <w:rFonts w:cs="Courier New"/>
          <w:strike/>
          <w:highlight w:val="yellow"/>
        </w:rPr>
        <w:t>ectively</w:t>
      </w:r>
    </w:p>
    <w:p w:rsidR="00D64E48" w:rsidRPr="00B73700" w:rsidRDefault="00D64E48" w:rsidP="00F95DB3">
      <w:pPr>
        <w:numPr>
          <w:ilvl w:val="0"/>
          <w:numId w:val="15"/>
        </w:numPr>
        <w:rPr>
          <w:rFonts w:cs="Courier New"/>
        </w:rPr>
        <w:pPrChange w:id="576" w:author="Vijay" w:date="2014-06-25T00:52:00Z">
          <w:pPr>
            <w:numPr>
              <w:numId w:val="18"/>
            </w:numPr>
            <w:tabs>
              <w:tab w:val="num" w:pos="720"/>
            </w:tabs>
            <w:ind w:left="720" w:hanging="360"/>
          </w:pPr>
        </w:pPrChange>
      </w:pPr>
      <w:r w:rsidRPr="00B73700">
        <w:rPr>
          <w:rFonts w:cs="Courier New"/>
        </w:rPr>
        <w:t>4N bids are defined as follows:</w:t>
      </w:r>
    </w:p>
    <w:p w:rsidR="00D64E48" w:rsidRPr="00B73700" w:rsidRDefault="00D64E48" w:rsidP="00F95DB3">
      <w:pPr>
        <w:numPr>
          <w:ilvl w:val="1"/>
          <w:numId w:val="15"/>
        </w:numPr>
        <w:rPr>
          <w:rFonts w:cs="Courier New"/>
        </w:rPr>
        <w:pPrChange w:id="577" w:author="Vijay" w:date="2014-06-25T00:52:00Z">
          <w:pPr>
            <w:numPr>
              <w:ilvl w:val="1"/>
              <w:numId w:val="18"/>
            </w:numPr>
            <w:ind w:left="1440" w:hanging="360"/>
          </w:pPr>
        </w:pPrChange>
      </w:pPr>
      <w:r w:rsidRPr="00B73700">
        <w:rPr>
          <w:rFonts w:cs="Courier New"/>
        </w:rPr>
        <w:t>Spades are agreed: 4n is 1430rkc</w:t>
      </w:r>
    </w:p>
    <w:p w:rsidR="00D64E48" w:rsidRPr="00B73700" w:rsidRDefault="00D64E48" w:rsidP="00F95DB3">
      <w:pPr>
        <w:numPr>
          <w:ilvl w:val="1"/>
          <w:numId w:val="15"/>
        </w:numPr>
        <w:rPr>
          <w:rFonts w:cs="Courier New"/>
        </w:rPr>
        <w:pPrChange w:id="578" w:author="Vijay" w:date="2014-06-25T00:52:00Z">
          <w:pPr>
            <w:numPr>
              <w:ilvl w:val="1"/>
              <w:numId w:val="18"/>
            </w:numPr>
            <w:ind w:left="1440" w:hanging="360"/>
          </w:pPr>
        </w:pPrChange>
      </w:pPr>
      <w:r w:rsidRPr="00B73700">
        <w:rPr>
          <w:rFonts w:cs="Courier New"/>
        </w:rPr>
        <w:t xml:space="preserve">No agreed suit: 4n is quant </w:t>
      </w:r>
    </w:p>
    <w:p w:rsidR="00D64E48" w:rsidRPr="00B73700" w:rsidRDefault="00D64E48" w:rsidP="00F95DB3">
      <w:pPr>
        <w:numPr>
          <w:ilvl w:val="1"/>
          <w:numId w:val="15"/>
        </w:numPr>
        <w:rPr>
          <w:rFonts w:cs="Courier New"/>
        </w:rPr>
        <w:pPrChange w:id="579" w:author="Vijay" w:date="2014-06-25T00:52:00Z">
          <w:pPr>
            <w:numPr>
              <w:ilvl w:val="1"/>
              <w:numId w:val="18"/>
            </w:numPr>
            <w:ind w:left="1440" w:hanging="360"/>
          </w:pPr>
        </w:pPrChange>
      </w:pPr>
      <w:r w:rsidRPr="00B73700">
        <w:rPr>
          <w:rFonts w:cs="Courier New"/>
        </w:rPr>
        <w:t>After a pre-empt opening in any suit, immediate 4N is 1430 RKC (E.g.: 3C-4N)</w:t>
      </w:r>
    </w:p>
    <w:p w:rsidR="00D64E48" w:rsidRPr="00B73700" w:rsidRDefault="00D64E48" w:rsidP="00F95DB3">
      <w:pPr>
        <w:numPr>
          <w:ilvl w:val="1"/>
          <w:numId w:val="15"/>
        </w:numPr>
        <w:rPr>
          <w:rFonts w:cs="Courier New"/>
        </w:rPr>
        <w:pPrChange w:id="580" w:author="Vijay" w:date="2014-06-25T00:52:00Z">
          <w:pPr>
            <w:numPr>
              <w:ilvl w:val="1"/>
              <w:numId w:val="18"/>
            </w:numPr>
            <w:ind w:left="1440" w:hanging="360"/>
          </w:pPr>
        </w:pPrChange>
      </w:pPr>
      <w:r w:rsidRPr="00B73700">
        <w:rPr>
          <w:rFonts w:cs="Courier New"/>
        </w:rPr>
        <w:t>After 1N opening, responder shows 6+ suit in GF auction: 4N = quant (usual kickback applies)</w:t>
      </w:r>
    </w:p>
    <w:p w:rsidR="00482B99" w:rsidRPr="00B73700" w:rsidRDefault="00482B99" w:rsidP="00F95DB3">
      <w:pPr>
        <w:numPr>
          <w:ilvl w:val="1"/>
          <w:numId w:val="15"/>
        </w:numPr>
        <w:rPr>
          <w:rFonts w:ascii="Baskerville Old Face" w:hAnsi="Baskerville Old Face"/>
        </w:rPr>
        <w:pPrChange w:id="581" w:author="Vijay" w:date="2014-06-25T00:52:00Z">
          <w:pPr>
            <w:numPr>
              <w:ilvl w:val="1"/>
              <w:numId w:val="18"/>
            </w:numPr>
            <w:ind w:left="1440" w:hanging="360"/>
          </w:pPr>
        </w:pPrChange>
      </w:pPr>
      <w:r w:rsidRPr="00B73700">
        <w:rPr>
          <w:rFonts w:cs="Courier New"/>
        </w:rPr>
        <w:t>After heart suit is agreed: non-jump 4N shows spade cue (because 4s would be RKC). E.g.: 1H-2S-2N-4C(strong splinter)-4D (cue) – 4N = spade cue (because 4S would be RKC for H)</w:t>
      </w:r>
    </w:p>
    <w:p w:rsidR="00482B99" w:rsidRPr="00B73700" w:rsidRDefault="00482B99" w:rsidP="00F95DB3">
      <w:pPr>
        <w:numPr>
          <w:ilvl w:val="1"/>
          <w:numId w:val="15"/>
        </w:numPr>
        <w:rPr>
          <w:rFonts w:cs="Courier New"/>
        </w:rPr>
        <w:pPrChange w:id="582" w:author="Vijay" w:date="2014-06-25T00:52:00Z">
          <w:pPr>
            <w:numPr>
              <w:ilvl w:val="1"/>
              <w:numId w:val="18"/>
            </w:numPr>
            <w:ind w:left="1440" w:hanging="360"/>
          </w:pPr>
        </w:pPrChange>
      </w:pPr>
      <w:r w:rsidRPr="00B73700">
        <w:rPr>
          <w:rFonts w:cs="Courier New"/>
        </w:rPr>
        <w:t>If fit and slam interest are established at 4 level, 4N is RKC, e.g.: After 2N-3C-3N-4D(</w:t>
      </w:r>
      <w:r w:rsidR="002241EF" w:rsidRPr="00B73700">
        <w:rPr>
          <w:rFonts w:cs="Courier New"/>
        </w:rPr>
        <w:t>NAT</w:t>
      </w:r>
      <w:r w:rsidRPr="00B73700">
        <w:rPr>
          <w:rFonts w:cs="Courier New"/>
        </w:rPr>
        <w:t>), 4M/5C = cue with fit, 4N = no fit/interest</w:t>
      </w:r>
    </w:p>
    <w:p w:rsidR="00181D9F" w:rsidRPr="00B73700" w:rsidRDefault="00DC08C9" w:rsidP="00357A5B">
      <w:r w:rsidRPr="00B73700">
        <w:rPr>
          <w:rFonts w:cs="Courier New"/>
          <w:color w:val="008000"/>
        </w:rPr>
        <w:br w:type="page"/>
      </w:r>
      <w:bookmarkStart w:id="583" w:name="_Toc294652558"/>
      <w:r w:rsidR="005A6E96" w:rsidRPr="00B73700">
        <w:rPr>
          <w:rStyle w:val="Heading2Char"/>
        </w:rPr>
        <w:lastRenderedPageBreak/>
        <w:t>Competitive</w:t>
      </w:r>
      <w:r w:rsidR="00181D9F" w:rsidRPr="00B73700">
        <w:rPr>
          <w:rStyle w:val="Heading2Char"/>
        </w:rPr>
        <w:t xml:space="preserve"> Bidding</w:t>
      </w:r>
      <w:bookmarkEnd w:id="583"/>
    </w:p>
    <w:p w:rsidR="00181D9F" w:rsidRPr="00B73700" w:rsidRDefault="00181D9F" w:rsidP="00E9265D">
      <w:pPr>
        <w:pStyle w:val="Heading2"/>
      </w:pPr>
      <w:r w:rsidRPr="00B73700">
        <w:t>Overcall</w:t>
      </w:r>
      <w:r w:rsidR="00520073" w:rsidRPr="00B73700">
        <w:t>s</w:t>
      </w:r>
      <w:r w:rsidRPr="00B73700">
        <w:t xml:space="preserve"> </w:t>
      </w:r>
    </w:p>
    <w:p w:rsidR="00181D9F" w:rsidRPr="00B73700" w:rsidRDefault="00181D9F" w:rsidP="00E9265D">
      <w:pPr>
        <w:pStyle w:val="Heading3"/>
        <w:rPr>
          <w:lang w:val="en-US"/>
        </w:rPr>
      </w:pPr>
      <w:r w:rsidRPr="00B73700">
        <w:rPr>
          <w:lang w:val="en-US"/>
        </w:rPr>
        <w:t xml:space="preserve">1 Level = </w:t>
      </w:r>
      <w:r w:rsidR="00B56E9D" w:rsidRPr="00B73700">
        <w:rPr>
          <w:lang w:val="en-US"/>
        </w:rPr>
        <w:t>Sound (rarely for lead direction) usually 9+hcp (rarely if non-vul 7+hcp with 2 suiter hand)</w:t>
      </w:r>
    </w:p>
    <w:p w:rsidR="008B1EAC" w:rsidRPr="00B73700" w:rsidRDefault="008B1EAC" w:rsidP="00181D9F">
      <w:pPr>
        <w:autoSpaceDE w:val="0"/>
        <w:autoSpaceDN w:val="0"/>
        <w:adjustRightInd w:val="0"/>
        <w:rPr>
          <w:rFonts w:cs="Courier New"/>
        </w:rPr>
      </w:pPr>
      <w:r w:rsidRPr="00B73700">
        <w:rPr>
          <w:rFonts w:cs="Courier New"/>
        </w:rPr>
        <w:tab/>
        <w:t>Transfers apply (cheap cue and above)</w:t>
      </w:r>
    </w:p>
    <w:p w:rsidR="00373CB1" w:rsidRPr="00B73700" w:rsidRDefault="000E7B87" w:rsidP="00181D9F">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00373CB1" w:rsidRPr="00B73700">
        <w:rPr>
          <w:rFonts w:cs="Courier New"/>
        </w:rPr>
        <w:t>, F1 (below cheap cue)</w:t>
      </w:r>
    </w:p>
    <w:p w:rsidR="006B0050" w:rsidRPr="00B73700" w:rsidRDefault="006B0050" w:rsidP="00181D9F">
      <w:pPr>
        <w:autoSpaceDE w:val="0"/>
        <w:autoSpaceDN w:val="0"/>
        <w:adjustRightInd w:val="0"/>
        <w:rPr>
          <w:rFonts w:cs="Courier New"/>
        </w:rPr>
      </w:pPr>
      <w:r w:rsidRPr="00B73700">
        <w:rPr>
          <w:rFonts w:cs="Courier New"/>
        </w:rPr>
        <w:tab/>
        <w:t>Jump cue = Mixed Raise (4 trumps, not great high cards, but good distribution)</w:t>
      </w:r>
    </w:p>
    <w:p w:rsidR="009B67CC" w:rsidRPr="00B73700" w:rsidRDefault="009B67CC" w:rsidP="00181D9F">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2 Level = Good suit (never with AXXXX and even 13 points), quality of suit and playing strength more important than high card points</w:t>
      </w:r>
    </w:p>
    <w:p w:rsidR="000E7B87" w:rsidRPr="00B73700" w:rsidRDefault="000E7B87" w:rsidP="000E7B87">
      <w:pPr>
        <w:autoSpaceDE w:val="0"/>
        <w:autoSpaceDN w:val="0"/>
        <w:adjustRightInd w:val="0"/>
        <w:rPr>
          <w:rFonts w:cs="Courier New"/>
        </w:rPr>
      </w:pPr>
      <w:r w:rsidRPr="00B73700">
        <w:rPr>
          <w:rFonts w:cs="Courier New"/>
        </w:rPr>
        <w:tab/>
        <w:t>Transfers apply (cheap cue and above)</w:t>
      </w:r>
    </w:p>
    <w:p w:rsidR="000E7B87" w:rsidRPr="00B73700" w:rsidRDefault="000E7B87" w:rsidP="000E7B87">
      <w:pPr>
        <w:autoSpaceDE w:val="0"/>
        <w:autoSpaceDN w:val="0"/>
        <w:adjustRightInd w:val="0"/>
        <w:rPr>
          <w:rFonts w:cs="Courier New"/>
        </w:rPr>
      </w:pPr>
      <w:r w:rsidRPr="00B73700">
        <w:rPr>
          <w:rFonts w:cs="Courier New"/>
        </w:rPr>
        <w:tab/>
        <w:t xml:space="preserve">New suit = </w:t>
      </w:r>
      <w:r w:rsidR="002241EF" w:rsidRPr="00B73700">
        <w:rPr>
          <w:rFonts w:cs="Courier New"/>
        </w:rPr>
        <w:t>NAT</w:t>
      </w:r>
      <w:r w:rsidRPr="00B73700">
        <w:rPr>
          <w:rFonts w:cs="Courier New"/>
        </w:rPr>
        <w:t>, F1 (below cheap cue)</w:t>
      </w:r>
    </w:p>
    <w:p w:rsidR="000E7B87" w:rsidRPr="00B73700" w:rsidRDefault="000E7B87" w:rsidP="000E7B87">
      <w:pPr>
        <w:autoSpaceDE w:val="0"/>
        <w:autoSpaceDN w:val="0"/>
        <w:adjustRightInd w:val="0"/>
        <w:rPr>
          <w:rFonts w:cs="Courier New"/>
        </w:rPr>
      </w:pPr>
      <w:r w:rsidRPr="00B73700">
        <w:rPr>
          <w:rFonts w:cs="Courier New"/>
        </w:rPr>
        <w:tab/>
        <w:t>Jump cue = Mixed Raise (4 trumps, not great high cards, but good distribution)</w:t>
      </w:r>
    </w:p>
    <w:p w:rsidR="000E7B87" w:rsidRPr="00B73700" w:rsidRDefault="000E7B87" w:rsidP="000E7B87">
      <w:pPr>
        <w:pStyle w:val="Heading3"/>
        <w:rPr>
          <w:lang w:val="en-US"/>
        </w:rPr>
      </w:pPr>
      <w:r w:rsidRPr="00B73700">
        <w:rPr>
          <w:lang w:val="en-US"/>
        </w:rPr>
        <w:t xml:space="preserve">Direct X = Classical, off-shape doubles only with sufficient extras (17+) </w:t>
      </w:r>
    </w:p>
    <w:p w:rsidR="000E7B87" w:rsidRPr="00B73700" w:rsidRDefault="000E7B87" w:rsidP="000E7B87">
      <w:pPr>
        <w:autoSpaceDE w:val="0"/>
        <w:autoSpaceDN w:val="0"/>
        <w:adjustRightInd w:val="0"/>
        <w:ind w:firstLine="720"/>
        <w:rPr>
          <w:rFonts w:cs="Courier New"/>
        </w:rPr>
      </w:pPr>
      <w:r w:rsidRPr="00B73700">
        <w:rPr>
          <w:rFonts w:cs="Courier New"/>
        </w:rPr>
        <w:t>Cue bid (over [1m]) = Inv+, does promise rebid, opener to jump with extras</w:t>
      </w:r>
    </w:p>
    <w:p w:rsidR="000E7B87" w:rsidRPr="00B73700" w:rsidRDefault="000E7B87" w:rsidP="000E7B87">
      <w:pPr>
        <w:autoSpaceDE w:val="0"/>
        <w:autoSpaceDN w:val="0"/>
        <w:adjustRightInd w:val="0"/>
        <w:ind w:firstLine="720"/>
        <w:rPr>
          <w:rFonts w:cs="Courier New"/>
        </w:rPr>
      </w:pPr>
      <w:r w:rsidRPr="00B73700">
        <w:rPr>
          <w:rFonts w:cs="Courier New"/>
        </w:rPr>
        <w:t>Cue bid (over [1M]) = Inv+, promises rebid</w:t>
      </w:r>
    </w:p>
    <w:p w:rsidR="000E7B87" w:rsidRPr="00B73700" w:rsidRDefault="000E7B87" w:rsidP="000E7B87">
      <w:pPr>
        <w:autoSpaceDE w:val="0"/>
        <w:autoSpaceDN w:val="0"/>
        <w:adjustRightInd w:val="0"/>
        <w:ind w:firstLine="720"/>
        <w:rPr>
          <w:rFonts w:cs="Courier New"/>
        </w:rPr>
      </w:pPr>
      <w:r w:rsidRPr="00B73700">
        <w:rPr>
          <w:rFonts w:cs="Courier New"/>
        </w:rPr>
        <w:t>Jumps = Inv 8-11, tends to be 5 card on 1m opening</w:t>
      </w:r>
    </w:p>
    <w:p w:rsidR="000E7B87" w:rsidRPr="00B73700" w:rsidRDefault="000E7B87" w:rsidP="000E7B87">
      <w:pPr>
        <w:pStyle w:val="Heading3"/>
        <w:rPr>
          <w:lang w:val="en-US"/>
        </w:rPr>
      </w:pPr>
      <w:r w:rsidRPr="00B73700">
        <w:rPr>
          <w:lang w:val="en-US"/>
        </w:rPr>
        <w:t>Balancing X at 1 level = 7+</w:t>
      </w:r>
    </w:p>
    <w:p w:rsidR="000E7B87" w:rsidRPr="00B73700" w:rsidRDefault="000E7B87" w:rsidP="000E7B87">
      <w:pPr>
        <w:pStyle w:val="Heading3"/>
        <w:rPr>
          <w:lang w:val="en-US"/>
        </w:rPr>
      </w:pPr>
      <w:r w:rsidRPr="00B73700">
        <w:rPr>
          <w:lang w:val="en-US"/>
        </w:rPr>
        <w:t>Balancing X at 2 level = 10+</w:t>
      </w:r>
    </w:p>
    <w:p w:rsidR="000E7B87" w:rsidRPr="00B73700" w:rsidRDefault="000E7B87" w:rsidP="000E7B87">
      <w:pPr>
        <w:pStyle w:val="Heading3"/>
        <w:rPr>
          <w:lang w:val="en-US"/>
        </w:rPr>
      </w:pPr>
      <w:r w:rsidRPr="00B73700">
        <w:rPr>
          <w:lang w:val="en-US"/>
        </w:rPr>
        <w:t>Direct 1N = 15-18</w:t>
      </w:r>
    </w:p>
    <w:p w:rsidR="000E7B87" w:rsidRPr="00B73700" w:rsidRDefault="000E7B87" w:rsidP="000E7B87">
      <w:pPr>
        <w:autoSpaceDE w:val="0"/>
        <w:autoSpaceDN w:val="0"/>
        <w:adjustRightInd w:val="0"/>
        <w:rPr>
          <w:rFonts w:cs="Courier New"/>
        </w:rPr>
      </w:pPr>
      <w:r w:rsidRPr="00B73700">
        <w:rPr>
          <w:rFonts w:cs="Courier New"/>
        </w:rPr>
        <w:tab/>
        <w:t>Systems On</w:t>
      </w:r>
    </w:p>
    <w:p w:rsidR="000E7B87" w:rsidRPr="00B73700" w:rsidRDefault="000E7B87" w:rsidP="000E7B87">
      <w:pPr>
        <w:pStyle w:val="Heading3"/>
        <w:rPr>
          <w:lang w:val="en-US"/>
        </w:rPr>
      </w:pPr>
      <w:r w:rsidRPr="00B73700">
        <w:rPr>
          <w:lang w:val="en-US"/>
        </w:rPr>
        <w:t>Balancing 1N = 11-14</w:t>
      </w:r>
    </w:p>
    <w:p w:rsidR="00EE394E" w:rsidRPr="00B73700" w:rsidRDefault="00EE394E" w:rsidP="00EE394E">
      <w:r w:rsidRPr="00B73700">
        <w:tab/>
        <w:t>2C = Range Enquiry</w:t>
      </w:r>
    </w:p>
    <w:p w:rsidR="00EE394E" w:rsidRPr="00B73700" w:rsidRDefault="00EE394E" w:rsidP="00EE394E">
      <w:r w:rsidRPr="00B73700">
        <w:tab/>
      </w:r>
      <w:r w:rsidRPr="00B73700">
        <w:tab/>
        <w:t>2D = Lower</w:t>
      </w:r>
    </w:p>
    <w:p w:rsidR="00EE394E" w:rsidRPr="00B73700" w:rsidRDefault="00EE394E" w:rsidP="00EE394E">
      <w:r w:rsidRPr="00B73700">
        <w:tab/>
      </w:r>
      <w:r w:rsidRPr="00B73700">
        <w:tab/>
        <w:t>2M = 4M Higher</w:t>
      </w:r>
    </w:p>
    <w:p w:rsidR="00EE394E" w:rsidRPr="00B73700" w:rsidRDefault="00EE394E" w:rsidP="00EE394E">
      <w:r w:rsidRPr="00B73700">
        <w:tab/>
      </w:r>
      <w:r w:rsidRPr="00B73700">
        <w:tab/>
        <w:t>2N = no 4M Higher</w:t>
      </w:r>
    </w:p>
    <w:p w:rsidR="00EE394E" w:rsidRPr="00B73700" w:rsidRDefault="00EE394E" w:rsidP="00EE394E">
      <w:r w:rsidRPr="00B73700">
        <w:tab/>
        <w:t>Rest = Systems On</w:t>
      </w:r>
    </w:p>
    <w:p w:rsidR="000E7B87" w:rsidRPr="00B73700" w:rsidRDefault="000E7B87" w:rsidP="000E7B87">
      <w:pPr>
        <w:autoSpaceDE w:val="0"/>
        <w:autoSpaceDN w:val="0"/>
        <w:adjustRightInd w:val="0"/>
        <w:rPr>
          <w:rFonts w:cs="Courier New"/>
        </w:rPr>
      </w:pPr>
    </w:p>
    <w:p w:rsidR="000E7B87" w:rsidRPr="00B73700" w:rsidRDefault="000E7B87" w:rsidP="000E7B87">
      <w:pPr>
        <w:pStyle w:val="Heading3"/>
        <w:rPr>
          <w:lang w:val="en-US"/>
        </w:rPr>
      </w:pPr>
      <w:r w:rsidRPr="00B73700">
        <w:rPr>
          <w:lang w:val="en-US"/>
        </w:rPr>
        <w:t>Direct Double then 1N = 19-20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1N = 15-17</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Direct Double then 2N (over [1X]) = 21-22</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r w:rsidRPr="00B73700">
        <w:rPr>
          <w:rFonts w:cs="Courier New"/>
        </w:rPr>
        <w:t xml:space="preserve"> </w:t>
      </w:r>
    </w:p>
    <w:p w:rsidR="000E7B87" w:rsidRPr="00B73700" w:rsidRDefault="000E7B87" w:rsidP="000E7B87">
      <w:pPr>
        <w:pStyle w:val="Heading3"/>
        <w:rPr>
          <w:lang w:val="en-US"/>
        </w:rPr>
      </w:pPr>
      <w:r w:rsidRPr="00B73700">
        <w:rPr>
          <w:lang w:val="en-US"/>
        </w:rPr>
        <w:t>Balancing 2N (over [1X]) = 18-20</w:t>
      </w:r>
    </w:p>
    <w:p w:rsidR="000E7B87" w:rsidRPr="00B73700" w:rsidRDefault="000E7B87" w:rsidP="000E7B87">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0E7B87">
      <w:pPr>
        <w:pStyle w:val="Heading3"/>
        <w:rPr>
          <w:lang w:val="en-US"/>
        </w:rPr>
      </w:pPr>
      <w:r w:rsidRPr="00B73700">
        <w:rPr>
          <w:lang w:val="en-US"/>
        </w:rPr>
        <w:t>Balancing Double then 2N (over [1X]) = 21-22</w:t>
      </w:r>
    </w:p>
    <w:p w:rsidR="000E7B87" w:rsidRPr="00B73700" w:rsidRDefault="000E7B87" w:rsidP="00181D9F">
      <w:pPr>
        <w:autoSpaceDE w:val="0"/>
        <w:autoSpaceDN w:val="0"/>
        <w:adjustRightInd w:val="0"/>
        <w:rPr>
          <w:rFonts w:cs="Courier New"/>
        </w:rPr>
      </w:pPr>
      <w:r w:rsidRPr="00B73700">
        <w:rPr>
          <w:rFonts w:cs="Courier New"/>
        </w:rPr>
        <w:tab/>
        <w:t xml:space="preserve">All bids </w:t>
      </w:r>
      <w:r w:rsidR="002241EF" w:rsidRPr="00B73700">
        <w:rPr>
          <w:rFonts w:cs="Courier New"/>
        </w:rPr>
        <w:t>NAT</w:t>
      </w:r>
    </w:p>
    <w:p w:rsidR="000E7B87" w:rsidRPr="00B73700" w:rsidRDefault="000E7B87" w:rsidP="00181D9F">
      <w:pPr>
        <w:autoSpaceDE w:val="0"/>
        <w:autoSpaceDN w:val="0"/>
        <w:adjustRightInd w:val="0"/>
        <w:rPr>
          <w:rFonts w:cs="Courier New"/>
        </w:rPr>
      </w:pPr>
    </w:p>
    <w:p w:rsidR="000E7B87" w:rsidRPr="00B73700" w:rsidRDefault="000E7B87" w:rsidP="000E7B87">
      <w:pPr>
        <w:pStyle w:val="Heading2"/>
      </w:pPr>
      <w:r w:rsidRPr="00B73700">
        <w:lastRenderedPageBreak/>
        <w:t>Opponents Open</w:t>
      </w:r>
    </w:p>
    <w:p w:rsidR="00ED63CB" w:rsidRPr="00B73700" w:rsidRDefault="00ED63CB" w:rsidP="00ED63CB">
      <w:pPr>
        <w:pStyle w:val="Heading3"/>
        <w:rPr>
          <w:lang w:val="en-US"/>
        </w:rPr>
      </w:pPr>
      <w:r w:rsidRPr="00B73700">
        <w:rPr>
          <w:lang w:val="en-US"/>
        </w:rPr>
        <w:t>[1</w:t>
      </w:r>
      <w:r w:rsidR="00851F51" w:rsidRPr="00B73700">
        <w:rPr>
          <w:lang w:val="en-US"/>
        </w:rPr>
        <w:t>A</w:t>
      </w:r>
      <w:r w:rsidRPr="00B73700">
        <w:rPr>
          <w:lang w:val="en-US"/>
        </w:rPr>
        <w:t>]-1N-P-</w:t>
      </w:r>
    </w:p>
    <w:p w:rsidR="00ED63CB" w:rsidRPr="00B73700" w:rsidRDefault="00ED63CB" w:rsidP="00ED63CB">
      <w:pPr>
        <w:ind w:firstLine="720"/>
        <w:rPr>
          <w:rFonts w:cs="Courier New"/>
        </w:rPr>
      </w:pPr>
      <w:r w:rsidRPr="00B73700">
        <w:rPr>
          <w:rFonts w:cs="Courier New"/>
        </w:rPr>
        <w:t>Systems On(including DONT runouts from both sides if double for penalty or pass conventional double for penalty)</w:t>
      </w:r>
    </w:p>
    <w:p w:rsidR="00ED63CB" w:rsidRPr="00B73700" w:rsidRDefault="00ED63CB" w:rsidP="00ED63CB">
      <w:pPr>
        <w:pStyle w:val="Heading3"/>
        <w:rPr>
          <w:lang w:val="en-US"/>
        </w:rPr>
      </w:pPr>
      <w:r w:rsidRPr="00B73700">
        <w:rPr>
          <w:lang w:val="en-US"/>
        </w:rPr>
        <w:t>[1m]–2m(H+S)–[P]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2H/2S = To Play</w:t>
      </w:r>
    </w:p>
    <w:p w:rsidR="00ED63CB" w:rsidRPr="00B73700" w:rsidRDefault="00ED63CB" w:rsidP="00ED63CB">
      <w:pPr>
        <w:autoSpaceDE w:val="0"/>
        <w:autoSpaceDN w:val="0"/>
        <w:adjustRightInd w:val="0"/>
        <w:rPr>
          <w:rFonts w:cs="Courier New"/>
        </w:rPr>
      </w:pPr>
      <w:r w:rsidRPr="00B73700">
        <w:rPr>
          <w:rFonts w:cs="Courier New"/>
        </w:rPr>
        <w:tab/>
        <w:t>3C = Game try in H</w:t>
      </w:r>
    </w:p>
    <w:p w:rsidR="00ED63CB" w:rsidRPr="00B73700" w:rsidRDefault="00ED63CB" w:rsidP="00ED63CB">
      <w:pPr>
        <w:autoSpaceDE w:val="0"/>
        <w:autoSpaceDN w:val="0"/>
        <w:adjustRightInd w:val="0"/>
        <w:rPr>
          <w:rFonts w:cs="Courier New"/>
        </w:rPr>
      </w:pPr>
      <w:r w:rsidRPr="00B73700">
        <w:rPr>
          <w:rFonts w:cs="Courier New"/>
        </w:rPr>
        <w:tab/>
        <w:t>3D = Game try in S</w:t>
      </w:r>
    </w:p>
    <w:p w:rsidR="00ED63CB" w:rsidRPr="00B73700" w:rsidRDefault="00ED63CB" w:rsidP="00ED63CB">
      <w:pPr>
        <w:autoSpaceDE w:val="0"/>
        <w:autoSpaceDN w:val="0"/>
        <w:adjustRightInd w:val="0"/>
        <w:rPr>
          <w:rFonts w:cs="Courier New"/>
        </w:rPr>
      </w:pPr>
      <w:r w:rsidRPr="00B73700">
        <w:rPr>
          <w:rFonts w:cs="Courier New"/>
        </w:rPr>
        <w:tab/>
        <w:t>2N = Good hand with 1M fit</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3m = Fragment accept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P/C</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6S 5H not good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3N/4m = Good hands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4H = 6H 5S decent hand</w:t>
      </w:r>
    </w:p>
    <w:p w:rsidR="00ED63CB" w:rsidRPr="00B73700" w:rsidRDefault="00ED63CB" w:rsidP="00ED63CB">
      <w:pPr>
        <w:autoSpaceDE w:val="0"/>
        <w:autoSpaceDN w:val="0"/>
        <w:adjustRightInd w:val="0"/>
        <w:rPr>
          <w:rFonts w:cs="Courier New"/>
        </w:rPr>
      </w:pPr>
      <w:r w:rsidRPr="00B73700">
        <w:rPr>
          <w:rFonts w:cs="Courier New"/>
        </w:rPr>
        <w:tab/>
        <w:t>3H/3S = Preemptive</w:t>
      </w:r>
    </w:p>
    <w:p w:rsidR="00ED63CB" w:rsidRPr="00B73700" w:rsidRDefault="00ED63CB" w:rsidP="00ED63CB">
      <w:pPr>
        <w:autoSpaceDE w:val="0"/>
        <w:autoSpaceDN w:val="0"/>
        <w:adjustRightInd w:val="0"/>
        <w:rPr>
          <w:rFonts w:cs="Courier New"/>
        </w:rPr>
      </w:pPr>
      <w:r w:rsidRPr="00B73700">
        <w:rPr>
          <w:rFonts w:cs="Courier New"/>
        </w:rPr>
        <w:tab/>
        <w:t>4C/4D = Splinter (fits 1M)</w:t>
      </w:r>
    </w:p>
    <w:p w:rsidR="00ED63CB" w:rsidRPr="00B73700" w:rsidRDefault="00ED63CB" w:rsidP="00ED63CB">
      <w:pPr>
        <w:autoSpaceDE w:val="0"/>
        <w:autoSpaceDN w:val="0"/>
        <w:adjustRightInd w:val="0"/>
        <w:rPr>
          <w:rFonts w:cs="Courier New"/>
        </w:rPr>
      </w:pPr>
      <w:r w:rsidRPr="00B73700">
        <w:rPr>
          <w:rFonts w:cs="Courier New"/>
        </w:rPr>
        <w:tab/>
        <w:t>4H/4S = To play (weak or strong)</w:t>
      </w:r>
    </w:p>
    <w:p w:rsidR="00ED63CB" w:rsidRPr="00B73700" w:rsidRDefault="00ED63CB" w:rsidP="00ED63CB">
      <w:pPr>
        <w:pStyle w:val="Heading3"/>
        <w:rPr>
          <w:lang w:val="en-US"/>
        </w:rPr>
      </w:pPr>
      <w:r w:rsidRPr="00B73700">
        <w:rPr>
          <w:lang w:val="en-US"/>
        </w:rPr>
        <w:t>[1C]–2N(D+H)–[P] -</w:t>
      </w:r>
    </w:p>
    <w:p w:rsidR="00ED63CB" w:rsidRPr="00B73700" w:rsidRDefault="00ED63CB" w:rsidP="00ED63CB">
      <w:pPr>
        <w:autoSpaceDE w:val="0"/>
        <w:autoSpaceDN w:val="0"/>
        <w:adjustRightInd w:val="0"/>
        <w:rPr>
          <w:rFonts w:cs="Courier New"/>
        </w:rPr>
      </w:pPr>
      <w:r w:rsidRPr="00B73700">
        <w:rPr>
          <w:rFonts w:cs="Courier New"/>
        </w:rPr>
        <w:tab/>
        <w:t>3C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3D = Forced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with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Forcing with S</w:t>
      </w:r>
    </w:p>
    <w:p w:rsidR="00ED63CB" w:rsidRPr="00B73700" w:rsidRDefault="00ED63CB" w:rsidP="00ED63CB">
      <w:pPr>
        <w:autoSpaceDE w:val="0"/>
        <w:autoSpaceDN w:val="0"/>
        <w:adjustRightInd w:val="0"/>
        <w:rPr>
          <w:rFonts w:cs="Courier New"/>
        </w:rPr>
      </w:pPr>
      <w:r w:rsidRPr="00B73700">
        <w:rPr>
          <w:rFonts w:cs="Courier New"/>
        </w:rPr>
        <w:tab/>
        <w:t>3D/3H = To play</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 xml:space="preserve">4C = Splinter </w:t>
      </w:r>
    </w:p>
    <w:p w:rsidR="00ED63CB" w:rsidRPr="00B73700" w:rsidRDefault="00ED63CB" w:rsidP="00ED63CB">
      <w:pPr>
        <w:autoSpaceDE w:val="0"/>
        <w:autoSpaceDN w:val="0"/>
        <w:adjustRightInd w:val="0"/>
        <w:rPr>
          <w:rFonts w:cs="Courier New"/>
        </w:rPr>
      </w:pPr>
      <w:r w:rsidRPr="00B73700">
        <w:rPr>
          <w:rFonts w:cs="Courier New"/>
        </w:rPr>
        <w:tab/>
        <w:t>4D/4H = Preemptive</w:t>
      </w:r>
    </w:p>
    <w:p w:rsidR="00ED63CB" w:rsidRPr="00B73700" w:rsidRDefault="00ED63CB" w:rsidP="00ED63CB">
      <w:pPr>
        <w:autoSpaceDE w:val="0"/>
        <w:autoSpaceDN w:val="0"/>
        <w:adjustRightInd w:val="0"/>
        <w:rPr>
          <w:rFonts w:cs="Courier New"/>
        </w:rPr>
      </w:pPr>
      <w:r w:rsidRPr="00B73700">
        <w:rPr>
          <w:rFonts w:cs="Courier New"/>
        </w:rPr>
        <w:tab/>
        <w:t>4S = To play</w:t>
      </w:r>
    </w:p>
    <w:p w:rsidR="00ED63CB" w:rsidRPr="00B73700" w:rsidRDefault="00ED63CB" w:rsidP="00ED63CB">
      <w:pPr>
        <w:pStyle w:val="Heading3"/>
        <w:rPr>
          <w:lang w:val="en-US"/>
        </w:rPr>
      </w:pPr>
      <w:r w:rsidRPr="00B73700">
        <w:rPr>
          <w:lang w:val="en-US"/>
        </w:rPr>
        <w:t>[1D]–2N(C+H)–[P] -</w:t>
      </w:r>
    </w:p>
    <w:p w:rsidR="00ED63CB" w:rsidRPr="00B73700" w:rsidRDefault="00ED63CB" w:rsidP="00ED63CB">
      <w:pPr>
        <w:autoSpaceDE w:val="0"/>
        <w:autoSpaceDN w:val="0"/>
        <w:adjustRightInd w:val="0"/>
        <w:rPr>
          <w:rFonts w:cs="Courier New"/>
        </w:rPr>
      </w:pPr>
      <w:r w:rsidRPr="00B73700">
        <w:rPr>
          <w:rFonts w:cs="Courier New"/>
        </w:rPr>
        <w:tab/>
        <w:t>3C/3H = To play</w:t>
      </w:r>
    </w:p>
    <w:p w:rsidR="00ED63CB" w:rsidRPr="00B73700" w:rsidRDefault="00ED63CB" w:rsidP="00ED63CB">
      <w:pPr>
        <w:autoSpaceDE w:val="0"/>
        <w:autoSpaceDN w:val="0"/>
        <w:adjustRightInd w:val="0"/>
        <w:rPr>
          <w:rFonts w:cs="Courier New"/>
        </w:rPr>
      </w:pPr>
      <w:r w:rsidRPr="00B73700">
        <w:rPr>
          <w:rFonts w:cs="Courier New"/>
        </w:rPr>
        <w:tab/>
        <w:t>3D = Game try in H or Forcing with 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No extras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Spade fit, accept game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3N = No spade fit, accept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NF</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4C/4H = Preemptive</w:t>
      </w:r>
    </w:p>
    <w:p w:rsidR="00ED63CB" w:rsidRPr="00B73700" w:rsidRDefault="00ED63CB" w:rsidP="00ED63CB">
      <w:pPr>
        <w:autoSpaceDE w:val="0"/>
        <w:autoSpaceDN w:val="0"/>
        <w:adjustRightInd w:val="0"/>
        <w:rPr>
          <w:rFonts w:cs="Courier New"/>
        </w:rPr>
      </w:pPr>
      <w:r w:rsidRPr="00B73700">
        <w:rPr>
          <w:rFonts w:cs="Courier New"/>
        </w:rPr>
        <w:tab/>
        <w:t>4D = Splinter in support of H</w:t>
      </w:r>
    </w:p>
    <w:p w:rsidR="000E7B87" w:rsidRPr="00B73700" w:rsidRDefault="00ED63CB" w:rsidP="00ED63CB">
      <w:pPr>
        <w:autoSpaceDE w:val="0"/>
        <w:autoSpaceDN w:val="0"/>
        <w:adjustRightInd w:val="0"/>
        <w:rPr>
          <w:rFonts w:cs="Courier New"/>
        </w:rPr>
      </w:pPr>
      <w:r w:rsidRPr="00B73700">
        <w:rPr>
          <w:rFonts w:cs="Courier New"/>
        </w:rPr>
        <w:tab/>
        <w:t>4S = To play</w:t>
      </w:r>
    </w:p>
    <w:p w:rsidR="00F1102F" w:rsidRPr="00B73700" w:rsidRDefault="00F1102F" w:rsidP="00F1102F">
      <w:pPr>
        <w:pStyle w:val="Heading3"/>
        <w:rPr>
          <w:lang w:val="en-US"/>
        </w:rPr>
      </w:pPr>
      <w:r w:rsidRPr="00B73700">
        <w:rPr>
          <w:lang w:val="en-US"/>
        </w:rPr>
        <w:t>[1m]-P-[1M]-</w:t>
      </w:r>
    </w:p>
    <w:p w:rsidR="00F1102F" w:rsidRPr="00B73700" w:rsidRDefault="00F1102F" w:rsidP="00F1102F">
      <w:pPr>
        <w:ind w:firstLine="720"/>
        <w:rPr>
          <w:rFonts w:cs="Courier New"/>
        </w:rPr>
      </w:pPr>
      <w:r w:rsidRPr="00B73700">
        <w:rPr>
          <w:rFonts w:cs="Courier New"/>
        </w:rPr>
        <w:t>X = T/O of m with values and some tolerance of M</w:t>
      </w:r>
    </w:p>
    <w:p w:rsidR="00F1102F" w:rsidRPr="00B73700" w:rsidRDefault="00F1102F" w:rsidP="00F1102F">
      <w:pPr>
        <w:ind w:firstLine="720"/>
        <w:rPr>
          <w:rFonts w:cs="Courier New"/>
        </w:rPr>
      </w:pPr>
      <w:r w:rsidRPr="00B73700">
        <w:rPr>
          <w:rFonts w:cs="Courier New"/>
        </w:rPr>
        <w:t>1N (UH) = 16-18</w:t>
      </w:r>
    </w:p>
    <w:p w:rsidR="00F1102F" w:rsidRPr="00B73700" w:rsidRDefault="00F1102F" w:rsidP="00F1102F">
      <w:pPr>
        <w:ind w:firstLine="720"/>
        <w:rPr>
          <w:rFonts w:cs="Courier New"/>
        </w:rPr>
      </w:pPr>
      <w:r w:rsidRPr="00B73700">
        <w:rPr>
          <w:rFonts w:cs="Courier New"/>
        </w:rPr>
        <w:t>1N (PH) = 2 other suits</w:t>
      </w:r>
    </w:p>
    <w:p w:rsidR="00F1102F" w:rsidRPr="00B73700" w:rsidRDefault="00F1102F" w:rsidP="00F1102F">
      <w:pPr>
        <w:ind w:firstLine="720"/>
        <w:rPr>
          <w:rFonts w:cs="Courier New"/>
        </w:rPr>
      </w:pPr>
      <w:r w:rsidRPr="00B73700">
        <w:rPr>
          <w:rFonts w:cs="Courier New"/>
        </w:rPr>
        <w:t xml:space="preserve">2Om/2H = </w:t>
      </w:r>
      <w:r w:rsidR="002241EF" w:rsidRPr="00B73700">
        <w:rPr>
          <w:rFonts w:cs="Courier New"/>
        </w:rPr>
        <w:t>NAT</w:t>
      </w:r>
      <w:r w:rsidRPr="00B73700">
        <w:rPr>
          <w:rFonts w:cs="Courier New"/>
        </w:rPr>
        <w:t>, good playing</w:t>
      </w:r>
    </w:p>
    <w:p w:rsidR="00F1102F" w:rsidRPr="00B73700" w:rsidRDefault="00F1102F" w:rsidP="00F1102F">
      <w:pPr>
        <w:ind w:firstLine="720"/>
        <w:rPr>
          <w:rFonts w:cs="Courier New"/>
        </w:rPr>
      </w:pPr>
      <w:r w:rsidRPr="00B73700">
        <w:rPr>
          <w:rFonts w:cs="Courier New"/>
        </w:rPr>
        <w:t xml:space="preserve">2m/2M = </w:t>
      </w:r>
      <w:r w:rsidR="002241EF" w:rsidRPr="00B73700">
        <w:rPr>
          <w:rFonts w:cs="Courier New"/>
        </w:rPr>
        <w:t>NAT</w:t>
      </w:r>
      <w:r w:rsidRPr="00B73700">
        <w:rPr>
          <w:rFonts w:cs="Courier New"/>
        </w:rPr>
        <w:t xml:space="preserve"> 6+card suit (rarely good 5 cards)</w:t>
      </w:r>
    </w:p>
    <w:p w:rsidR="00F1102F" w:rsidRPr="00B73700" w:rsidRDefault="00F1102F" w:rsidP="00F1102F">
      <w:pPr>
        <w:ind w:firstLine="720"/>
        <w:rPr>
          <w:rFonts w:cs="Courier New"/>
        </w:rPr>
      </w:pPr>
      <w:r w:rsidRPr="00B73700">
        <w:rPr>
          <w:rFonts w:cs="Courier New"/>
        </w:rPr>
        <w:t>2N = other 2 suits (split range)</w:t>
      </w:r>
    </w:p>
    <w:p w:rsidR="00F1102F" w:rsidRPr="00B73700" w:rsidRDefault="00F1102F" w:rsidP="00F1102F">
      <w:pPr>
        <w:ind w:firstLine="720"/>
        <w:rPr>
          <w:rFonts w:cs="Courier New"/>
        </w:rPr>
      </w:pPr>
      <w:r w:rsidRPr="00B73700">
        <w:rPr>
          <w:rFonts w:cs="Courier New"/>
        </w:rPr>
        <w:t>2s/3Om/3OM/4m/4Om = pre-empt</w:t>
      </w:r>
    </w:p>
    <w:p w:rsidR="00F1102F" w:rsidRPr="00B73700" w:rsidRDefault="00F1102F" w:rsidP="00F1102F">
      <w:pPr>
        <w:ind w:firstLine="720"/>
        <w:rPr>
          <w:rFonts w:cs="Courier New"/>
        </w:rPr>
      </w:pPr>
      <w:r w:rsidRPr="00B73700">
        <w:rPr>
          <w:rFonts w:cs="Courier New"/>
        </w:rPr>
        <w:t>3m/3M = ask for stopper with long running suit and at least 1 outside card or strong single-suiter 10+tricks</w:t>
      </w:r>
    </w:p>
    <w:p w:rsidR="00F1102F" w:rsidRPr="00B73700" w:rsidRDefault="00F1102F" w:rsidP="00F1102F">
      <w:pPr>
        <w:ind w:firstLine="720"/>
        <w:rPr>
          <w:rFonts w:cs="Courier New"/>
        </w:rPr>
      </w:pPr>
      <w:r w:rsidRPr="00B73700">
        <w:rPr>
          <w:rFonts w:cs="Courier New"/>
        </w:rPr>
        <w:t xml:space="preserve">4M/4OM = To play </w:t>
      </w:r>
    </w:p>
    <w:p w:rsidR="00F1102F" w:rsidRPr="00B73700" w:rsidRDefault="00F1102F" w:rsidP="00ED63CB">
      <w:pPr>
        <w:autoSpaceDE w:val="0"/>
        <w:autoSpaceDN w:val="0"/>
        <w:adjustRightInd w:val="0"/>
        <w:rPr>
          <w:rFonts w:cs="Courier New"/>
        </w:rPr>
      </w:pPr>
    </w:p>
    <w:p w:rsidR="0028544A" w:rsidRPr="00B73700" w:rsidRDefault="0028544A" w:rsidP="0028544A">
      <w:pPr>
        <w:pStyle w:val="Heading3"/>
        <w:rPr>
          <w:lang w:val="en-US"/>
        </w:rPr>
      </w:pPr>
      <w:r w:rsidRPr="00B73700">
        <w:rPr>
          <w:lang w:val="en-US"/>
        </w:rPr>
        <w:t>[1m]-P-[1N]</w:t>
      </w:r>
    </w:p>
    <w:p w:rsidR="00A647A1" w:rsidRPr="00B73700" w:rsidRDefault="00A647A1" w:rsidP="00A647A1">
      <w:r w:rsidRPr="00B73700">
        <w:tab/>
        <w:t>X = 3-Suited takeout</w:t>
      </w:r>
    </w:p>
    <w:p w:rsidR="0028544A" w:rsidRPr="00B73700" w:rsidRDefault="0028544A" w:rsidP="0028544A">
      <w:r w:rsidRPr="00B73700">
        <w:tab/>
        <w:t>2C = Majors better H</w:t>
      </w:r>
    </w:p>
    <w:p w:rsidR="0028544A" w:rsidRPr="00B73700" w:rsidRDefault="0028544A" w:rsidP="0028544A">
      <w:r w:rsidRPr="00B73700">
        <w:lastRenderedPageBreak/>
        <w:tab/>
        <w:t>2S = Majors better S</w:t>
      </w:r>
    </w:p>
    <w:p w:rsidR="00A647A1" w:rsidRPr="00B73700" w:rsidRDefault="0028544A" w:rsidP="0028544A">
      <w:r w:rsidRPr="00B73700">
        <w:tab/>
        <w:t xml:space="preserve">Rest </w:t>
      </w:r>
      <w:r w:rsidR="002241EF" w:rsidRPr="00B73700">
        <w:t>NAT</w:t>
      </w:r>
    </w:p>
    <w:p w:rsidR="00F1102F" w:rsidRPr="00B73700" w:rsidRDefault="00F1102F" w:rsidP="0028544A"/>
    <w:p w:rsidR="00ED63CB" w:rsidRPr="00B73700" w:rsidRDefault="00ED63CB" w:rsidP="00ED63CB">
      <w:pPr>
        <w:pStyle w:val="Heading3"/>
        <w:rPr>
          <w:lang w:val="en-US"/>
        </w:rPr>
      </w:pPr>
      <w:r w:rsidRPr="00B73700">
        <w:rPr>
          <w:lang w:val="en-US"/>
        </w:rPr>
        <w:t>[1H]–2H(S+m)–[P]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2S = To play</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S</w:t>
      </w:r>
    </w:p>
    <w:p w:rsidR="00ED63CB" w:rsidRPr="00B73700" w:rsidRDefault="00ED63CB" w:rsidP="00ED63CB">
      <w:pPr>
        <w:autoSpaceDE w:val="0"/>
        <w:autoSpaceDN w:val="0"/>
        <w:adjustRightInd w:val="0"/>
        <w:rPr>
          <w:rFonts w:cs="Courier New"/>
        </w:rPr>
      </w:pPr>
      <w:r w:rsidRPr="00B73700">
        <w:rPr>
          <w:rFonts w:cs="Courier New"/>
        </w:rPr>
        <w:tab/>
        <w:t>2N = Asks minor,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Pass = To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with clubs</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3S = max hand with diamonds</w:t>
      </w:r>
    </w:p>
    <w:p w:rsidR="00ED63CB" w:rsidRPr="00B73700" w:rsidRDefault="00ED63CB" w:rsidP="00ED63CB">
      <w:pPr>
        <w:autoSpaceDE w:val="0"/>
        <w:autoSpaceDN w:val="0"/>
        <w:adjustRightInd w:val="0"/>
        <w:rPr>
          <w:rFonts w:cs="Courier New"/>
        </w:rPr>
      </w:pPr>
      <w:r w:rsidRPr="00B73700">
        <w:rPr>
          <w:rFonts w:cs="Courier New"/>
        </w:rPr>
        <w:tab/>
        <w:t>3H = Game try in S</w:t>
      </w:r>
    </w:p>
    <w:p w:rsidR="00ED63CB" w:rsidRPr="00B73700" w:rsidRDefault="00ED63CB" w:rsidP="00ED63CB">
      <w:pPr>
        <w:autoSpaceDE w:val="0"/>
        <w:autoSpaceDN w:val="0"/>
        <w:adjustRightInd w:val="0"/>
        <w:rPr>
          <w:rFonts w:cs="Courier New"/>
        </w:rPr>
      </w:pPr>
      <w:r w:rsidRPr="00B73700">
        <w:rPr>
          <w:rFonts w:cs="Courier New"/>
        </w:rPr>
        <w:tab/>
        <w:t>3S = Preemptive</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4C/4D/4H = Splinter</w:t>
      </w:r>
    </w:p>
    <w:p w:rsidR="00ED63CB" w:rsidRPr="00B73700" w:rsidRDefault="00ED63CB" w:rsidP="00ED63CB">
      <w:pPr>
        <w:autoSpaceDE w:val="0"/>
        <w:autoSpaceDN w:val="0"/>
        <w:adjustRightInd w:val="0"/>
        <w:rPr>
          <w:rFonts w:cs="Courier New"/>
        </w:rPr>
      </w:pPr>
      <w:r w:rsidRPr="00B73700">
        <w:rPr>
          <w:rFonts w:cs="Courier New"/>
        </w:rPr>
        <w:tab/>
        <w:t>4S = Preemptive Raise to 4S</w:t>
      </w:r>
    </w:p>
    <w:p w:rsidR="00ED63CB" w:rsidRPr="00B73700" w:rsidRDefault="00ED63CB" w:rsidP="00ED63CB">
      <w:pPr>
        <w:pStyle w:val="Heading3"/>
        <w:rPr>
          <w:lang w:val="en-US"/>
        </w:rPr>
      </w:pPr>
      <w:r w:rsidRPr="00B73700">
        <w:rPr>
          <w:lang w:val="en-US"/>
        </w:rPr>
        <w:t>[1H]–2N(C+D)–[P] -</w:t>
      </w:r>
    </w:p>
    <w:p w:rsidR="00ED63CB" w:rsidRPr="00B73700" w:rsidRDefault="00ED63CB" w:rsidP="00ED63CB">
      <w:pPr>
        <w:autoSpaceDE w:val="0"/>
        <w:autoSpaceDN w:val="0"/>
        <w:adjustRightInd w:val="0"/>
        <w:rPr>
          <w:rFonts w:cs="Courier New"/>
        </w:rPr>
      </w:pPr>
      <w:r w:rsidRPr="00B73700">
        <w:rPr>
          <w:rFonts w:cs="Courier New"/>
        </w:rPr>
        <w:tab/>
        <w:t>3C/3D = To play</w:t>
      </w:r>
    </w:p>
    <w:p w:rsidR="00ED63CB" w:rsidRPr="00B73700" w:rsidRDefault="00ED63CB" w:rsidP="00ED63CB">
      <w:pPr>
        <w:autoSpaceDE w:val="0"/>
        <w:autoSpaceDN w:val="0"/>
        <w:adjustRightInd w:val="0"/>
        <w:rPr>
          <w:rFonts w:cs="Courier New"/>
        </w:rPr>
      </w:pPr>
      <w:r w:rsidRPr="00B73700">
        <w:rPr>
          <w:rFonts w:cs="Courier New"/>
        </w:rPr>
        <w:tab/>
        <w:t>3H = Agrees one minor, inv+</w:t>
      </w:r>
    </w:p>
    <w:p w:rsidR="00ED63CB" w:rsidRPr="00B73700" w:rsidRDefault="00ED63CB" w:rsidP="00ED63CB">
      <w:pPr>
        <w:autoSpaceDE w:val="0"/>
        <w:autoSpaceDN w:val="0"/>
        <w:adjustRightInd w:val="0"/>
        <w:rPr>
          <w:rFonts w:cs="Courier New"/>
        </w:rPr>
      </w:pPr>
      <w:r w:rsidRPr="00B73700">
        <w:rPr>
          <w:rFonts w:cs="Courier New"/>
        </w:rPr>
        <w:tab/>
        <w:t xml:space="preserve">3S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Splinter</w:t>
      </w:r>
    </w:p>
    <w:p w:rsidR="00ED63CB" w:rsidRPr="00B73700" w:rsidRDefault="00ED63CB" w:rsidP="00ED63CB">
      <w:pPr>
        <w:autoSpaceDE w:val="0"/>
        <w:autoSpaceDN w:val="0"/>
        <w:adjustRightInd w:val="0"/>
        <w:rPr>
          <w:rFonts w:cs="Courier New"/>
        </w:rPr>
      </w:pPr>
      <w:r w:rsidRPr="00B73700">
        <w:rPr>
          <w:rFonts w:cs="Courier New"/>
        </w:rPr>
        <w:tab/>
        <w:t>4S = To play</w:t>
      </w:r>
    </w:p>
    <w:p w:rsidR="003B2164" w:rsidRPr="00B73700" w:rsidRDefault="003B2164" w:rsidP="003B2164">
      <w:pPr>
        <w:pStyle w:val="Heading3"/>
        <w:rPr>
          <w:lang w:val="en-US"/>
        </w:rPr>
      </w:pPr>
      <w:r w:rsidRPr="00B73700">
        <w:rPr>
          <w:lang w:val="en-US"/>
        </w:rPr>
        <w:t>[1H]-P-[1S]-</w:t>
      </w:r>
    </w:p>
    <w:p w:rsidR="003B2164" w:rsidRPr="00B73700" w:rsidRDefault="003B2164" w:rsidP="003B2164">
      <w:pPr>
        <w:ind w:firstLine="720"/>
      </w:pPr>
      <w:r w:rsidRPr="00B73700">
        <w:t>X = T/O</w:t>
      </w:r>
    </w:p>
    <w:p w:rsidR="003B2164" w:rsidRPr="00B73700" w:rsidRDefault="003B2164" w:rsidP="003B2164">
      <w:pPr>
        <w:ind w:firstLine="720"/>
        <w:rPr>
          <w:rFonts w:cs="Courier New"/>
        </w:rPr>
      </w:pPr>
      <w:r w:rsidRPr="00B73700">
        <w:rPr>
          <w:rFonts w:cs="Courier New"/>
        </w:rPr>
        <w:t>1N (UH) = 16-18</w:t>
      </w:r>
    </w:p>
    <w:p w:rsidR="003B2164" w:rsidRPr="00B73700" w:rsidRDefault="003B2164" w:rsidP="003B2164">
      <w:pPr>
        <w:ind w:firstLine="720"/>
        <w:rPr>
          <w:rFonts w:cs="Courier New"/>
        </w:rPr>
      </w:pPr>
      <w:r w:rsidRPr="00B73700">
        <w:rPr>
          <w:rFonts w:cs="Courier New"/>
        </w:rPr>
        <w:t>1N (PH) = minors</w:t>
      </w:r>
    </w:p>
    <w:p w:rsidR="003B2164" w:rsidRPr="00B73700" w:rsidRDefault="003B2164" w:rsidP="003B2164">
      <w:pPr>
        <w:ind w:firstLine="720"/>
        <w:rPr>
          <w:rFonts w:cs="Courier New"/>
        </w:rPr>
      </w:pPr>
      <w:r w:rsidRPr="00B73700">
        <w:rPr>
          <w:rFonts w:cs="Courier New"/>
        </w:rPr>
        <w:t xml:space="preserve">2m = </w:t>
      </w:r>
      <w:r w:rsidR="002241EF" w:rsidRPr="00B73700">
        <w:rPr>
          <w:rFonts w:cs="Courier New"/>
        </w:rPr>
        <w:t>NAT</w:t>
      </w:r>
      <w:r w:rsidRPr="00B73700">
        <w:rPr>
          <w:rFonts w:cs="Courier New"/>
        </w:rPr>
        <w:t>, good playing strength</w:t>
      </w:r>
    </w:p>
    <w:p w:rsidR="003B2164" w:rsidRPr="00B73700" w:rsidRDefault="003B2164" w:rsidP="003B2164">
      <w:pPr>
        <w:ind w:firstLine="720"/>
        <w:rPr>
          <w:rFonts w:cs="Courier New"/>
        </w:rPr>
      </w:pPr>
      <w:r w:rsidRPr="00B73700">
        <w:rPr>
          <w:rFonts w:cs="Courier New"/>
        </w:rPr>
        <w:t>2H = S+m split range</w:t>
      </w:r>
    </w:p>
    <w:p w:rsidR="003B2164" w:rsidRPr="00B73700" w:rsidRDefault="003B2164" w:rsidP="003B2164">
      <w:pPr>
        <w:ind w:firstLine="720"/>
        <w:rPr>
          <w:rFonts w:cs="Courier New"/>
        </w:rPr>
      </w:pPr>
      <w:r w:rsidRPr="00B73700">
        <w:rPr>
          <w:rFonts w:cs="Courier New"/>
        </w:rPr>
        <w:t xml:space="preserve">2S = </w:t>
      </w:r>
      <w:r w:rsidR="002241EF" w:rsidRPr="00B73700">
        <w:rPr>
          <w:rFonts w:cs="Courier New"/>
        </w:rPr>
        <w:t>NAT</w:t>
      </w:r>
      <w:r w:rsidRPr="00B73700">
        <w:rPr>
          <w:rFonts w:cs="Courier New"/>
        </w:rPr>
        <w:t xml:space="preserve"> 6+S (rarely 5S)</w:t>
      </w:r>
    </w:p>
    <w:p w:rsidR="003B2164" w:rsidRPr="00B73700" w:rsidRDefault="003B2164" w:rsidP="003B2164">
      <w:pPr>
        <w:ind w:firstLine="720"/>
        <w:rPr>
          <w:rFonts w:cs="Courier New"/>
        </w:rPr>
      </w:pPr>
      <w:r w:rsidRPr="00B73700">
        <w:rPr>
          <w:rFonts w:cs="Courier New"/>
        </w:rPr>
        <w:t>2N = minors, split range</w:t>
      </w:r>
    </w:p>
    <w:p w:rsidR="003B2164" w:rsidRPr="00B73700" w:rsidRDefault="003B2164" w:rsidP="003B2164">
      <w:pPr>
        <w:ind w:firstLine="720"/>
        <w:rPr>
          <w:rFonts w:cs="Courier New"/>
        </w:rPr>
      </w:pPr>
      <w:r w:rsidRPr="00B73700">
        <w:rPr>
          <w:rFonts w:cs="Courier New"/>
        </w:rPr>
        <w:t>3m/4m = pre-empt</w:t>
      </w:r>
    </w:p>
    <w:p w:rsidR="003B2164" w:rsidRPr="00B73700" w:rsidRDefault="003B2164" w:rsidP="003B2164">
      <w:pPr>
        <w:ind w:firstLine="720"/>
        <w:rPr>
          <w:rFonts w:cs="Courier New"/>
        </w:rPr>
      </w:pPr>
      <w:r w:rsidRPr="00B73700">
        <w:rPr>
          <w:rFonts w:cs="Courier New"/>
        </w:rPr>
        <w:t xml:space="preserve">3H = ask for stopper with long running suit and at least 1 outside card or strong single-suiter 10+tricks </w:t>
      </w:r>
    </w:p>
    <w:p w:rsidR="003B2164" w:rsidRPr="00B73700" w:rsidRDefault="003B2164" w:rsidP="003B2164">
      <w:pPr>
        <w:ind w:firstLine="720"/>
        <w:rPr>
          <w:rFonts w:cs="Courier New"/>
        </w:rPr>
      </w:pPr>
      <w:r w:rsidRPr="00B73700">
        <w:rPr>
          <w:rFonts w:cs="Courier New"/>
        </w:rPr>
        <w:t>4H = minors 10+tricks and void in hearts</w:t>
      </w:r>
    </w:p>
    <w:p w:rsidR="003B2164" w:rsidRPr="00B73700" w:rsidRDefault="003B2164" w:rsidP="003B2164">
      <w:pPr>
        <w:ind w:firstLine="720"/>
        <w:rPr>
          <w:rFonts w:cs="Courier New"/>
        </w:rPr>
      </w:pPr>
      <w:r w:rsidRPr="00B73700">
        <w:rPr>
          <w:rFonts w:cs="Courier New"/>
        </w:rPr>
        <w:t>4S = To play</w:t>
      </w:r>
    </w:p>
    <w:p w:rsidR="003B2164" w:rsidRPr="00B73700" w:rsidRDefault="003B2164" w:rsidP="003B2164">
      <w:pPr>
        <w:ind w:firstLine="720"/>
        <w:rPr>
          <w:rFonts w:cs="Courier New"/>
        </w:rPr>
      </w:pPr>
      <w:r w:rsidRPr="00B73700">
        <w:rPr>
          <w:rFonts w:cs="Courier New"/>
        </w:rPr>
        <w:t>4N = minors, 11+Cards</w:t>
      </w:r>
    </w:p>
    <w:p w:rsidR="0028544A" w:rsidRPr="00B73700" w:rsidRDefault="0028544A" w:rsidP="0028544A">
      <w:pPr>
        <w:pStyle w:val="Heading3"/>
        <w:rPr>
          <w:lang w:val="en-US"/>
        </w:rPr>
      </w:pPr>
      <w:r w:rsidRPr="00B73700">
        <w:rPr>
          <w:lang w:val="en-US"/>
        </w:rPr>
        <w:t>[1H]–P–[2H]</w:t>
      </w:r>
    </w:p>
    <w:p w:rsidR="0028544A" w:rsidRPr="00B73700" w:rsidRDefault="0028544A" w:rsidP="0028544A">
      <w:r w:rsidRPr="00B73700">
        <w:tab/>
        <w:t>X = T/O tolerance for all suits</w:t>
      </w:r>
    </w:p>
    <w:p w:rsidR="0028544A" w:rsidRPr="00B73700" w:rsidRDefault="0028544A" w:rsidP="0028544A">
      <w:r w:rsidRPr="00B73700">
        <w:tab/>
        <w:t>2N = Minors</w:t>
      </w:r>
    </w:p>
    <w:p w:rsidR="0028544A" w:rsidRPr="00B73700" w:rsidRDefault="0028544A" w:rsidP="00ED63CB">
      <w:pPr>
        <w:autoSpaceDE w:val="0"/>
        <w:autoSpaceDN w:val="0"/>
        <w:adjustRightInd w:val="0"/>
        <w:rPr>
          <w:rFonts w:cs="Courier New"/>
        </w:rPr>
      </w:pPr>
    </w:p>
    <w:p w:rsidR="00ED63CB" w:rsidRPr="00B73700" w:rsidRDefault="00ED63CB" w:rsidP="00ED63CB">
      <w:pPr>
        <w:pStyle w:val="Heading3"/>
        <w:rPr>
          <w:lang w:val="en-US"/>
        </w:rPr>
      </w:pPr>
      <w:r w:rsidRPr="00B73700">
        <w:rPr>
          <w:lang w:val="en-US"/>
        </w:rPr>
        <w:t>[1S]–2S(H+m)–[P] -</w:t>
      </w:r>
    </w:p>
    <w:p w:rsidR="00ED63CB" w:rsidRPr="00B73700" w:rsidRDefault="00ED63CB" w:rsidP="00ED63CB">
      <w:pPr>
        <w:autoSpaceDE w:val="0"/>
        <w:autoSpaceDN w:val="0"/>
        <w:adjustRightInd w:val="0"/>
        <w:rPr>
          <w:rFonts w:cs="Courier New"/>
        </w:rPr>
      </w:pPr>
      <w:r w:rsidRPr="00B73700">
        <w:rPr>
          <w:rFonts w:cs="Courier New"/>
          <w:color w:val="008000"/>
        </w:rPr>
        <w:tab/>
      </w:r>
      <w:r w:rsidRPr="00B73700">
        <w:rPr>
          <w:rFonts w:cs="Courier New"/>
        </w:rPr>
        <w:t>2N = Asks minor or Game try in H, inv+</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3C/3D = min hand</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Pass = To play</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3H = Game try in H</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r>
      <w:r w:rsidRPr="00B73700">
        <w:rPr>
          <w:rFonts w:cs="Courier New"/>
        </w:rPr>
        <w:tab/>
        <w:t>3S = Game try in minor</w:t>
      </w:r>
    </w:p>
    <w:p w:rsidR="00ED63CB" w:rsidRPr="00B73700" w:rsidRDefault="00ED63CB" w:rsidP="00ED63CB">
      <w:pPr>
        <w:autoSpaceDE w:val="0"/>
        <w:autoSpaceDN w:val="0"/>
        <w:adjustRightInd w:val="0"/>
        <w:rPr>
          <w:rFonts w:cs="Courier New"/>
        </w:rPr>
      </w:pPr>
      <w:r w:rsidRPr="00B73700">
        <w:rPr>
          <w:rFonts w:cs="Courier New"/>
        </w:rPr>
        <w:tab/>
      </w:r>
      <w:r w:rsidRPr="00B73700">
        <w:rPr>
          <w:rFonts w:cs="Courier New"/>
        </w:rPr>
        <w:tab/>
        <w:t>3H = max hand (either minor)</w:t>
      </w:r>
    </w:p>
    <w:p w:rsidR="00ED63CB" w:rsidRPr="00B73700" w:rsidRDefault="00ED63CB" w:rsidP="00ED63CB">
      <w:pPr>
        <w:autoSpaceDE w:val="0"/>
        <w:autoSpaceDN w:val="0"/>
        <w:adjustRightInd w:val="0"/>
        <w:rPr>
          <w:rFonts w:cs="Courier New"/>
        </w:rPr>
      </w:pPr>
      <w:r w:rsidRPr="00B73700">
        <w:rPr>
          <w:rFonts w:cs="Courier New"/>
        </w:rPr>
        <w:tab/>
        <w:t>3C = Pass or correct to 3D</w:t>
      </w:r>
    </w:p>
    <w:p w:rsidR="00ED63CB" w:rsidRPr="00B73700" w:rsidRDefault="00ED63CB" w:rsidP="00ED63CB">
      <w:pPr>
        <w:autoSpaceDE w:val="0"/>
        <w:autoSpaceDN w:val="0"/>
        <w:adjustRightInd w:val="0"/>
        <w:rPr>
          <w:rFonts w:cs="Courier New"/>
        </w:rPr>
      </w:pPr>
      <w:r w:rsidRPr="00B73700">
        <w:rPr>
          <w:rFonts w:cs="Courier New"/>
        </w:rPr>
        <w:tab/>
        <w:t>3D = Big fit for C, better D than H</w:t>
      </w:r>
    </w:p>
    <w:p w:rsidR="00ED63CB" w:rsidRPr="00B73700" w:rsidRDefault="00ED63CB" w:rsidP="00ED63CB">
      <w:pPr>
        <w:autoSpaceDE w:val="0"/>
        <w:autoSpaceDN w:val="0"/>
        <w:adjustRightInd w:val="0"/>
        <w:rPr>
          <w:rFonts w:cs="Courier New"/>
        </w:rPr>
      </w:pPr>
      <w:r w:rsidRPr="00B73700">
        <w:rPr>
          <w:rFonts w:cs="Courier New"/>
        </w:rPr>
        <w:tab/>
        <w:t>3H = To play</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3S/4C/4D = Splinter in support of H</w:t>
      </w:r>
    </w:p>
    <w:p w:rsidR="00ED63CB" w:rsidRPr="00B73700" w:rsidRDefault="00ED63CB" w:rsidP="00ED63CB">
      <w:pPr>
        <w:autoSpaceDE w:val="0"/>
        <w:autoSpaceDN w:val="0"/>
        <w:adjustRightInd w:val="0"/>
        <w:rPr>
          <w:rFonts w:cs="Courier New"/>
        </w:rPr>
      </w:pPr>
      <w:r w:rsidRPr="00B73700">
        <w:rPr>
          <w:rFonts w:cs="Courier New"/>
        </w:rPr>
        <w:tab/>
        <w:t>4H = Preemptive Raise to 4H</w:t>
      </w:r>
    </w:p>
    <w:p w:rsidR="00ED63CB" w:rsidRPr="00B73700" w:rsidRDefault="00ED63CB" w:rsidP="00ED63CB">
      <w:pPr>
        <w:pStyle w:val="Heading3"/>
        <w:rPr>
          <w:lang w:val="en-US"/>
        </w:rPr>
      </w:pPr>
      <w:r w:rsidRPr="00B73700">
        <w:rPr>
          <w:lang w:val="en-US"/>
        </w:rPr>
        <w:lastRenderedPageBreak/>
        <w:t>[1S]–2N(C+D)–[P] -</w:t>
      </w:r>
    </w:p>
    <w:p w:rsidR="00ED63CB" w:rsidRPr="00B73700" w:rsidRDefault="00ED63CB" w:rsidP="00ED63CB">
      <w:pPr>
        <w:autoSpaceDE w:val="0"/>
        <w:autoSpaceDN w:val="0"/>
        <w:adjustRightInd w:val="0"/>
        <w:rPr>
          <w:rFonts w:cs="Courier New"/>
        </w:rPr>
      </w:pPr>
      <w:r w:rsidRPr="00B73700">
        <w:rPr>
          <w:rFonts w:cs="Courier New"/>
        </w:rPr>
        <w:tab/>
        <w:t>3C/3D = To play</w:t>
      </w:r>
    </w:p>
    <w:p w:rsidR="00ED63CB" w:rsidRPr="00B73700" w:rsidRDefault="00ED63CB" w:rsidP="00ED63CB">
      <w:pPr>
        <w:autoSpaceDE w:val="0"/>
        <w:autoSpaceDN w:val="0"/>
        <w:adjustRightInd w:val="0"/>
        <w:rPr>
          <w:rFonts w:cs="Courier New"/>
        </w:rPr>
      </w:pPr>
      <w:r w:rsidRPr="00B73700">
        <w:rPr>
          <w:rFonts w:cs="Courier New"/>
        </w:rPr>
        <w:tab/>
        <w:t xml:space="preserve">3H = </w:t>
      </w:r>
      <w:r w:rsidR="002241EF" w:rsidRPr="00B73700">
        <w:rPr>
          <w:rFonts w:cs="Courier New"/>
        </w:rPr>
        <w:t>NAT</w:t>
      </w:r>
      <w:r w:rsidRPr="00B73700">
        <w:rPr>
          <w:rFonts w:cs="Courier New"/>
        </w:rPr>
        <w:t xml:space="preserve"> and Forcing</w:t>
      </w:r>
    </w:p>
    <w:p w:rsidR="00ED63CB" w:rsidRPr="00B73700" w:rsidRDefault="00ED63CB" w:rsidP="00ED63CB">
      <w:pPr>
        <w:autoSpaceDE w:val="0"/>
        <w:autoSpaceDN w:val="0"/>
        <w:adjustRightInd w:val="0"/>
        <w:rPr>
          <w:rFonts w:cs="Courier New"/>
        </w:rPr>
      </w:pPr>
      <w:r w:rsidRPr="00B73700">
        <w:rPr>
          <w:rFonts w:cs="Courier New"/>
        </w:rPr>
        <w:tab/>
        <w:t>3S = Agrees one minor, inv+</w:t>
      </w:r>
    </w:p>
    <w:p w:rsidR="00ED63CB" w:rsidRPr="00B73700" w:rsidRDefault="00ED63CB" w:rsidP="00ED63CB">
      <w:pPr>
        <w:autoSpaceDE w:val="0"/>
        <w:autoSpaceDN w:val="0"/>
        <w:adjustRightInd w:val="0"/>
        <w:rPr>
          <w:rFonts w:cs="Courier New"/>
        </w:rPr>
      </w:pPr>
      <w:r w:rsidRPr="00B73700">
        <w:rPr>
          <w:rFonts w:cs="Courier New"/>
        </w:rPr>
        <w:tab/>
        <w:t>3N = To play</w:t>
      </w:r>
    </w:p>
    <w:p w:rsidR="00ED63CB" w:rsidRPr="00B73700" w:rsidRDefault="00ED63CB" w:rsidP="00ED63CB">
      <w:pPr>
        <w:autoSpaceDE w:val="0"/>
        <w:autoSpaceDN w:val="0"/>
        <w:adjustRightInd w:val="0"/>
        <w:rPr>
          <w:rFonts w:cs="Courier New"/>
        </w:rPr>
      </w:pPr>
      <w:r w:rsidRPr="00B73700">
        <w:rPr>
          <w:rFonts w:cs="Courier New"/>
        </w:rPr>
        <w:tab/>
        <w:t>4C/4D = Preemptive</w:t>
      </w:r>
    </w:p>
    <w:p w:rsidR="00ED63CB" w:rsidRPr="00B73700" w:rsidRDefault="00ED63CB" w:rsidP="00ED63CB">
      <w:pPr>
        <w:autoSpaceDE w:val="0"/>
        <w:autoSpaceDN w:val="0"/>
        <w:adjustRightInd w:val="0"/>
        <w:rPr>
          <w:rFonts w:cs="Courier New"/>
        </w:rPr>
      </w:pPr>
      <w:r w:rsidRPr="00B73700">
        <w:rPr>
          <w:rFonts w:cs="Courier New"/>
        </w:rPr>
        <w:tab/>
        <w:t>4H = To Play</w:t>
      </w:r>
    </w:p>
    <w:p w:rsidR="00ED63CB" w:rsidRPr="00B73700" w:rsidRDefault="00ED63CB" w:rsidP="00ED63CB">
      <w:pPr>
        <w:autoSpaceDE w:val="0"/>
        <w:autoSpaceDN w:val="0"/>
        <w:adjustRightInd w:val="0"/>
        <w:rPr>
          <w:rFonts w:cs="Courier New"/>
        </w:rPr>
      </w:pPr>
      <w:r w:rsidRPr="00B73700">
        <w:rPr>
          <w:rFonts w:cs="Courier New"/>
        </w:rPr>
        <w:tab/>
        <w:t>4S = Splinter</w:t>
      </w:r>
    </w:p>
    <w:p w:rsidR="0012312F" w:rsidRPr="00B73700" w:rsidRDefault="0012312F" w:rsidP="0012312F">
      <w:pPr>
        <w:pStyle w:val="Heading3"/>
        <w:rPr>
          <w:lang w:val="en-US"/>
        </w:rPr>
      </w:pPr>
      <w:r w:rsidRPr="00B73700">
        <w:rPr>
          <w:lang w:val="en-US"/>
        </w:rPr>
        <w:t>[1S]–P–[2S]</w:t>
      </w:r>
    </w:p>
    <w:p w:rsidR="0012312F" w:rsidRPr="00B73700" w:rsidRDefault="0012312F" w:rsidP="0012312F">
      <w:r w:rsidRPr="00B73700">
        <w:tab/>
        <w:t>X = T/O tolerance for all suits</w:t>
      </w:r>
    </w:p>
    <w:p w:rsidR="0012312F" w:rsidRPr="00B73700" w:rsidRDefault="0012312F" w:rsidP="0012312F">
      <w:r w:rsidRPr="00B73700">
        <w:tab/>
        <w:t>2N = Michaels</w:t>
      </w:r>
    </w:p>
    <w:p w:rsidR="00491274" w:rsidRPr="00994FE1" w:rsidRDefault="00491274" w:rsidP="00491274">
      <w:pPr>
        <w:pStyle w:val="Heading3"/>
        <w:rPr>
          <w:strike/>
          <w:lang w:val="en-US"/>
        </w:rPr>
      </w:pPr>
      <w:r w:rsidRPr="00994FE1">
        <w:rPr>
          <w:strike/>
          <w:highlight w:val="yellow"/>
          <w:lang w:val="en-US"/>
        </w:rPr>
        <w:t>[1S]-1N-[P]- all bids at 2 level are transfers</w:t>
      </w:r>
    </w:p>
    <w:p w:rsidR="00491274" w:rsidRPr="00B73700" w:rsidRDefault="00491274" w:rsidP="00491274">
      <w:pPr>
        <w:pStyle w:val="Heading3"/>
        <w:rPr>
          <w:lang w:val="en-US"/>
        </w:rPr>
      </w:pPr>
      <w:r w:rsidRPr="00B73700">
        <w:rPr>
          <w:lang w:val="en-US"/>
        </w:rPr>
        <w:t xml:space="preserve">[1M]-P-P-2M = </w:t>
      </w:r>
      <w:r w:rsidR="00994FE1">
        <w:rPr>
          <w:lang w:val="en-US"/>
        </w:rPr>
        <w:t>Michaels</w:t>
      </w:r>
    </w:p>
    <w:p w:rsidR="00491274" w:rsidRPr="00B73700" w:rsidRDefault="00491274" w:rsidP="00491274">
      <w:pPr>
        <w:pStyle w:val="Heading3"/>
        <w:rPr>
          <w:lang w:val="en-US"/>
        </w:rPr>
      </w:pPr>
      <w:r w:rsidRPr="00B73700">
        <w:rPr>
          <w:lang w:val="en-US"/>
        </w:rPr>
        <w:t>[1A]-P-P-3A – strong hand with tricks</w:t>
      </w:r>
    </w:p>
    <w:p w:rsidR="00491274" w:rsidRPr="00B73700" w:rsidRDefault="00491274" w:rsidP="00491274">
      <w:pPr>
        <w:pStyle w:val="Heading3"/>
        <w:rPr>
          <w:lang w:val="en-US"/>
        </w:rPr>
      </w:pPr>
      <w:r w:rsidRPr="00B73700">
        <w:rPr>
          <w:lang w:val="en-US"/>
        </w:rPr>
        <w:t>[1m]-P-P-2m = Michaels</w:t>
      </w:r>
    </w:p>
    <w:p w:rsidR="00801259" w:rsidRPr="00B73700" w:rsidRDefault="00801259" w:rsidP="00801259">
      <w:pPr>
        <w:pStyle w:val="Heading3"/>
        <w:rPr>
          <w:lang w:val="en-US"/>
        </w:rPr>
      </w:pPr>
      <w:r w:rsidRPr="00B73700">
        <w:rPr>
          <w:lang w:val="en-US"/>
        </w:rPr>
        <w:t>[1M]–X–[Artificial bid for support] –</w:t>
      </w:r>
    </w:p>
    <w:p w:rsidR="00801259" w:rsidRPr="00B73700" w:rsidRDefault="00801259" w:rsidP="00801259">
      <w:r w:rsidRPr="00B73700">
        <w:tab/>
        <w:t>Bid like 1M was raised</w:t>
      </w:r>
    </w:p>
    <w:p w:rsidR="00081071" w:rsidRPr="00B73700" w:rsidRDefault="00671735" w:rsidP="00081071">
      <w:pPr>
        <w:pStyle w:val="Heading3"/>
        <w:rPr>
          <w:lang w:val="en-US"/>
        </w:rPr>
      </w:pPr>
      <w:r w:rsidRPr="00B73700">
        <w:rPr>
          <w:lang w:val="en-US"/>
        </w:rPr>
        <w:t>[1M]-X-[2M]-</w:t>
      </w:r>
      <w:r w:rsidR="00081071" w:rsidRPr="00B73700">
        <w:rPr>
          <w:lang w:val="en-US"/>
        </w:rPr>
        <w:t xml:space="preserve"> or</w:t>
      </w:r>
    </w:p>
    <w:p w:rsidR="00671735" w:rsidRPr="00B73700" w:rsidRDefault="00081071" w:rsidP="00081071">
      <w:pPr>
        <w:pStyle w:val="Heading3"/>
        <w:rPr>
          <w:lang w:val="en-US"/>
        </w:rPr>
      </w:pPr>
      <w:r w:rsidRPr="00B73700">
        <w:rPr>
          <w:lang w:val="en-US"/>
        </w:rPr>
        <w:t>[</w:t>
      </w:r>
      <w:r w:rsidR="00671735" w:rsidRPr="00B73700">
        <w:rPr>
          <w:lang w:val="en-US"/>
        </w:rPr>
        <w:t>1M]-X-[2M]-P-[P]-X-[p]-</w:t>
      </w:r>
    </w:p>
    <w:p w:rsidR="00081071" w:rsidRPr="00B73700" w:rsidRDefault="00081071" w:rsidP="00081071">
      <w:pPr>
        <w:rPr>
          <w:rFonts w:cs="Courier New"/>
        </w:rPr>
      </w:pPr>
      <w:r w:rsidRPr="00B73700">
        <w:rPr>
          <w:rFonts w:cs="Courier New"/>
        </w:rPr>
        <w:tab/>
        <w:t>Rumpelsohl</w:t>
      </w:r>
    </w:p>
    <w:p w:rsidR="00B771ED" w:rsidRPr="00994FE1" w:rsidRDefault="00081071" w:rsidP="00B771ED">
      <w:pPr>
        <w:pStyle w:val="Heading3"/>
        <w:rPr>
          <w:strike/>
          <w:highlight w:val="yellow"/>
          <w:lang w:val="en-US"/>
        </w:rPr>
      </w:pPr>
      <w:r w:rsidRPr="00994FE1">
        <w:rPr>
          <w:strike/>
          <w:lang w:val="en-US"/>
        </w:rPr>
        <w:t xml:space="preserve"> </w:t>
      </w:r>
      <w:r w:rsidR="00B771ED" w:rsidRPr="00994FE1">
        <w:rPr>
          <w:strike/>
          <w:highlight w:val="yellow"/>
          <w:lang w:val="en-US"/>
        </w:rPr>
        <w:t>[1M]-2A-[2M]-</w:t>
      </w:r>
    </w:p>
    <w:p w:rsidR="00B771ED" w:rsidRPr="00994FE1" w:rsidRDefault="00B771ED" w:rsidP="00B771ED">
      <w:pPr>
        <w:rPr>
          <w:rFonts w:cs="Courier New"/>
          <w:strike/>
          <w:highlight w:val="yellow"/>
        </w:rPr>
      </w:pPr>
      <w:r w:rsidRPr="00994FE1">
        <w:rPr>
          <w:rFonts w:cs="Courier New"/>
          <w:strike/>
          <w:highlight w:val="yellow"/>
        </w:rPr>
        <w:tab/>
        <w:t xml:space="preserve">2S = </w:t>
      </w:r>
      <w:r w:rsidR="002241EF" w:rsidRPr="00994FE1">
        <w:rPr>
          <w:rFonts w:cs="Courier New"/>
          <w:strike/>
          <w:highlight w:val="yellow"/>
        </w:rPr>
        <w:t>NAT</w:t>
      </w:r>
    </w:p>
    <w:p w:rsidR="00B771ED" w:rsidRPr="00994FE1" w:rsidRDefault="00B771ED" w:rsidP="00B771ED">
      <w:pPr>
        <w:rPr>
          <w:rFonts w:cs="Courier New"/>
          <w:strike/>
          <w:highlight w:val="yellow"/>
        </w:rPr>
      </w:pPr>
      <w:r w:rsidRPr="00994FE1">
        <w:rPr>
          <w:rFonts w:cs="Courier New"/>
          <w:strike/>
          <w:highlight w:val="yellow"/>
        </w:rPr>
        <w:tab/>
        <w:t>2N to 3(A-2) = Transfer</w:t>
      </w:r>
    </w:p>
    <w:p w:rsidR="00B771ED" w:rsidRPr="00994FE1" w:rsidRDefault="00B771ED" w:rsidP="00B771ED">
      <w:pPr>
        <w:rPr>
          <w:rFonts w:cs="Courier New"/>
          <w:strike/>
          <w:highlight w:val="yellow"/>
        </w:rPr>
      </w:pPr>
      <w:r w:rsidRPr="00994FE1">
        <w:rPr>
          <w:rFonts w:cs="Courier New"/>
          <w:strike/>
          <w:highlight w:val="yellow"/>
        </w:rPr>
        <w:tab/>
        <w:t>3(A-1) = Good Raise</w:t>
      </w:r>
    </w:p>
    <w:p w:rsidR="00B771ED" w:rsidRPr="00994FE1" w:rsidRDefault="00B771ED" w:rsidP="00B771ED">
      <w:pPr>
        <w:rPr>
          <w:rFonts w:cs="Courier New"/>
          <w:strike/>
          <w:highlight w:val="yellow"/>
        </w:rPr>
      </w:pPr>
      <w:r w:rsidRPr="00994FE1">
        <w:rPr>
          <w:rFonts w:cs="Courier New"/>
          <w:strike/>
          <w:highlight w:val="yellow"/>
        </w:rPr>
        <w:tab/>
        <w:t>3A = Weak Raise</w:t>
      </w:r>
    </w:p>
    <w:p w:rsidR="00B771ED" w:rsidRPr="00994FE1" w:rsidRDefault="00B771ED" w:rsidP="00B771ED">
      <w:pPr>
        <w:ind w:firstLine="720"/>
        <w:rPr>
          <w:rFonts w:cs="Courier New"/>
          <w:strike/>
          <w:highlight w:val="yellow"/>
        </w:rPr>
      </w:pPr>
      <w:r w:rsidRPr="00994FE1">
        <w:rPr>
          <w:rFonts w:cs="Courier New"/>
          <w:strike/>
          <w:highlight w:val="yellow"/>
        </w:rPr>
        <w:t>E.g.</w:t>
      </w:r>
    </w:p>
    <w:p w:rsidR="00B771ED" w:rsidRPr="00994FE1" w:rsidRDefault="00B771ED" w:rsidP="00B771ED">
      <w:pPr>
        <w:ind w:firstLine="720"/>
        <w:rPr>
          <w:rFonts w:cs="Courier New"/>
          <w:strike/>
          <w:highlight w:val="yellow"/>
        </w:rPr>
      </w:pPr>
      <w:r w:rsidRPr="00994FE1">
        <w:rPr>
          <w:rFonts w:cs="Courier New"/>
          <w:strike/>
          <w:highlight w:val="yellow"/>
        </w:rPr>
        <w:t>(1S)-2H-(2S), 2N = clubs, 3C = diamonds, 3D = good raise, 3H = weak raise</w:t>
      </w:r>
    </w:p>
    <w:p w:rsidR="00B771ED" w:rsidRPr="00994FE1" w:rsidRDefault="00B771ED" w:rsidP="00B771ED">
      <w:pPr>
        <w:ind w:firstLine="720"/>
        <w:rPr>
          <w:rFonts w:cs="Courier New"/>
          <w:strike/>
        </w:rPr>
      </w:pPr>
      <w:r w:rsidRPr="00994FE1">
        <w:rPr>
          <w:rFonts w:cs="Courier New"/>
          <w:strike/>
          <w:highlight w:val="yellow"/>
        </w:rPr>
        <w:t xml:space="preserve">(1H)-2C-(2H), 2S = </w:t>
      </w:r>
      <w:r w:rsidR="002241EF" w:rsidRPr="00994FE1">
        <w:rPr>
          <w:rFonts w:cs="Courier New"/>
          <w:strike/>
          <w:highlight w:val="yellow"/>
        </w:rPr>
        <w:t>NAT</w:t>
      </w:r>
      <w:r w:rsidRPr="00994FE1">
        <w:rPr>
          <w:rFonts w:cs="Courier New"/>
          <w:strike/>
          <w:highlight w:val="yellow"/>
        </w:rPr>
        <w:t>, 2N = good raise, 3C = weak raise</w:t>
      </w:r>
    </w:p>
    <w:p w:rsidR="00B771ED" w:rsidRPr="00B73700" w:rsidRDefault="00B771ED" w:rsidP="007D5EDD">
      <w:pPr>
        <w:ind w:firstLine="720"/>
        <w:rPr>
          <w:rFonts w:cs="Courier New"/>
        </w:rPr>
      </w:pPr>
    </w:p>
    <w:p w:rsidR="00491274" w:rsidRPr="00B73700" w:rsidRDefault="00491274" w:rsidP="00491274">
      <w:pPr>
        <w:pStyle w:val="Heading3"/>
        <w:rPr>
          <w:lang w:val="en-US"/>
        </w:rPr>
      </w:pPr>
      <w:r w:rsidRPr="00B73700">
        <w:rPr>
          <w:lang w:val="en-US"/>
        </w:rPr>
        <w:t>[1M]-2M-[3M]</w:t>
      </w:r>
    </w:p>
    <w:p w:rsidR="00491274" w:rsidRPr="00B73700" w:rsidRDefault="00491274" w:rsidP="00491274">
      <w:pPr>
        <w:ind w:firstLine="720"/>
        <w:rPr>
          <w:rFonts w:cs="Courier New"/>
        </w:rPr>
      </w:pPr>
      <w:r w:rsidRPr="00B73700">
        <w:rPr>
          <w:rFonts w:cs="Courier New"/>
        </w:rPr>
        <w:t>3N = To Play</w:t>
      </w:r>
    </w:p>
    <w:p w:rsidR="00491274" w:rsidRPr="00B73700" w:rsidRDefault="00491274" w:rsidP="00491274">
      <w:pPr>
        <w:ind w:firstLine="720"/>
        <w:rPr>
          <w:rFonts w:cs="Courier New"/>
        </w:rPr>
      </w:pPr>
      <w:r w:rsidRPr="00B73700">
        <w:rPr>
          <w:rFonts w:cs="Courier New"/>
        </w:rPr>
        <w:t>X = To Compete</w:t>
      </w:r>
    </w:p>
    <w:p w:rsidR="000D748F" w:rsidRPr="00B73700" w:rsidRDefault="000D748F" w:rsidP="00491274">
      <w:pPr>
        <w:pStyle w:val="Heading3"/>
        <w:rPr>
          <w:lang w:val="en-US"/>
        </w:rPr>
      </w:pPr>
      <w:r w:rsidRPr="00B73700">
        <w:rPr>
          <w:lang w:val="en-US"/>
        </w:rPr>
        <w:t>[1M]-2M-[4M]</w:t>
      </w:r>
    </w:p>
    <w:p w:rsidR="000D748F" w:rsidRPr="00B73700" w:rsidRDefault="000D748F" w:rsidP="000D748F">
      <w:pPr>
        <w:ind w:firstLine="720"/>
        <w:rPr>
          <w:rFonts w:cs="Courier New"/>
        </w:rPr>
      </w:pPr>
      <w:r w:rsidRPr="00B73700">
        <w:rPr>
          <w:rFonts w:cs="Courier New"/>
        </w:rPr>
        <w:t>5m = own suit</w:t>
      </w:r>
    </w:p>
    <w:p w:rsidR="000D748F" w:rsidRPr="00B73700" w:rsidRDefault="000D748F" w:rsidP="000D748F">
      <w:pPr>
        <w:ind w:firstLine="720"/>
        <w:rPr>
          <w:rFonts w:cs="Courier New"/>
        </w:rPr>
      </w:pPr>
      <w:r w:rsidRPr="00B73700">
        <w:rPr>
          <w:rFonts w:cs="Courier New"/>
        </w:rPr>
        <w:t>4N = To compete (followed by 5M is slam invite)</w:t>
      </w:r>
    </w:p>
    <w:p w:rsidR="00801259" w:rsidRPr="00B73700" w:rsidRDefault="00801259" w:rsidP="000D748F">
      <w:pPr>
        <w:pStyle w:val="Heading3"/>
        <w:rPr>
          <w:lang w:val="en-US"/>
        </w:rPr>
      </w:pPr>
      <w:r w:rsidRPr="00B73700">
        <w:rPr>
          <w:lang w:val="en-US"/>
        </w:rPr>
        <w:t>[1A]–P–[1N]–X = Takeout of A</w:t>
      </w:r>
    </w:p>
    <w:p w:rsidR="000D748F" w:rsidRPr="00B73700" w:rsidRDefault="000D748F" w:rsidP="000D748F">
      <w:pPr>
        <w:pStyle w:val="Heading3"/>
        <w:rPr>
          <w:lang w:val="en-US"/>
        </w:rPr>
      </w:pPr>
      <w:r w:rsidRPr="00B73700">
        <w:rPr>
          <w:lang w:val="en-US"/>
        </w:rPr>
        <w:t>[1A]-1B-[X]-XX = shows Honor double in B and some values (but mostly lead-directional)</w:t>
      </w:r>
    </w:p>
    <w:p w:rsidR="00801259" w:rsidRPr="00B73700" w:rsidRDefault="00801259" w:rsidP="00801259">
      <w:pPr>
        <w:pStyle w:val="Heading3"/>
        <w:rPr>
          <w:lang w:val="en-US"/>
        </w:rPr>
      </w:pPr>
      <w:r w:rsidRPr="00B73700">
        <w:rPr>
          <w:lang w:val="en-US"/>
        </w:rPr>
        <w:t>[1A]–X–[1N</w:t>
      </w:r>
      <w:r w:rsidR="003411AF" w:rsidRPr="00B73700">
        <w:rPr>
          <w:lang w:val="en-US"/>
        </w:rPr>
        <w:t>] (</w:t>
      </w:r>
      <w:r w:rsidR="002241EF" w:rsidRPr="00B73700">
        <w:rPr>
          <w:lang w:val="en-US"/>
        </w:rPr>
        <w:t>NAT</w:t>
      </w:r>
      <w:r w:rsidRPr="00B73700">
        <w:rPr>
          <w:lang w:val="en-US"/>
        </w:rPr>
        <w:t>)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2N = Distributional takeout</w:t>
      </w:r>
    </w:p>
    <w:p w:rsidR="00801259" w:rsidRPr="00B73700" w:rsidRDefault="00801259" w:rsidP="00801259">
      <w:r w:rsidRPr="00B73700">
        <w:tab/>
        <w:t xml:space="preserve">Jumps are preemptive </w:t>
      </w:r>
      <w:r w:rsidR="002241EF" w:rsidRPr="00B73700">
        <w:t>NAT</w:t>
      </w:r>
    </w:p>
    <w:p w:rsidR="00801259" w:rsidRPr="00B73700" w:rsidRDefault="00801259" w:rsidP="00801259">
      <w:r w:rsidRPr="00B73700">
        <w:tab/>
        <w:t xml:space="preserve">Rest </w:t>
      </w:r>
      <w:r w:rsidR="002241EF" w:rsidRPr="00B73700">
        <w:t>NAT</w:t>
      </w:r>
    </w:p>
    <w:p w:rsidR="00801259" w:rsidRPr="00B73700" w:rsidRDefault="00801259" w:rsidP="00801259">
      <w:pPr>
        <w:pStyle w:val="Heading3"/>
        <w:rPr>
          <w:lang w:val="en-US"/>
        </w:rPr>
      </w:pPr>
      <w:r w:rsidRPr="00B73700">
        <w:rPr>
          <w:lang w:val="en-US"/>
        </w:rPr>
        <w:lastRenderedPageBreak/>
        <w:t>[1A]–X–[New suit B] –</w:t>
      </w:r>
    </w:p>
    <w:p w:rsidR="00801259" w:rsidRPr="00B73700" w:rsidRDefault="00801259" w:rsidP="00801259">
      <w:r w:rsidRPr="00B73700">
        <w:tab/>
        <w:t>X = Penalty</w:t>
      </w:r>
    </w:p>
    <w:p w:rsidR="00801259" w:rsidRPr="00B73700" w:rsidRDefault="00801259" w:rsidP="00801259">
      <w:r w:rsidRPr="00B73700">
        <w:tab/>
        <w:t>2A = General Force</w:t>
      </w:r>
    </w:p>
    <w:p w:rsidR="00801259" w:rsidRPr="00B73700" w:rsidRDefault="00801259" w:rsidP="00801259">
      <w:r w:rsidRPr="00B73700">
        <w:tab/>
        <w:t>3A/3B = Stopper Showing</w:t>
      </w:r>
    </w:p>
    <w:p w:rsidR="00801259" w:rsidRPr="00B73700" w:rsidRDefault="00801259" w:rsidP="00801259">
      <w:r w:rsidRPr="00B73700">
        <w:tab/>
        <w:t xml:space="preserve">Jumps are preemptive </w:t>
      </w:r>
      <w:r w:rsidR="002241EF" w:rsidRPr="00B73700">
        <w:t>NAT</w:t>
      </w:r>
    </w:p>
    <w:p w:rsidR="0002410A" w:rsidRPr="00B73700" w:rsidRDefault="00801259" w:rsidP="0002410A">
      <w:r w:rsidRPr="00B73700">
        <w:tab/>
        <w:t xml:space="preserve">Rest </w:t>
      </w:r>
      <w:r w:rsidR="002241EF" w:rsidRPr="00B73700">
        <w:t>NAT</w:t>
      </w:r>
    </w:p>
    <w:p w:rsidR="0002410A" w:rsidRPr="00B73700" w:rsidRDefault="0002410A" w:rsidP="0002410A">
      <w:pPr>
        <w:pStyle w:val="Heading3"/>
        <w:rPr>
          <w:rFonts w:cs="Times New Roman"/>
          <w:lang w:val="en-US"/>
        </w:rPr>
      </w:pPr>
      <w:r w:rsidRPr="00B73700">
        <w:rPr>
          <w:lang w:val="en-US"/>
        </w:rPr>
        <w:t xml:space="preserve">[1A]-X-[P]-1B-[P]-2A, cheapest bid 2(A+1) is negative (not </w:t>
      </w:r>
      <w:r w:rsidR="002241EF" w:rsidRPr="00B73700">
        <w:rPr>
          <w:lang w:val="en-US"/>
        </w:rPr>
        <w:t>NAT</w:t>
      </w:r>
      <w:r w:rsidRPr="00B73700">
        <w:rPr>
          <w:lang w:val="en-US"/>
        </w:rPr>
        <w:t xml:space="preserve">) </w:t>
      </w:r>
    </w:p>
    <w:p w:rsidR="0002410A" w:rsidRPr="00B73700" w:rsidRDefault="0002410A" w:rsidP="0002410A">
      <w:pPr>
        <w:ind w:firstLine="720"/>
        <w:rPr>
          <w:rFonts w:cs="Courier New"/>
        </w:rPr>
      </w:pPr>
      <w:r w:rsidRPr="00B73700">
        <w:rPr>
          <w:rFonts w:cs="Courier New"/>
        </w:rPr>
        <w:t>E.g.: [1C]-X-[p]-1H-[p]-2C</w:t>
      </w:r>
    </w:p>
    <w:p w:rsidR="0002410A" w:rsidRPr="00B73700" w:rsidRDefault="0002410A" w:rsidP="0002410A">
      <w:pPr>
        <w:ind w:left="720" w:firstLine="720"/>
        <w:rPr>
          <w:rFonts w:cs="Courier New"/>
        </w:rPr>
      </w:pPr>
      <w:r w:rsidRPr="00B73700">
        <w:rPr>
          <w:rFonts w:cs="Courier New"/>
        </w:rPr>
        <w:t>2D = general negative</w:t>
      </w:r>
    </w:p>
    <w:p w:rsidR="003411AF" w:rsidRPr="00B73700" w:rsidRDefault="0002410A" w:rsidP="003411AF">
      <w:pPr>
        <w:ind w:left="720" w:firstLine="720"/>
        <w:rPr>
          <w:rFonts w:cs="Courier New"/>
        </w:rPr>
      </w:pPr>
      <w:r w:rsidRPr="00B73700">
        <w:rPr>
          <w:rFonts w:cs="Courier New"/>
        </w:rPr>
        <w:t>2H = extra length with a min Rest = non-min hands, GF</w:t>
      </w:r>
    </w:p>
    <w:p w:rsidR="003411AF" w:rsidRPr="00B73700" w:rsidRDefault="003411AF" w:rsidP="003411AF">
      <w:pPr>
        <w:pStyle w:val="Heading3"/>
        <w:rPr>
          <w:lang w:val="en-US"/>
        </w:rPr>
      </w:pPr>
      <w:r w:rsidRPr="00B73700">
        <w:rPr>
          <w:lang w:val="en-US"/>
        </w:rPr>
        <w:t>[1A]-X-[P]-3B shows a hand with good playing strength, but not a lot of strength. Typically, a hand in the range of 5-7 hcp and a decent 6 card suit</w:t>
      </w:r>
    </w:p>
    <w:p w:rsidR="003411AF" w:rsidRPr="00B73700" w:rsidRDefault="003411AF" w:rsidP="003411AF">
      <w:pPr>
        <w:ind w:firstLine="720"/>
        <w:rPr>
          <w:rFonts w:cs="Courier New"/>
        </w:rPr>
      </w:pPr>
      <w:r w:rsidRPr="00B73700">
        <w:rPr>
          <w:rFonts w:cs="Courier New"/>
        </w:rPr>
        <w:t>E.g.: After [1C]-X-[p] xx, JT9xxx, Ax, xxx would qualify</w:t>
      </w:r>
    </w:p>
    <w:p w:rsidR="003411AF" w:rsidRPr="00B73700" w:rsidRDefault="003411AF" w:rsidP="0002410A">
      <w:pPr>
        <w:ind w:left="720" w:firstLine="720"/>
        <w:rPr>
          <w:rFonts w:cs="Courier New"/>
        </w:rPr>
      </w:pPr>
    </w:p>
    <w:p w:rsidR="0002410A" w:rsidRPr="00B73700" w:rsidRDefault="0002410A" w:rsidP="0002410A">
      <w:pPr>
        <w:pStyle w:val="Heading3"/>
        <w:rPr>
          <w:lang w:val="en-US"/>
        </w:rPr>
      </w:pPr>
      <w:r w:rsidRPr="00B73700">
        <w:rPr>
          <w:lang w:val="en-US"/>
        </w:rPr>
        <w:t xml:space="preserve">[1A]-3A = asking for stopper with long running suit and </w:t>
      </w:r>
      <w:r w:rsidR="007D208C" w:rsidRPr="00B73700">
        <w:rPr>
          <w:lang w:val="en-US"/>
        </w:rPr>
        <w:t>at least</w:t>
      </w:r>
      <w:r w:rsidRPr="00B73700">
        <w:rPr>
          <w:lang w:val="en-US"/>
        </w:rPr>
        <w:t xml:space="preserve"> 1 outside card or strong single suiter 9+tricks</w:t>
      </w:r>
    </w:p>
    <w:p w:rsidR="003411AF" w:rsidRPr="00B73700" w:rsidRDefault="003411AF" w:rsidP="003411AF">
      <w:pPr>
        <w:rPr>
          <w:rFonts w:cs="Courier New"/>
        </w:rPr>
      </w:pPr>
    </w:p>
    <w:p w:rsidR="003411AF" w:rsidRPr="00B73700" w:rsidRDefault="003411AF" w:rsidP="003411AF">
      <w:pPr>
        <w:pStyle w:val="Heading3"/>
        <w:rPr>
          <w:lang w:val="en-US"/>
        </w:rPr>
      </w:pPr>
      <w:r w:rsidRPr="00B73700">
        <w:rPr>
          <w:lang w:val="en-US"/>
        </w:rPr>
        <w:t xml:space="preserve">[1A]-P-[P]-3B = not very strong, but expect to make this contract opposite an average </w:t>
      </w:r>
      <w:r w:rsidR="007D208C" w:rsidRPr="00B73700">
        <w:rPr>
          <w:lang w:val="en-US"/>
        </w:rPr>
        <w:t>hand:</w:t>
      </w:r>
      <w:r w:rsidRPr="00B73700">
        <w:rPr>
          <w:lang w:val="en-US"/>
        </w:rPr>
        <w:t xml:space="preserve"> About 7 tricks but not much on the side</w:t>
      </w:r>
    </w:p>
    <w:p w:rsidR="0002410A" w:rsidRPr="00B73700" w:rsidRDefault="0002410A" w:rsidP="00801259"/>
    <w:p w:rsidR="00801259" w:rsidRPr="00B73700" w:rsidRDefault="00801259" w:rsidP="00801259">
      <w:pPr>
        <w:pStyle w:val="Heading3"/>
        <w:rPr>
          <w:lang w:val="en-US"/>
        </w:rPr>
      </w:pPr>
      <w:r w:rsidRPr="00B73700">
        <w:rPr>
          <w:lang w:val="en-US"/>
        </w:rPr>
        <w:t>[1A]–P–[B] (artificial support for A) –</w:t>
      </w:r>
    </w:p>
    <w:p w:rsidR="00801259" w:rsidRPr="00B73700" w:rsidRDefault="00801259" w:rsidP="00801259">
      <w:r w:rsidRPr="00B73700">
        <w:tab/>
        <w:t>X = Takeout of A</w:t>
      </w:r>
    </w:p>
    <w:p w:rsidR="00801259" w:rsidRPr="00B73700" w:rsidRDefault="00801259" w:rsidP="00801259">
      <w:pPr>
        <w:ind w:left="720"/>
      </w:pPr>
      <w:r w:rsidRPr="00B73700">
        <w:t>For example [1S]–P–[3C] (Bergen)–X is takeout double of S</w:t>
      </w:r>
    </w:p>
    <w:p w:rsidR="00801259" w:rsidRPr="00B73700" w:rsidRDefault="00801259" w:rsidP="00801259">
      <w:pPr>
        <w:pStyle w:val="Heading3"/>
        <w:rPr>
          <w:lang w:val="en-US"/>
        </w:rPr>
      </w:pPr>
      <w:r w:rsidRPr="00B73700">
        <w:rPr>
          <w:lang w:val="en-US"/>
        </w:rPr>
        <w:t>[1A]–P–[1B/2B] –</w:t>
      </w:r>
    </w:p>
    <w:p w:rsidR="00801259" w:rsidRPr="00B73700" w:rsidRDefault="00801259" w:rsidP="00801259">
      <w:r w:rsidRPr="00B73700">
        <w:tab/>
        <w:t>X = Takeout usually other 2 suits</w:t>
      </w:r>
    </w:p>
    <w:p w:rsidR="00801259" w:rsidRPr="00B73700" w:rsidRDefault="00801259" w:rsidP="00801259">
      <w:pPr>
        <w:ind w:left="720"/>
      </w:pPr>
      <w:r w:rsidRPr="00B73700">
        <w:t xml:space="preserve">1N = 5-5 in other 2 suits (by PH), </w:t>
      </w:r>
      <w:r w:rsidR="002241EF" w:rsidRPr="00B73700">
        <w:t>NAT</w:t>
      </w:r>
      <w:r w:rsidRPr="00B73700">
        <w:t xml:space="preserve"> (by UH)</w:t>
      </w:r>
    </w:p>
    <w:p w:rsidR="00801259" w:rsidRPr="00B73700" w:rsidRDefault="00801259" w:rsidP="00801259">
      <w:pPr>
        <w:ind w:left="720"/>
      </w:pPr>
      <w:r w:rsidRPr="00B73700">
        <w:t>2N = Unbid suits, shapely hand</w:t>
      </w:r>
    </w:p>
    <w:p w:rsidR="00801259" w:rsidRPr="00B73700" w:rsidRDefault="00801259" w:rsidP="00801259">
      <w:pPr>
        <w:ind w:left="720"/>
      </w:pPr>
      <w:r w:rsidRPr="00B73700">
        <w:t xml:space="preserve">Rest </w:t>
      </w:r>
      <w:r w:rsidR="002241EF" w:rsidRPr="00B73700">
        <w:t>NAT</w:t>
      </w:r>
      <w:r w:rsidRPr="00B73700">
        <w:t xml:space="preserve"> including 2A and 2B/3B</w:t>
      </w:r>
    </w:p>
    <w:p w:rsidR="00801259" w:rsidRPr="00B73700" w:rsidRDefault="00801259" w:rsidP="00801259">
      <w:pPr>
        <w:ind w:firstLine="720"/>
      </w:pPr>
      <w:r w:rsidRPr="00B73700">
        <w:t>For example [1D]–P–[1H]–</w:t>
      </w:r>
    </w:p>
    <w:p w:rsidR="00801259" w:rsidRPr="00B73700" w:rsidRDefault="00801259" w:rsidP="00801259">
      <w:r w:rsidRPr="00B73700">
        <w:tab/>
        <w:t>X = takeout with C and S</w:t>
      </w:r>
    </w:p>
    <w:p w:rsidR="00801259" w:rsidRPr="00B73700" w:rsidRDefault="00801259" w:rsidP="00801259">
      <w:r w:rsidRPr="00B73700">
        <w:tab/>
        <w:t>1N = 5S and 5C</w:t>
      </w:r>
    </w:p>
    <w:p w:rsidR="00ED63CB" w:rsidRPr="00B73700" w:rsidRDefault="00801259" w:rsidP="00801259">
      <w:r w:rsidRPr="00B73700">
        <w:tab/>
        <w:t xml:space="preserve">2D/2H = </w:t>
      </w:r>
      <w:r w:rsidR="002241EF" w:rsidRPr="00B73700">
        <w:t>NAT</w:t>
      </w:r>
      <w:r w:rsidRPr="00B73700">
        <w:t xml:space="preserve"> usually 6 carder</w:t>
      </w:r>
    </w:p>
    <w:p w:rsidR="009B67CC" w:rsidRPr="00B73700" w:rsidRDefault="00EA42C1" w:rsidP="009B67CC">
      <w:pPr>
        <w:pStyle w:val="Heading3"/>
        <w:rPr>
          <w:lang w:val="en-US"/>
        </w:rPr>
      </w:pPr>
      <w:r w:rsidRPr="00B73700">
        <w:rPr>
          <w:lang w:val="en-US"/>
        </w:rPr>
        <w:t>[1P]-1Q</w:t>
      </w:r>
      <w:r w:rsidR="009B67CC" w:rsidRPr="00B73700">
        <w:rPr>
          <w:lang w:val="en-US"/>
        </w:rPr>
        <w:t>-P-</w:t>
      </w:r>
    </w:p>
    <w:p w:rsidR="009B67CC" w:rsidRPr="00B73700" w:rsidRDefault="00EA42C1" w:rsidP="009B67CC">
      <w:r w:rsidRPr="00B73700">
        <w:tab/>
        <w:t>2C to 2(Q</w:t>
      </w:r>
      <w:r w:rsidR="009B67CC" w:rsidRPr="00B73700">
        <w:t>-1) = Transfer to higher suit, if advan</w:t>
      </w:r>
      <w:r w:rsidR="00ED63CB" w:rsidRPr="00B73700">
        <w:t xml:space="preserve">cing bid is &gt;= cue-bid (else </w:t>
      </w:r>
      <w:r w:rsidR="002241EF" w:rsidRPr="00B73700">
        <w:t>NAT</w:t>
      </w:r>
      <w:r w:rsidR="009B67CC" w:rsidRPr="00B73700">
        <w:t>, F1)</w:t>
      </w:r>
    </w:p>
    <w:p w:rsidR="00ED63CB" w:rsidRPr="00B73700" w:rsidRDefault="007D208C" w:rsidP="009B67CC">
      <w:pPr>
        <w:ind w:left="720" w:firstLine="720"/>
      </w:pPr>
      <w:r w:rsidRPr="00B73700">
        <w:t>E.g.</w:t>
      </w:r>
      <w:r w:rsidR="00ED63CB" w:rsidRPr="00B73700">
        <w:t>: After 1D-(1S)-p</w:t>
      </w:r>
    </w:p>
    <w:p w:rsidR="00ED63CB" w:rsidRPr="00B73700" w:rsidRDefault="00ED63CB" w:rsidP="00ED63CB">
      <w:pPr>
        <w:ind w:left="1440" w:firstLine="720"/>
      </w:pPr>
      <w:r w:rsidRPr="00B73700">
        <w:t xml:space="preserve">2C = </w:t>
      </w:r>
      <w:r w:rsidR="002241EF" w:rsidRPr="00B73700">
        <w:t>NAT</w:t>
      </w:r>
      <w:r w:rsidRPr="00B73700">
        <w:t>, F1</w:t>
      </w:r>
    </w:p>
    <w:p w:rsidR="00ED63CB" w:rsidRPr="00B73700" w:rsidRDefault="00ED63CB" w:rsidP="00ED63CB">
      <w:pPr>
        <w:ind w:left="2160"/>
      </w:pPr>
      <w:r w:rsidRPr="00B73700">
        <w:t>2D = H</w:t>
      </w:r>
    </w:p>
    <w:p w:rsidR="009B67CC" w:rsidRPr="00B73700" w:rsidRDefault="00ED63CB" w:rsidP="00ED63CB">
      <w:pPr>
        <w:ind w:left="2160"/>
      </w:pPr>
      <w:r w:rsidRPr="00B73700">
        <w:t>2H</w:t>
      </w:r>
      <w:r w:rsidR="009B67CC" w:rsidRPr="00B73700">
        <w:t xml:space="preserve"> = good raise</w:t>
      </w:r>
    </w:p>
    <w:p w:rsidR="009B67CC" w:rsidRPr="00B73700" w:rsidRDefault="00EA42C1" w:rsidP="009B67CC">
      <w:pPr>
        <w:ind w:firstLine="720"/>
      </w:pPr>
      <w:r w:rsidRPr="00B73700">
        <w:t>2Q</w:t>
      </w:r>
      <w:r w:rsidR="009B67CC" w:rsidRPr="00B73700">
        <w:t xml:space="preserve"> = Weak raise</w:t>
      </w:r>
    </w:p>
    <w:p w:rsidR="009B67CC" w:rsidRPr="00B73700" w:rsidRDefault="00EA42C1" w:rsidP="009B67CC">
      <w:pPr>
        <w:ind w:firstLine="720"/>
      </w:pPr>
      <w:r w:rsidRPr="00B73700">
        <w:t>3P</w:t>
      </w:r>
      <w:r w:rsidR="009B67CC" w:rsidRPr="00B73700">
        <w:t xml:space="preserve"> = </w:t>
      </w:r>
      <w:del w:id="584" w:author="Vijay" w:date="2014-06-25T00:11:00Z">
        <w:r w:rsidR="009B67CC" w:rsidRPr="00B73700" w:rsidDel="005E7952">
          <w:delText xml:space="preserve">Dist </w:delText>
        </w:r>
      </w:del>
      <w:ins w:id="585" w:author="Vijay" w:date="2014-06-25T00:11:00Z">
        <w:r w:rsidR="005E7952">
          <w:t>Mixed</w:t>
        </w:r>
        <w:r w:rsidR="005E7952" w:rsidRPr="00B73700">
          <w:t xml:space="preserve"> </w:t>
        </w:r>
      </w:ins>
      <w:r w:rsidR="009B67CC" w:rsidRPr="00B73700">
        <w:t>raise (4 trumps)</w:t>
      </w:r>
    </w:p>
    <w:p w:rsidR="009B67CC" w:rsidRPr="00B73700" w:rsidRDefault="00EA42C1" w:rsidP="009B67CC">
      <w:pPr>
        <w:ind w:firstLine="720"/>
      </w:pPr>
      <w:r w:rsidRPr="00B73700">
        <w:t>3Q</w:t>
      </w:r>
      <w:r w:rsidR="009B67CC" w:rsidRPr="00B73700">
        <w:t xml:space="preserve"> = Pre-emptive</w:t>
      </w:r>
    </w:p>
    <w:p w:rsidR="00062285" w:rsidRPr="00B73700" w:rsidRDefault="009B67CC" w:rsidP="00062285">
      <w:pPr>
        <w:ind w:firstLine="720"/>
      </w:pPr>
      <w:r w:rsidRPr="00B73700">
        <w:t>1N = 8-12, no fit for Z</w:t>
      </w:r>
    </w:p>
    <w:p w:rsidR="00062285" w:rsidRPr="00B73700" w:rsidRDefault="00EA42C1" w:rsidP="00062285">
      <w:pPr>
        <w:ind w:firstLine="720"/>
      </w:pPr>
      <w:r w:rsidRPr="00B73700">
        <w:t>2R</w:t>
      </w:r>
      <w:r w:rsidR="00062285" w:rsidRPr="00B73700">
        <w:t xml:space="preserve"> (below cue) = </w:t>
      </w:r>
      <w:r w:rsidR="009B67CC" w:rsidRPr="00B73700">
        <w:t>F1, rebid of suit or 2n is Inv</w:t>
      </w:r>
    </w:p>
    <w:p w:rsidR="00062285" w:rsidRPr="00B73700" w:rsidRDefault="00EA42C1" w:rsidP="00062285">
      <w:pPr>
        <w:ind w:firstLine="720"/>
      </w:pPr>
      <w:r w:rsidRPr="00B73700">
        <w:t>3R</w:t>
      </w:r>
      <w:r w:rsidR="009B67CC" w:rsidRPr="00B73700">
        <w:t xml:space="preserve"> </w:t>
      </w:r>
      <w:r w:rsidR="00062285" w:rsidRPr="00B73700">
        <w:t xml:space="preserve">= </w:t>
      </w:r>
      <w:r w:rsidR="009B67CC" w:rsidRPr="00B73700">
        <w:t>Fit showing</w:t>
      </w:r>
    </w:p>
    <w:p w:rsidR="00062285" w:rsidRPr="00B73700" w:rsidRDefault="00EA42C1" w:rsidP="00EA42C1">
      <w:pPr>
        <w:ind w:firstLine="720"/>
      </w:pPr>
      <w:r w:rsidRPr="00B73700">
        <w:t>2N</w:t>
      </w:r>
      <w:r w:rsidR="00062285" w:rsidRPr="00B73700">
        <w:t xml:space="preserve"> = </w:t>
      </w:r>
      <w:r w:rsidR="009B67CC" w:rsidRPr="00B73700">
        <w:t>13-15</w:t>
      </w:r>
    </w:p>
    <w:p w:rsidR="00062285" w:rsidRPr="00B73700" w:rsidRDefault="00EA42C1" w:rsidP="00062285">
      <w:pPr>
        <w:pStyle w:val="Heading3"/>
        <w:rPr>
          <w:lang w:val="en-US"/>
        </w:rPr>
      </w:pPr>
      <w:r w:rsidRPr="00B73700">
        <w:rPr>
          <w:lang w:val="en-US"/>
        </w:rPr>
        <w:lastRenderedPageBreak/>
        <w:t>[1P]-1Q-[P]-1R</w:t>
      </w:r>
      <w:r w:rsidR="00062285" w:rsidRPr="00B73700">
        <w:rPr>
          <w:lang w:val="en-US"/>
        </w:rPr>
        <w:t>-[P]</w:t>
      </w:r>
    </w:p>
    <w:p w:rsidR="00062285" w:rsidRPr="00B73700" w:rsidRDefault="00EA42C1" w:rsidP="00062285">
      <w:pPr>
        <w:ind w:firstLine="720"/>
      </w:pPr>
      <w:r w:rsidRPr="00B73700">
        <w:t>2Q</w:t>
      </w:r>
      <w:r w:rsidR="00062285" w:rsidRPr="00B73700">
        <w:t xml:space="preserve"> = NF</w:t>
      </w:r>
    </w:p>
    <w:p w:rsidR="00062285" w:rsidRPr="00B73700" w:rsidRDefault="00EA42C1" w:rsidP="00062285">
      <w:pPr>
        <w:ind w:firstLine="720"/>
      </w:pPr>
      <w:r w:rsidRPr="00B73700">
        <w:t>2R</w:t>
      </w:r>
      <w:r w:rsidR="00062285" w:rsidRPr="00B73700">
        <w:t xml:space="preserve"> = courtesy raise 8-11 (12)</w:t>
      </w:r>
    </w:p>
    <w:p w:rsidR="00062285" w:rsidRPr="00B73700" w:rsidRDefault="00EA42C1" w:rsidP="00062285">
      <w:pPr>
        <w:ind w:firstLine="720"/>
      </w:pPr>
      <w:r w:rsidRPr="00B73700">
        <w:t>FS shows 5+Q</w:t>
      </w:r>
      <w:r w:rsidR="00062285" w:rsidRPr="00B73700">
        <w:t>+4FS, 8-12 (13)</w:t>
      </w:r>
    </w:p>
    <w:p w:rsidR="00062285" w:rsidRPr="00B73700" w:rsidRDefault="00062285" w:rsidP="00062285">
      <w:pPr>
        <w:ind w:firstLine="720"/>
      </w:pPr>
      <w:r w:rsidRPr="00B73700">
        <w:t>1N = 8-12</w:t>
      </w:r>
    </w:p>
    <w:p w:rsidR="00062285" w:rsidRPr="00B73700" w:rsidRDefault="00EA42C1" w:rsidP="00062285">
      <w:pPr>
        <w:ind w:firstLine="720"/>
      </w:pPr>
      <w:r w:rsidRPr="00B73700">
        <w:t>2P</w:t>
      </w:r>
      <w:r w:rsidR="00062285" w:rsidRPr="00B73700">
        <w:t xml:space="preserve"> = good hand, 13+ with </w:t>
      </w:r>
      <w:r w:rsidRPr="00B73700">
        <w:t>at least tolerance for R</w:t>
      </w:r>
    </w:p>
    <w:p w:rsidR="00062285" w:rsidRPr="00B73700" w:rsidRDefault="00062285" w:rsidP="00062285">
      <w:pPr>
        <w:ind w:firstLine="720"/>
      </w:pPr>
      <w:r w:rsidRPr="00B73700">
        <w:t>2N = 13-15</w:t>
      </w:r>
    </w:p>
    <w:p w:rsidR="00062285" w:rsidRPr="00B73700" w:rsidRDefault="00EA42C1" w:rsidP="00062285">
      <w:pPr>
        <w:ind w:firstLine="720"/>
      </w:pPr>
      <w:r w:rsidRPr="00B73700">
        <w:t>3P</w:t>
      </w:r>
      <w:r w:rsidR="00062285" w:rsidRPr="00B73700">
        <w:t xml:space="preserve"> = 55, 13+-15</w:t>
      </w:r>
    </w:p>
    <w:p w:rsidR="00062285" w:rsidRPr="00B73700" w:rsidRDefault="00EA42C1" w:rsidP="00062285">
      <w:pPr>
        <w:ind w:firstLine="720"/>
      </w:pPr>
      <w:r w:rsidRPr="00B73700">
        <w:t>3Q</w:t>
      </w:r>
      <w:r w:rsidR="00062285" w:rsidRPr="00B73700">
        <w:t xml:space="preserve"> = Inv, 13+ with good 6+card suit</w:t>
      </w:r>
    </w:p>
    <w:p w:rsidR="00062285" w:rsidRPr="00B73700" w:rsidRDefault="00EA42C1" w:rsidP="00062285">
      <w:pPr>
        <w:ind w:firstLine="720"/>
      </w:pPr>
      <w:r w:rsidRPr="00B73700">
        <w:t>3R</w:t>
      </w:r>
      <w:r w:rsidR="00062285" w:rsidRPr="00B73700">
        <w:t xml:space="preserve"> = Inv 13+ with fit</w:t>
      </w:r>
    </w:p>
    <w:p w:rsidR="00062285" w:rsidRPr="00B73700" w:rsidRDefault="00062285" w:rsidP="00062285">
      <w:pPr>
        <w:pStyle w:val="Heading3"/>
        <w:rPr>
          <w:lang w:val="en-US"/>
        </w:rPr>
      </w:pPr>
      <w:r w:rsidRPr="00B73700">
        <w:rPr>
          <w:lang w:val="en-US"/>
        </w:rPr>
        <w:t>[1X]-1Y-[P]-1N-[P]</w:t>
      </w:r>
    </w:p>
    <w:p w:rsidR="00062285" w:rsidRPr="00B73700" w:rsidRDefault="00062285" w:rsidP="00062285">
      <w:pPr>
        <w:ind w:firstLine="720"/>
      </w:pPr>
      <w:r w:rsidRPr="00B73700">
        <w:t xml:space="preserve">2X = </w:t>
      </w:r>
      <w:r w:rsidR="002241EF" w:rsidRPr="00B73700">
        <w:t>NAT</w:t>
      </w:r>
      <w:r w:rsidRPr="00B73700">
        <w:t xml:space="preserve"> NF</w:t>
      </w:r>
    </w:p>
    <w:p w:rsidR="00062285" w:rsidRPr="00B73700" w:rsidRDefault="00062285" w:rsidP="00062285">
      <w:pPr>
        <w:ind w:firstLine="720"/>
      </w:pPr>
      <w:r w:rsidRPr="00B73700">
        <w:t xml:space="preserve">2X (below Y suit) = </w:t>
      </w:r>
      <w:r w:rsidR="002241EF" w:rsidRPr="00B73700">
        <w:t>NAT</w:t>
      </w:r>
      <w:r w:rsidRPr="00B73700">
        <w:t xml:space="preserve"> NF</w:t>
      </w:r>
    </w:p>
    <w:p w:rsidR="00062285" w:rsidRPr="00B73700" w:rsidRDefault="00062285" w:rsidP="00062285">
      <w:pPr>
        <w:ind w:firstLine="720"/>
      </w:pPr>
      <w:r w:rsidRPr="00B73700">
        <w:t>2Z (above Y suit) = 5+Y, Suit/Values in z, good 13+</w:t>
      </w:r>
    </w:p>
    <w:p w:rsidR="00062285" w:rsidRPr="00B73700" w:rsidRDefault="00062285" w:rsidP="00062285">
      <w:pPr>
        <w:ind w:firstLine="720"/>
      </w:pPr>
      <w:r w:rsidRPr="00B73700">
        <w:t>3X = 5Y+5X, 13+-15</w:t>
      </w:r>
    </w:p>
    <w:p w:rsidR="00062285" w:rsidRPr="00B73700" w:rsidRDefault="00062285" w:rsidP="00062285">
      <w:pPr>
        <w:ind w:firstLine="720"/>
      </w:pPr>
      <w:r w:rsidRPr="00B73700">
        <w:t>2N = Inv 13+-15</w:t>
      </w:r>
    </w:p>
    <w:p w:rsidR="00062285" w:rsidRPr="00B73700" w:rsidRDefault="00062285" w:rsidP="00062285">
      <w:pPr>
        <w:ind w:firstLine="720"/>
      </w:pPr>
      <w:r w:rsidRPr="00B73700">
        <w:t>3Y = Inv</w:t>
      </w:r>
    </w:p>
    <w:p w:rsidR="007D5EDD" w:rsidRPr="00B73700" w:rsidRDefault="007D5EDD" w:rsidP="007D5EDD">
      <w:pPr>
        <w:autoSpaceDE w:val="0"/>
        <w:autoSpaceDN w:val="0"/>
        <w:adjustRightInd w:val="0"/>
        <w:rPr>
          <w:rFonts w:cs="Courier New"/>
        </w:rPr>
      </w:pPr>
      <w:r w:rsidRPr="00B73700">
        <w:rPr>
          <w:rStyle w:val="Heading3Char"/>
          <w:lang w:val="en-US"/>
        </w:rPr>
        <w:t>[1A]–P–[1B]–</w:t>
      </w:r>
    </w:p>
    <w:p w:rsidR="007D5EDD" w:rsidRPr="00B73700" w:rsidRDefault="007D5EDD" w:rsidP="007D5EDD">
      <w:pPr>
        <w:autoSpaceDE w:val="0"/>
        <w:autoSpaceDN w:val="0"/>
        <w:adjustRightInd w:val="0"/>
        <w:rPr>
          <w:rFonts w:cs="Courier New"/>
        </w:rPr>
      </w:pPr>
      <w:r w:rsidRPr="00B73700">
        <w:rPr>
          <w:rFonts w:cs="Courier New"/>
        </w:rPr>
        <w:tab/>
        <w:t xml:space="preserve">2A/2B = </w:t>
      </w:r>
      <w:r w:rsidR="002241EF" w:rsidRPr="00B73700">
        <w:rPr>
          <w:rFonts w:cs="Courier New"/>
        </w:rPr>
        <w:t>NAT</w:t>
      </w:r>
    </w:p>
    <w:p w:rsidR="007D5EDD" w:rsidRPr="00B73700" w:rsidRDefault="007D5EDD" w:rsidP="007D5EDD">
      <w:pPr>
        <w:autoSpaceDE w:val="0"/>
        <w:autoSpaceDN w:val="0"/>
        <w:adjustRightInd w:val="0"/>
        <w:ind w:left="720"/>
        <w:rPr>
          <w:rFonts w:cs="Courier New"/>
        </w:rPr>
      </w:pPr>
      <w:r w:rsidRPr="00B73700">
        <w:rPr>
          <w:rFonts w:cs="Courier New"/>
        </w:rPr>
        <w:t>X = Takeout for other 2 suits usually only 4-4 or 5-4</w:t>
      </w:r>
    </w:p>
    <w:p w:rsidR="007D5EDD" w:rsidRPr="00B73700" w:rsidRDefault="007D5EDD" w:rsidP="007D5EDD">
      <w:pPr>
        <w:autoSpaceDE w:val="0"/>
        <w:autoSpaceDN w:val="0"/>
        <w:adjustRightInd w:val="0"/>
        <w:rPr>
          <w:rFonts w:cs="Courier New"/>
        </w:rPr>
      </w:pPr>
      <w:r w:rsidRPr="00B73700">
        <w:rPr>
          <w:rFonts w:cs="Courier New"/>
        </w:rPr>
        <w:tab/>
        <w:t>1N/2N = 5-5 in other 2 suits</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2A = Game Try in lower suit</w:t>
      </w:r>
    </w:p>
    <w:p w:rsidR="007D5EDD" w:rsidRPr="00B73700" w:rsidRDefault="007D5EDD" w:rsidP="007D5EDD">
      <w:pPr>
        <w:autoSpaceDE w:val="0"/>
        <w:autoSpaceDN w:val="0"/>
        <w:adjustRightInd w:val="0"/>
        <w:rPr>
          <w:rFonts w:cs="Courier New"/>
        </w:rPr>
      </w:pPr>
      <w:r w:rsidRPr="00B73700">
        <w:rPr>
          <w:rFonts w:cs="Courier New"/>
        </w:rPr>
        <w:tab/>
      </w:r>
      <w:r w:rsidRPr="00B73700">
        <w:rPr>
          <w:rFonts w:cs="Courier New"/>
        </w:rPr>
        <w:tab/>
        <w:t>2B = Game Try in higher suit</w:t>
      </w:r>
    </w:p>
    <w:p w:rsidR="007D5EDD" w:rsidRPr="00B73700" w:rsidRDefault="007D5EDD" w:rsidP="007D5EDD">
      <w:pPr>
        <w:autoSpaceDE w:val="0"/>
        <w:autoSpaceDN w:val="0"/>
        <w:adjustRightInd w:val="0"/>
        <w:ind w:left="720"/>
        <w:rPr>
          <w:rFonts w:cs="Courier New"/>
        </w:rPr>
      </w:pPr>
    </w:p>
    <w:p w:rsidR="007D5EDD" w:rsidRPr="00B73700" w:rsidRDefault="007D5EDD" w:rsidP="007D5EDD">
      <w:pPr>
        <w:autoSpaceDE w:val="0"/>
        <w:autoSpaceDN w:val="0"/>
        <w:adjustRightInd w:val="0"/>
        <w:ind w:left="720"/>
        <w:rPr>
          <w:rFonts w:cs="Courier New"/>
        </w:rPr>
      </w:pPr>
      <w:r w:rsidRPr="00B73700">
        <w:rPr>
          <w:rFonts w:cs="Courier New"/>
        </w:rPr>
        <w:t xml:space="preserve">Examples 1D–P–1H–2D = </w:t>
      </w:r>
      <w:r w:rsidR="002241EF" w:rsidRPr="00B73700">
        <w:rPr>
          <w:rFonts w:cs="Courier New"/>
        </w:rPr>
        <w:t>NAT</w:t>
      </w:r>
      <w:r w:rsidRPr="00B73700">
        <w:rPr>
          <w:rFonts w:cs="Courier New"/>
        </w:rPr>
        <w:t xml:space="preserve">, 1D–P–1H–2H = </w:t>
      </w:r>
      <w:r w:rsidR="002241EF" w:rsidRPr="00B73700">
        <w:rPr>
          <w:rFonts w:cs="Courier New"/>
        </w:rPr>
        <w:t>NAT</w:t>
      </w:r>
      <w:r w:rsidRPr="00B73700">
        <w:rPr>
          <w:rFonts w:cs="Courier New"/>
        </w:rPr>
        <w:t>, 1D–P–1H–1N = 5S+5C, 1D–P–1H–X = S+C normal takeout</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Weak Jump Overcalls</w:t>
      </w:r>
      <w:r w:rsidRPr="00B73700">
        <w:rPr>
          <w:rFonts w:cs="Courier New"/>
        </w:rPr>
        <w:t xml:space="preserve"> if opps open regular (not weak)–Examples [1H]–2S/3C/3D(you) = weak</w:t>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Fonts w:cs="Courier New"/>
        </w:rPr>
        <w:t>Defense over Precision 2C</w:t>
      </w:r>
    </w:p>
    <w:p w:rsidR="007D5EDD" w:rsidRPr="00B73700" w:rsidRDefault="007D5EDD" w:rsidP="007D5EDD">
      <w:pPr>
        <w:autoSpaceDE w:val="0"/>
        <w:autoSpaceDN w:val="0"/>
        <w:adjustRightInd w:val="0"/>
        <w:rPr>
          <w:rFonts w:cs="Courier New"/>
          <w:color w:val="FF0000"/>
        </w:rPr>
      </w:pPr>
      <w:r w:rsidRPr="00B73700">
        <w:rPr>
          <w:rFonts w:cs="Courier New"/>
          <w:color w:val="FF0000"/>
        </w:rPr>
        <w:t>[2C] = Precision</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3C = 5H+5S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4C = 5D+5H</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4D = 5D+5S</w:t>
      </w:r>
    </w:p>
    <w:p w:rsidR="007D5EDD" w:rsidRPr="00B73700" w:rsidRDefault="007D5EDD" w:rsidP="007D5EDD">
      <w:pPr>
        <w:autoSpaceDE w:val="0"/>
        <w:autoSpaceDN w:val="0"/>
        <w:adjustRightInd w:val="0"/>
        <w:rPr>
          <w:rFonts w:cs="Courier New"/>
          <w:color w:val="FF0000"/>
        </w:rPr>
      </w:pPr>
      <w:r w:rsidRPr="00B73700">
        <w:rPr>
          <w:rFonts w:cs="Courier New"/>
          <w:color w:val="FF0000"/>
        </w:rPr>
        <w:tab/>
        <w:t xml:space="preserve">Rest = </w:t>
      </w:r>
      <w:r w:rsidR="002241EF" w:rsidRPr="00B73700">
        <w:rPr>
          <w:rFonts w:cs="Courier New"/>
          <w:color w:val="FF0000"/>
        </w:rPr>
        <w:t>NAT</w:t>
      </w:r>
    </w:p>
    <w:p w:rsidR="007D5EDD" w:rsidRPr="00B73700" w:rsidRDefault="007D5EDD" w:rsidP="007D5EDD">
      <w:pPr>
        <w:autoSpaceDE w:val="0"/>
        <w:autoSpaceDN w:val="0"/>
        <w:adjustRightInd w:val="0"/>
        <w:rPr>
          <w:rFonts w:cs="Courier New"/>
        </w:rPr>
      </w:pPr>
      <w:r w:rsidRPr="00B73700">
        <w:rPr>
          <w:rFonts w:cs="Courier New"/>
        </w:rPr>
        <w:tab/>
      </w:r>
    </w:p>
    <w:p w:rsidR="007D5EDD" w:rsidRPr="00B73700" w:rsidRDefault="007D5EDD" w:rsidP="007D5EDD">
      <w:pPr>
        <w:autoSpaceDE w:val="0"/>
        <w:autoSpaceDN w:val="0"/>
        <w:adjustRightInd w:val="0"/>
        <w:rPr>
          <w:rFonts w:cs="Courier New"/>
        </w:rPr>
      </w:pPr>
    </w:p>
    <w:p w:rsidR="007D5EDD" w:rsidRPr="00B73700" w:rsidRDefault="007D5EDD" w:rsidP="007D5EDD">
      <w:pPr>
        <w:autoSpaceDE w:val="0"/>
        <w:autoSpaceDN w:val="0"/>
        <w:adjustRightInd w:val="0"/>
        <w:rPr>
          <w:rFonts w:cs="Courier New"/>
        </w:rPr>
      </w:pPr>
      <w:r w:rsidRPr="00B73700">
        <w:rPr>
          <w:rStyle w:val="Heading3Char"/>
          <w:lang w:val="en-US"/>
        </w:rPr>
        <w:t>Defense over Weak 2</w:t>
      </w:r>
      <w:r w:rsidRPr="00B73700">
        <w:rPr>
          <w:rFonts w:cs="Courier New"/>
        </w:rPr>
        <w:t xml:space="preserve"> in both direct and passout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w:t>
      </w:r>
      <w:r w:rsidR="002241EF" w:rsidRPr="00B73700">
        <w:rPr>
          <w:lang w:val="en-US"/>
        </w:rPr>
        <w:t>NAT</w:t>
      </w:r>
      <w:r w:rsidRPr="00B73700">
        <w:rPr>
          <w:lang w:val="en-US"/>
        </w:rPr>
        <w:t>) -</w:t>
      </w:r>
    </w:p>
    <w:p w:rsidR="007D5EDD" w:rsidRPr="00B73700" w:rsidRDefault="007D5EDD" w:rsidP="007D5EDD">
      <w:pPr>
        <w:autoSpaceDE w:val="0"/>
        <w:autoSpaceDN w:val="0"/>
        <w:adjustRightInd w:val="0"/>
        <w:rPr>
          <w:rFonts w:cs="Courier New"/>
        </w:rPr>
      </w:pPr>
      <w:r w:rsidRPr="00B73700">
        <w:rPr>
          <w:rFonts w:cs="Courier New"/>
        </w:rPr>
        <w:tab/>
        <w:t>X = Takeout</w:t>
      </w:r>
    </w:p>
    <w:p w:rsidR="007D5EDD" w:rsidRPr="00B73700" w:rsidRDefault="007D208C" w:rsidP="007D5EDD">
      <w:pPr>
        <w:autoSpaceDE w:val="0"/>
        <w:autoSpaceDN w:val="0"/>
        <w:adjustRightInd w:val="0"/>
        <w:rPr>
          <w:rFonts w:cs="Courier New"/>
        </w:rPr>
      </w:pPr>
      <w:r w:rsidRPr="00B73700">
        <w:rPr>
          <w:rFonts w:cs="Courier New"/>
        </w:rPr>
        <w:tab/>
      </w:r>
      <w:r w:rsidRPr="00B73700">
        <w:rPr>
          <w:rFonts w:cs="Courier New"/>
        </w:rPr>
        <w:tab/>
        <w:t>Rumpelsohl</w:t>
      </w:r>
      <w:r w:rsidR="007D5EDD" w:rsidRPr="00B73700">
        <w:rPr>
          <w:rFonts w:cs="Courier New"/>
        </w:rPr>
        <w:t xml:space="preserve"> applies</w:t>
      </w:r>
    </w:p>
    <w:p w:rsidR="007D5EDD" w:rsidRPr="00B73700" w:rsidRDefault="007D5EDD" w:rsidP="007D5EDD">
      <w:pPr>
        <w:autoSpaceDE w:val="0"/>
        <w:autoSpaceDN w:val="0"/>
        <w:adjustRightInd w:val="0"/>
        <w:rPr>
          <w:rFonts w:cs="Courier New"/>
        </w:rPr>
      </w:pPr>
      <w:r w:rsidRPr="00B73700">
        <w:rPr>
          <w:rFonts w:cs="Courier New"/>
        </w:rPr>
        <w:tab/>
        <w:t>3D = Asks for D Stopper</w:t>
      </w:r>
    </w:p>
    <w:p w:rsidR="007D5EDD" w:rsidRPr="00B73700" w:rsidRDefault="007D5EDD" w:rsidP="007D5EDD">
      <w:pPr>
        <w:autoSpaceDE w:val="0"/>
        <w:autoSpaceDN w:val="0"/>
        <w:adjustRightInd w:val="0"/>
        <w:rPr>
          <w:rFonts w:cs="Courier New"/>
        </w:rPr>
      </w:pPr>
      <w:r w:rsidRPr="00B73700">
        <w:rPr>
          <w:rFonts w:cs="Courier New"/>
        </w:rPr>
        <w:tab/>
        <w:t>3H/3S = Intermediate</w:t>
      </w:r>
    </w:p>
    <w:p w:rsidR="007D5EDD" w:rsidRPr="00B73700" w:rsidRDefault="007D5EDD" w:rsidP="007D5EDD">
      <w:pPr>
        <w:autoSpaceDE w:val="0"/>
        <w:autoSpaceDN w:val="0"/>
        <w:adjustRightInd w:val="0"/>
        <w:rPr>
          <w:rFonts w:cs="Courier New"/>
        </w:rPr>
      </w:pPr>
      <w:r w:rsidRPr="00B73700">
        <w:rPr>
          <w:rFonts w:cs="Courier New"/>
        </w:rPr>
        <w:tab/>
        <w:t>4D = 5-5+ M</w:t>
      </w:r>
    </w:p>
    <w:p w:rsidR="007D5EDD" w:rsidRPr="00B73700" w:rsidRDefault="007D5EDD" w:rsidP="007D5EDD">
      <w:pPr>
        <w:autoSpaceDE w:val="0"/>
        <w:autoSpaceDN w:val="0"/>
        <w:adjustRightInd w:val="0"/>
        <w:rPr>
          <w:rFonts w:cs="Courier New"/>
        </w:rPr>
      </w:pPr>
      <w:r w:rsidRPr="00B73700">
        <w:rPr>
          <w:rFonts w:cs="Courier New"/>
        </w:rPr>
        <w:tab/>
        <w:t xml:space="preserve">Rest </w:t>
      </w:r>
      <w:r w:rsidR="002241EF" w:rsidRPr="00B73700">
        <w:rPr>
          <w:rFonts w:cs="Courier New"/>
        </w:rPr>
        <w:t>NAT</w:t>
      </w:r>
      <w:r w:rsidRPr="00B73700">
        <w:rPr>
          <w:rFonts w:cs="Courier New"/>
        </w:rPr>
        <w:t xml:space="preserve"> and NF</w:t>
      </w:r>
    </w:p>
    <w:p w:rsidR="007D5EDD" w:rsidRPr="00B73700" w:rsidRDefault="00744B01" w:rsidP="007D5EDD">
      <w:pPr>
        <w:pStyle w:val="Heading3"/>
        <w:rPr>
          <w:lang w:val="en-US"/>
        </w:rPr>
      </w:pPr>
      <w:r w:rsidRPr="00B73700">
        <w:rPr>
          <w:lang w:val="en-US"/>
        </w:rPr>
        <w:t>[2M</w:t>
      </w:r>
      <w:r w:rsidR="007D5EDD" w:rsidRPr="00B73700">
        <w:rPr>
          <w:lang w:val="en-US"/>
        </w:rPr>
        <w:t>]</w:t>
      </w:r>
      <w:r w:rsidRPr="00B73700">
        <w:rPr>
          <w:lang w:val="en-US"/>
        </w:rPr>
        <w:t>(Weak 2)– or</w:t>
      </w:r>
    </w:p>
    <w:p w:rsidR="00744B01" w:rsidRPr="00B73700" w:rsidRDefault="00744B01" w:rsidP="00744B01">
      <w:pPr>
        <w:pStyle w:val="Heading3"/>
        <w:rPr>
          <w:lang w:val="en-US"/>
        </w:rPr>
      </w:pPr>
      <w:r w:rsidRPr="00B73700">
        <w:rPr>
          <w:lang w:val="en-US"/>
        </w:rPr>
        <w:t>[2M]](Weak 2)-P-[P]-</w:t>
      </w:r>
    </w:p>
    <w:p w:rsidR="007D5EDD" w:rsidRPr="00B73700" w:rsidRDefault="007D5EDD" w:rsidP="00744B01">
      <w:pPr>
        <w:autoSpaceDE w:val="0"/>
        <w:autoSpaceDN w:val="0"/>
        <w:adjustRightInd w:val="0"/>
        <w:rPr>
          <w:rFonts w:cs="Courier New"/>
        </w:rPr>
      </w:pPr>
      <w:r w:rsidRPr="00B73700">
        <w:rPr>
          <w:rFonts w:cs="Courier New"/>
        </w:rPr>
        <w:tab/>
        <w:t>X = Takeout</w:t>
      </w:r>
    </w:p>
    <w:p w:rsidR="007D5EDD" w:rsidRPr="00B73700" w:rsidRDefault="00744B01" w:rsidP="007D5EDD">
      <w:pPr>
        <w:autoSpaceDE w:val="0"/>
        <w:autoSpaceDN w:val="0"/>
        <w:adjustRightInd w:val="0"/>
        <w:rPr>
          <w:rFonts w:cs="Courier New"/>
        </w:rPr>
      </w:pPr>
      <w:r w:rsidRPr="00B73700">
        <w:rPr>
          <w:rFonts w:cs="Courier New"/>
        </w:rPr>
        <w:tab/>
        <w:t>3M</w:t>
      </w:r>
      <w:r w:rsidR="007D5EDD" w:rsidRPr="00B73700">
        <w:rPr>
          <w:rFonts w:cs="Courier New"/>
        </w:rPr>
        <w:t xml:space="preserve"> = Both minors</w:t>
      </w:r>
      <w:r w:rsidRPr="00B73700">
        <w:rPr>
          <w:rFonts w:cs="Courier New"/>
        </w:rPr>
        <w:t>, 8+ tricks</w:t>
      </w:r>
    </w:p>
    <w:p w:rsidR="007D5EDD" w:rsidRPr="00B73700" w:rsidRDefault="007D5EDD" w:rsidP="007D5EDD">
      <w:pPr>
        <w:autoSpaceDE w:val="0"/>
        <w:autoSpaceDN w:val="0"/>
        <w:adjustRightInd w:val="0"/>
        <w:rPr>
          <w:rFonts w:cs="Courier New"/>
        </w:rPr>
      </w:pPr>
      <w:r w:rsidRPr="00B73700">
        <w:rPr>
          <w:rFonts w:cs="Courier New"/>
        </w:rPr>
        <w:tab/>
        <w:t>3S</w:t>
      </w:r>
      <w:r w:rsidR="00744B01" w:rsidRPr="00B73700">
        <w:rPr>
          <w:rFonts w:cs="Courier New"/>
        </w:rPr>
        <w:t xml:space="preserve"> (over 2H)</w:t>
      </w:r>
      <w:r w:rsidRPr="00B73700">
        <w:rPr>
          <w:rFonts w:cs="Courier New"/>
        </w:rPr>
        <w:t xml:space="preserve"> = </w:t>
      </w:r>
      <w:r w:rsidR="002241EF" w:rsidRPr="00B73700">
        <w:rPr>
          <w:rFonts w:cs="Courier New"/>
        </w:rPr>
        <w:t>NAT</w:t>
      </w:r>
      <w:r w:rsidRPr="00B73700">
        <w:rPr>
          <w:rFonts w:cs="Courier New"/>
        </w:rPr>
        <w:t xml:space="preserve">, Strong </w:t>
      </w:r>
    </w:p>
    <w:p w:rsidR="007D5EDD" w:rsidRPr="00B73700" w:rsidRDefault="007D5EDD" w:rsidP="007D5EDD">
      <w:pPr>
        <w:autoSpaceDE w:val="0"/>
        <w:autoSpaceDN w:val="0"/>
        <w:adjustRightInd w:val="0"/>
        <w:rPr>
          <w:rStyle w:val="StyleRed"/>
          <w:b w:val="0"/>
          <w:i w:val="0"/>
          <w:color w:val="000000"/>
        </w:rPr>
      </w:pPr>
      <w:r w:rsidRPr="00B73700">
        <w:rPr>
          <w:rStyle w:val="StyleRed"/>
          <w:color w:val="000000"/>
        </w:rPr>
        <w:tab/>
      </w:r>
      <w:r w:rsidR="00744B01" w:rsidRPr="00B73700">
        <w:rPr>
          <w:rStyle w:val="StyleRed"/>
          <w:b w:val="0"/>
          <w:i w:val="0"/>
          <w:color w:val="000000"/>
        </w:rPr>
        <w:t>4C = 5C+5M</w:t>
      </w:r>
      <w:r w:rsidRPr="00B73700">
        <w:rPr>
          <w:rStyle w:val="StyleRed"/>
          <w:b w:val="0"/>
          <w:i w:val="0"/>
          <w:color w:val="000000"/>
        </w:rPr>
        <w:t xml:space="preserve"> GF</w:t>
      </w:r>
    </w:p>
    <w:p w:rsidR="007D5EDD" w:rsidRPr="00B73700" w:rsidRDefault="00744B01" w:rsidP="007D5EDD">
      <w:pPr>
        <w:autoSpaceDE w:val="0"/>
        <w:autoSpaceDN w:val="0"/>
        <w:adjustRightInd w:val="0"/>
        <w:rPr>
          <w:rStyle w:val="StyleRed"/>
          <w:b w:val="0"/>
          <w:i w:val="0"/>
          <w:color w:val="000000"/>
        </w:rPr>
      </w:pPr>
      <w:r w:rsidRPr="00B73700">
        <w:rPr>
          <w:rStyle w:val="StyleRed"/>
          <w:b w:val="0"/>
          <w:i w:val="0"/>
          <w:color w:val="000000"/>
        </w:rPr>
        <w:tab/>
        <w:t>4D = 5D+5M</w:t>
      </w:r>
      <w:r w:rsidR="007D5EDD" w:rsidRPr="00B73700">
        <w:rPr>
          <w:rStyle w:val="StyleRed"/>
          <w:b w:val="0"/>
          <w:i w:val="0"/>
          <w:color w:val="000000"/>
        </w:rPr>
        <w:t xml:space="preserve"> GF</w:t>
      </w:r>
    </w:p>
    <w:p w:rsidR="007D5EDD" w:rsidRPr="00B73700" w:rsidRDefault="007D5EDD" w:rsidP="007D5EDD">
      <w:pPr>
        <w:autoSpaceDE w:val="0"/>
        <w:autoSpaceDN w:val="0"/>
        <w:adjustRightInd w:val="0"/>
        <w:rPr>
          <w:rFonts w:cs="Courier New"/>
        </w:rPr>
      </w:pPr>
      <w:r w:rsidRPr="00B73700">
        <w:rPr>
          <w:rFonts w:cs="Courier New"/>
        </w:rPr>
        <w:tab/>
        <w:t>4N = 2 places to play very good hand</w:t>
      </w:r>
    </w:p>
    <w:p w:rsidR="00EC5657" w:rsidRPr="00B73700" w:rsidRDefault="00EC5657" w:rsidP="00EC5657">
      <w:pPr>
        <w:pStyle w:val="Heading3"/>
        <w:rPr>
          <w:lang w:val="en-US"/>
        </w:rPr>
      </w:pPr>
      <w:r w:rsidRPr="00B73700">
        <w:rPr>
          <w:lang w:val="en-US"/>
        </w:rPr>
        <w:lastRenderedPageBreak/>
        <w:t>[2M]-X-P- or</w:t>
      </w:r>
    </w:p>
    <w:p w:rsidR="00EC5657" w:rsidRPr="00B73700" w:rsidRDefault="00EC5657" w:rsidP="00EC5657">
      <w:pPr>
        <w:pStyle w:val="Heading3"/>
        <w:rPr>
          <w:lang w:val="en-US"/>
        </w:rPr>
      </w:pPr>
      <w:r w:rsidRPr="00B73700">
        <w:rPr>
          <w:lang w:val="en-US"/>
        </w:rPr>
        <w:t>[2M]-P-[P]-X-P-</w:t>
      </w:r>
    </w:p>
    <w:p w:rsidR="00EC5657" w:rsidRPr="00B73700" w:rsidRDefault="00EC5657" w:rsidP="00EC5657">
      <w:pPr>
        <w:rPr>
          <w:rFonts w:cs="Courier New"/>
        </w:rPr>
      </w:pPr>
      <w:r w:rsidRPr="00B73700">
        <w:rPr>
          <w:rFonts w:cs="Courier New"/>
        </w:rPr>
        <w:tab/>
        <w:t>Rumpelsohl</w:t>
      </w:r>
    </w:p>
    <w:p w:rsidR="007D5EDD" w:rsidRPr="00B73700" w:rsidRDefault="007D5EDD" w:rsidP="007D5EDD">
      <w:pPr>
        <w:pStyle w:val="Heading3"/>
        <w:rPr>
          <w:lang w:val="en-US"/>
        </w:rPr>
      </w:pPr>
      <w:r w:rsidRPr="00B73700">
        <w:rPr>
          <w:lang w:val="en-US"/>
        </w:rPr>
        <w:t>[2D](multi) -</w:t>
      </w:r>
    </w:p>
    <w:p w:rsidR="003B00C9" w:rsidRPr="00B73700" w:rsidRDefault="007D5EDD" w:rsidP="003B00C9">
      <w:pPr>
        <w:autoSpaceDE w:val="0"/>
        <w:autoSpaceDN w:val="0"/>
        <w:adjustRightInd w:val="0"/>
        <w:rPr>
          <w:rFonts w:cs="Courier New"/>
        </w:rPr>
      </w:pPr>
      <w:r w:rsidRPr="00B73700">
        <w:rPr>
          <w:rFonts w:cs="Courier New"/>
        </w:rPr>
        <w:tab/>
        <w:t>X = H or BAL 14+</w:t>
      </w:r>
    </w:p>
    <w:p w:rsidR="003B00C9" w:rsidRPr="00B73700" w:rsidRDefault="003B00C9" w:rsidP="003B00C9">
      <w:pPr>
        <w:autoSpaceDE w:val="0"/>
        <w:autoSpaceDN w:val="0"/>
        <w:adjustRightInd w:val="0"/>
        <w:ind w:left="720" w:firstLine="720"/>
        <w:rPr>
          <w:rFonts w:cs="Courier New"/>
        </w:rPr>
      </w:pPr>
      <w:r w:rsidRPr="00B73700">
        <w:rPr>
          <w:rFonts w:cs="Courier New"/>
        </w:rPr>
        <w:t>Responsive X and Rumpelsohl apply</w:t>
      </w:r>
    </w:p>
    <w:p w:rsidR="007D5EDD" w:rsidRPr="00B73700" w:rsidRDefault="007D5EDD" w:rsidP="007D5EDD">
      <w:pPr>
        <w:autoSpaceDE w:val="0"/>
        <w:autoSpaceDN w:val="0"/>
        <w:adjustRightInd w:val="0"/>
        <w:rPr>
          <w:rFonts w:cs="Courier New"/>
        </w:rPr>
      </w:pPr>
      <w:r w:rsidRPr="00B73700">
        <w:rPr>
          <w:rFonts w:cs="Courier New"/>
        </w:rPr>
        <w:tab/>
        <w:t xml:space="preserve">2H = </w:t>
      </w:r>
      <w:r w:rsidR="00344439" w:rsidRPr="00B73700">
        <w:rPr>
          <w:rFonts w:cs="Courier New"/>
        </w:rPr>
        <w:t xml:space="preserve">transfer to </w:t>
      </w:r>
      <w:r w:rsidRPr="00B73700">
        <w:rPr>
          <w:rFonts w:cs="Courier New"/>
        </w:rPr>
        <w:t>S</w:t>
      </w:r>
    </w:p>
    <w:p w:rsidR="007D5EDD" w:rsidRPr="00B73700" w:rsidRDefault="007D5EDD" w:rsidP="007D5EDD">
      <w:pPr>
        <w:autoSpaceDE w:val="0"/>
        <w:autoSpaceDN w:val="0"/>
        <w:adjustRightInd w:val="0"/>
        <w:rPr>
          <w:rFonts w:cs="Courier New"/>
        </w:rPr>
      </w:pPr>
      <w:r w:rsidRPr="00B73700">
        <w:rPr>
          <w:rFonts w:cs="Courier New"/>
        </w:rPr>
        <w:tab/>
        <w:t xml:space="preserve">2S = </w:t>
      </w:r>
      <w:r w:rsidR="00344439" w:rsidRPr="00B73700">
        <w:rPr>
          <w:rFonts w:cs="Courier New"/>
        </w:rPr>
        <w:t xml:space="preserve">transfer to </w:t>
      </w:r>
      <w:r w:rsidRPr="00B73700">
        <w:rPr>
          <w:rFonts w:cs="Courier New"/>
        </w:rPr>
        <w:t>C</w:t>
      </w:r>
    </w:p>
    <w:p w:rsidR="007D5EDD" w:rsidRPr="00B73700" w:rsidRDefault="007D5EDD" w:rsidP="007D5EDD">
      <w:pPr>
        <w:autoSpaceDE w:val="0"/>
        <w:autoSpaceDN w:val="0"/>
        <w:adjustRightInd w:val="0"/>
        <w:rPr>
          <w:rFonts w:cs="Courier New"/>
        </w:rPr>
      </w:pPr>
      <w:r w:rsidRPr="00B73700">
        <w:rPr>
          <w:rFonts w:cs="Courier New"/>
        </w:rPr>
        <w:tab/>
        <w:t>2N = 16-18 with source of tricks</w:t>
      </w:r>
    </w:p>
    <w:p w:rsidR="00344439" w:rsidRPr="00B73700" w:rsidRDefault="00344439" w:rsidP="007D5EDD">
      <w:pPr>
        <w:autoSpaceDE w:val="0"/>
        <w:autoSpaceDN w:val="0"/>
        <w:adjustRightInd w:val="0"/>
        <w:rPr>
          <w:rFonts w:cs="Courier New"/>
        </w:rPr>
      </w:pPr>
      <w:r w:rsidRPr="00B73700">
        <w:rPr>
          <w:rFonts w:cs="Courier New"/>
        </w:rPr>
        <w:tab/>
      </w:r>
      <w:r w:rsidRPr="00B73700">
        <w:rPr>
          <w:rFonts w:cs="Courier New"/>
        </w:rPr>
        <w:tab/>
        <w:t>3C = Wolff signoff</w:t>
      </w:r>
    </w:p>
    <w:p w:rsidR="007D5EDD" w:rsidRPr="00B73700" w:rsidRDefault="007D5EDD" w:rsidP="007D5EDD">
      <w:pPr>
        <w:autoSpaceDE w:val="0"/>
        <w:autoSpaceDN w:val="0"/>
        <w:adjustRightInd w:val="0"/>
        <w:rPr>
          <w:rFonts w:cs="Courier New"/>
        </w:rPr>
      </w:pPr>
      <w:r w:rsidRPr="00B73700">
        <w:rPr>
          <w:rFonts w:cs="Courier New"/>
        </w:rPr>
        <w:tab/>
        <w:t xml:space="preserve">3C = </w:t>
      </w:r>
      <w:r w:rsidR="003B00C9" w:rsidRPr="00B73700">
        <w:rPr>
          <w:rFonts w:cs="Courier New"/>
        </w:rPr>
        <w:t xml:space="preserve">transfer to </w:t>
      </w:r>
      <w:r w:rsidRPr="00B73700">
        <w:rPr>
          <w:rFonts w:cs="Courier New"/>
        </w:rPr>
        <w:t>D</w:t>
      </w:r>
    </w:p>
    <w:p w:rsidR="007D5EDD" w:rsidRPr="00B73700" w:rsidRDefault="007D5EDD" w:rsidP="007D5EDD">
      <w:pPr>
        <w:autoSpaceDE w:val="0"/>
        <w:autoSpaceDN w:val="0"/>
        <w:adjustRightInd w:val="0"/>
        <w:rPr>
          <w:rFonts w:cs="Courier New"/>
        </w:rPr>
      </w:pPr>
      <w:r w:rsidRPr="00B73700">
        <w:rPr>
          <w:rFonts w:cs="Courier New"/>
        </w:rPr>
        <w:tab/>
        <w:t>3D = Preemptive</w:t>
      </w:r>
    </w:p>
    <w:p w:rsidR="007D5EDD" w:rsidRPr="00B73700" w:rsidRDefault="007D5EDD" w:rsidP="007D5EDD">
      <w:pPr>
        <w:autoSpaceDE w:val="0"/>
        <w:autoSpaceDN w:val="0"/>
        <w:adjustRightInd w:val="0"/>
        <w:rPr>
          <w:rFonts w:cs="Courier New"/>
        </w:rPr>
      </w:pPr>
      <w:r w:rsidRPr="00B73700">
        <w:rPr>
          <w:rFonts w:cs="Courier New"/>
        </w:rPr>
        <w:tab/>
        <w:t>3H/3S = Intermediate Overcall</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 -</w:t>
      </w:r>
    </w:p>
    <w:p w:rsidR="007D5EDD" w:rsidRPr="00B73700" w:rsidRDefault="007D5EDD" w:rsidP="007D5EDD">
      <w:pPr>
        <w:autoSpaceDE w:val="0"/>
        <w:autoSpaceDN w:val="0"/>
        <w:adjustRightInd w:val="0"/>
        <w:rPr>
          <w:rFonts w:cs="Courier New"/>
        </w:rPr>
      </w:pPr>
      <w:r w:rsidRPr="00B73700">
        <w:rPr>
          <w:rFonts w:cs="Courier New"/>
        </w:rPr>
        <w:tab/>
        <w:t>Bid like 2H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correct)–P–[P] -</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2S = 5+S Not opening hand</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Asks for H Stopper</w:t>
      </w:r>
    </w:p>
    <w:p w:rsidR="007D5EDD" w:rsidRPr="00B73700" w:rsidRDefault="007D5EDD" w:rsidP="007D5EDD">
      <w:pPr>
        <w:autoSpaceDE w:val="0"/>
        <w:autoSpaceDN w:val="0"/>
        <w:adjustRightInd w:val="0"/>
        <w:rPr>
          <w:rFonts w:cs="Courier New"/>
        </w:rPr>
      </w:pPr>
      <w:r w:rsidRPr="00B73700">
        <w:rPr>
          <w:rFonts w:cs="Courier New"/>
        </w:rPr>
        <w:tab/>
        <w:t>3S = Long S NF</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correct)–P–[2S](correct) -</w:t>
      </w:r>
    </w:p>
    <w:p w:rsidR="007D5EDD" w:rsidRPr="00B73700" w:rsidRDefault="007D5EDD" w:rsidP="007D5EDD">
      <w:pPr>
        <w:autoSpaceDE w:val="0"/>
        <w:autoSpaceDN w:val="0"/>
        <w:adjustRightInd w:val="0"/>
        <w:rPr>
          <w:rFonts w:cs="Courier New"/>
        </w:rPr>
      </w:pPr>
      <w:r w:rsidRPr="00B73700">
        <w:rPr>
          <w:rFonts w:cs="Courier New"/>
        </w:rPr>
        <w:tab/>
        <w:t>X = Takeout double of S</w:t>
      </w:r>
    </w:p>
    <w:p w:rsidR="007D5EDD" w:rsidRPr="00B73700" w:rsidRDefault="007D5EDD" w:rsidP="007D5EDD">
      <w:pPr>
        <w:autoSpaceDE w:val="0"/>
        <w:autoSpaceDN w:val="0"/>
        <w:adjustRightInd w:val="0"/>
        <w:rPr>
          <w:rFonts w:cs="Courier New"/>
        </w:rPr>
      </w:pPr>
      <w:r w:rsidRPr="00B73700">
        <w:rPr>
          <w:rFonts w:cs="Courier New"/>
        </w:rPr>
        <w:tab/>
        <w:t>2N = Minors</w:t>
      </w:r>
    </w:p>
    <w:p w:rsidR="007D5EDD" w:rsidRPr="00B73700" w:rsidRDefault="007D5EDD" w:rsidP="007D5EDD">
      <w:pPr>
        <w:autoSpaceDE w:val="0"/>
        <w:autoSpaceDN w:val="0"/>
        <w:adjustRightInd w:val="0"/>
        <w:rPr>
          <w:rFonts w:cs="Courier New"/>
        </w:rPr>
      </w:pPr>
      <w:r w:rsidRPr="00B73700">
        <w:rPr>
          <w:rFonts w:cs="Courier New"/>
        </w:rPr>
        <w:tab/>
        <w:t>3C/3D = Long suit NF</w:t>
      </w:r>
    </w:p>
    <w:p w:rsidR="007D5EDD" w:rsidRPr="00B73700" w:rsidRDefault="007D5EDD" w:rsidP="007D5EDD">
      <w:pPr>
        <w:autoSpaceDE w:val="0"/>
        <w:autoSpaceDN w:val="0"/>
        <w:adjustRightInd w:val="0"/>
        <w:rPr>
          <w:rFonts w:cs="Courier New"/>
        </w:rPr>
      </w:pPr>
      <w:r w:rsidRPr="00B73700">
        <w:rPr>
          <w:rFonts w:cs="Courier New"/>
        </w:rPr>
        <w:tab/>
        <w:t>3H = Long Hearts NF</w:t>
      </w:r>
    </w:p>
    <w:p w:rsidR="007D5EDD" w:rsidRPr="00B73700" w:rsidRDefault="007D5EDD" w:rsidP="007D5EDD">
      <w:pPr>
        <w:autoSpaceDE w:val="0"/>
        <w:autoSpaceDN w:val="0"/>
        <w:adjustRightInd w:val="0"/>
        <w:rPr>
          <w:rFonts w:cs="Courier New"/>
        </w:rPr>
      </w:pPr>
      <w:r w:rsidRPr="00B73700">
        <w:rPr>
          <w:rFonts w:cs="Courier New"/>
        </w:rPr>
        <w:tab/>
        <w:t>3S = Asks for S Stopper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(multi)–P–[2H](pass or correct)–P–[2S](correct)–P–[P] -</w:t>
      </w:r>
    </w:p>
    <w:p w:rsidR="007D5EDD" w:rsidRPr="00B73700" w:rsidRDefault="007D5EDD" w:rsidP="007D5EDD">
      <w:pPr>
        <w:autoSpaceDE w:val="0"/>
        <w:autoSpaceDN w:val="0"/>
        <w:adjustRightInd w:val="0"/>
        <w:rPr>
          <w:rFonts w:cs="Courier New"/>
        </w:rPr>
      </w:pPr>
      <w:r w:rsidRPr="00B73700">
        <w:rPr>
          <w:rFonts w:cs="Courier New"/>
        </w:rPr>
        <w:tab/>
        <w:t>Bid like 2S opener</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(multi)–P–[2S](pass or correct) -</w:t>
      </w:r>
    </w:p>
    <w:p w:rsidR="007D5EDD" w:rsidRPr="00B73700" w:rsidRDefault="007D5EDD" w:rsidP="007D5EDD">
      <w:pPr>
        <w:autoSpaceDE w:val="0"/>
        <w:autoSpaceDN w:val="0"/>
        <w:adjustRightInd w:val="0"/>
        <w:rPr>
          <w:rFonts w:cs="Courier New"/>
        </w:rPr>
      </w:pPr>
      <w:r w:rsidRPr="00B73700">
        <w:rPr>
          <w:rFonts w:cs="Courier New"/>
        </w:rPr>
        <w:tab/>
        <w:t>Bid like 2S opener and in direct seat</w:t>
      </w:r>
    </w:p>
    <w:p w:rsidR="007D5EDD" w:rsidRPr="00B73700" w:rsidRDefault="007D5EDD" w:rsidP="007D5EDD">
      <w:pPr>
        <w:pStyle w:val="Heading3"/>
        <w:rPr>
          <w:lang w:val="en-US"/>
        </w:rPr>
      </w:pPr>
      <w:smartTag w:uri="isiresearchsoft-com/cwyw" w:element="citation">
        <w:r w:rsidRPr="00B73700">
          <w:rPr>
            <w:lang w:val="en-US"/>
          </w:rPr>
          <w:t>[2D]</w:t>
        </w:r>
      </w:smartTag>
      <w:r w:rsidRPr="00B73700">
        <w:rPr>
          <w:lang w:val="en-US"/>
        </w:rPr>
        <w:t>(multi)–P–[2S](pass or correct)–P–[3H](correct)–</w:t>
      </w:r>
    </w:p>
    <w:p w:rsidR="007D5EDD" w:rsidRPr="00B73700" w:rsidRDefault="007D5EDD" w:rsidP="007D5EDD">
      <w:pPr>
        <w:autoSpaceDE w:val="0"/>
        <w:autoSpaceDN w:val="0"/>
        <w:adjustRightInd w:val="0"/>
        <w:rPr>
          <w:rFonts w:cs="Courier New"/>
        </w:rPr>
      </w:pPr>
      <w:r w:rsidRPr="00B73700">
        <w:rPr>
          <w:rFonts w:cs="Courier New"/>
        </w:rPr>
        <w:tab/>
        <w:t>X = Takeout double of H</w:t>
      </w:r>
    </w:p>
    <w:p w:rsidR="007D5EDD" w:rsidRPr="00B73700" w:rsidRDefault="007D5EDD" w:rsidP="007D5EDD">
      <w:pPr>
        <w:autoSpaceDE w:val="0"/>
        <w:autoSpaceDN w:val="0"/>
        <w:adjustRightInd w:val="0"/>
        <w:rPr>
          <w:rFonts w:cs="Courier New"/>
        </w:rPr>
      </w:pPr>
      <w:r w:rsidRPr="00B73700">
        <w:rPr>
          <w:rFonts w:cs="Courier New"/>
        </w:rPr>
        <w:tab/>
        <w:t>3S = 5+S</w:t>
      </w:r>
    </w:p>
    <w:p w:rsidR="007D5EDD" w:rsidRPr="00B73700" w:rsidRDefault="007D5EDD" w:rsidP="007D5EDD">
      <w:pPr>
        <w:autoSpaceDE w:val="0"/>
        <w:autoSpaceDN w:val="0"/>
        <w:adjustRightInd w:val="0"/>
        <w:rPr>
          <w:rFonts w:cs="Courier New"/>
        </w:rPr>
      </w:pPr>
      <w:r w:rsidRPr="00B73700">
        <w:rPr>
          <w:rFonts w:cs="Courier New"/>
        </w:rPr>
        <w:tab/>
        <w:t>3N = Minors</w:t>
      </w:r>
    </w:p>
    <w:p w:rsidR="007D5EDD" w:rsidRPr="00B73700" w:rsidRDefault="007D5EDD" w:rsidP="007D5EDD">
      <w:pPr>
        <w:autoSpaceDE w:val="0"/>
        <w:autoSpaceDN w:val="0"/>
        <w:adjustRightInd w:val="0"/>
        <w:rPr>
          <w:rFonts w:cs="Courier New"/>
        </w:rPr>
      </w:pPr>
      <w:r w:rsidRPr="00B73700">
        <w:rPr>
          <w:rFonts w:cs="Courier New"/>
        </w:rPr>
        <w:tab/>
        <w:t>4C/4D = Long suit</w:t>
      </w:r>
    </w:p>
    <w:p w:rsidR="007D5EDD" w:rsidRPr="00B73700" w:rsidRDefault="007D5EDD" w:rsidP="007D5EDD">
      <w:pPr>
        <w:pStyle w:val="Heading3"/>
        <w:rPr>
          <w:lang w:val="en-US"/>
        </w:rPr>
      </w:pPr>
      <w:smartTag w:uri="isiresearchsoft-com/cwyw" w:element="citation">
        <w:r w:rsidRPr="00B73700">
          <w:rPr>
            <w:lang w:val="en-US"/>
          </w:rPr>
          <w:t>[2M]</w:t>
        </w:r>
      </w:smartTag>
      <w:r w:rsidRPr="00B73700">
        <w:rPr>
          <w:lang w:val="en-US"/>
        </w:rPr>
        <w:t>(Weak 5M+5m) -</w:t>
      </w:r>
    </w:p>
    <w:p w:rsidR="007D5EDD" w:rsidRPr="00B73700" w:rsidRDefault="007D5EDD" w:rsidP="007D5EDD">
      <w:pPr>
        <w:autoSpaceDE w:val="0"/>
        <w:autoSpaceDN w:val="0"/>
        <w:adjustRightInd w:val="0"/>
        <w:rPr>
          <w:rFonts w:cs="Courier New"/>
        </w:rPr>
      </w:pPr>
      <w:r w:rsidRPr="00B73700">
        <w:rPr>
          <w:rFonts w:cs="Courier New"/>
        </w:rPr>
        <w:tab/>
        <w:t>Bid like Weak 2M opener</w:t>
      </w:r>
    </w:p>
    <w:p w:rsidR="007D5EDD" w:rsidRPr="00B73700" w:rsidRDefault="007D5EDD" w:rsidP="007D5EDD">
      <w:pPr>
        <w:pStyle w:val="Heading3"/>
        <w:rPr>
          <w:lang w:val="en-US"/>
        </w:rPr>
      </w:pPr>
      <w:smartTag w:uri="isiresearchsoft-com/cwyw" w:element="citation">
        <w:r w:rsidRPr="00B73700">
          <w:rPr>
            <w:lang w:val="en-US"/>
          </w:rPr>
          <w:t>[2N]</w:t>
        </w:r>
      </w:smartTag>
      <w:r w:rsidRPr="00B73700">
        <w:rPr>
          <w:lang w:val="en-US"/>
        </w:rPr>
        <w:t>(Weak 5-5 minors) -</w:t>
      </w:r>
    </w:p>
    <w:p w:rsidR="007D5EDD" w:rsidRPr="00B73700" w:rsidRDefault="007D5EDD" w:rsidP="007D5EDD">
      <w:pPr>
        <w:autoSpaceDE w:val="0"/>
        <w:autoSpaceDN w:val="0"/>
        <w:adjustRightInd w:val="0"/>
        <w:rPr>
          <w:rFonts w:cs="Courier New"/>
        </w:rPr>
      </w:pPr>
      <w:r w:rsidRPr="00B73700">
        <w:rPr>
          <w:rFonts w:cs="Courier New"/>
        </w:rPr>
        <w:tab/>
        <w:t>X = Strong NT or better</w:t>
      </w:r>
    </w:p>
    <w:p w:rsidR="007D5EDD" w:rsidRPr="00994FE1" w:rsidRDefault="007D5EDD" w:rsidP="007D5EDD">
      <w:pPr>
        <w:autoSpaceDE w:val="0"/>
        <w:autoSpaceDN w:val="0"/>
        <w:adjustRightInd w:val="0"/>
        <w:rPr>
          <w:rFonts w:cs="Courier New"/>
          <w:highlight w:val="yellow"/>
        </w:rPr>
      </w:pPr>
      <w:r w:rsidRPr="00B73700">
        <w:rPr>
          <w:rFonts w:cs="Courier New"/>
        </w:rPr>
        <w:tab/>
      </w:r>
      <w:r w:rsidRPr="00994FE1">
        <w:rPr>
          <w:rFonts w:cs="Courier New"/>
          <w:highlight w:val="yellow"/>
        </w:rPr>
        <w:t xml:space="preserve">3C = </w:t>
      </w:r>
      <w:r w:rsidR="00994FE1" w:rsidRPr="00994FE1">
        <w:rPr>
          <w:rFonts w:cs="Courier New"/>
          <w:highlight w:val="yellow"/>
        </w:rPr>
        <w:t>Strong t/o with Majors</w:t>
      </w:r>
    </w:p>
    <w:p w:rsidR="007D5EDD" w:rsidRPr="00994FE1" w:rsidRDefault="007D5EDD" w:rsidP="007D5EDD">
      <w:pPr>
        <w:autoSpaceDE w:val="0"/>
        <w:autoSpaceDN w:val="0"/>
        <w:adjustRightInd w:val="0"/>
        <w:rPr>
          <w:rFonts w:cs="Courier New"/>
          <w:highlight w:val="yellow"/>
        </w:rPr>
      </w:pPr>
      <w:r w:rsidRPr="00994FE1">
        <w:rPr>
          <w:rFonts w:cs="Courier New"/>
          <w:highlight w:val="yellow"/>
        </w:rPr>
        <w:tab/>
        <w:t xml:space="preserve">3D = </w:t>
      </w:r>
      <w:r w:rsidR="00994FE1" w:rsidRPr="00994FE1">
        <w:rPr>
          <w:rFonts w:cs="Courier New"/>
          <w:highlight w:val="yellow"/>
        </w:rPr>
        <w:t>Shape t/o with Majors</w:t>
      </w:r>
    </w:p>
    <w:p w:rsidR="007D5EDD" w:rsidRPr="00B73700" w:rsidRDefault="00994FE1" w:rsidP="007D5EDD">
      <w:pPr>
        <w:autoSpaceDE w:val="0"/>
        <w:autoSpaceDN w:val="0"/>
        <w:adjustRightInd w:val="0"/>
        <w:rPr>
          <w:rFonts w:cs="Courier New"/>
        </w:rPr>
      </w:pPr>
      <w:r w:rsidRPr="00994FE1">
        <w:rPr>
          <w:rFonts w:cs="Courier New"/>
          <w:highlight w:val="yellow"/>
        </w:rPr>
        <w:tab/>
        <w:t>3M = Natural</w:t>
      </w:r>
    </w:p>
    <w:p w:rsidR="007D5EDD" w:rsidRPr="00B73700" w:rsidRDefault="007D5EDD" w:rsidP="007D5EDD">
      <w:pPr>
        <w:pStyle w:val="Heading3"/>
        <w:rPr>
          <w:lang w:val="en-US"/>
        </w:rPr>
      </w:pPr>
      <w:r w:rsidRPr="00B73700">
        <w:rPr>
          <w:lang w:val="en-US"/>
        </w:rPr>
        <w:t>[2N](Weak 5-5 minors)–P–[3C/3D] -</w:t>
      </w:r>
    </w:p>
    <w:p w:rsidR="007D5EDD" w:rsidRPr="00B73700" w:rsidRDefault="007D5EDD" w:rsidP="007D5EDD">
      <w:pPr>
        <w:autoSpaceDE w:val="0"/>
        <w:autoSpaceDN w:val="0"/>
        <w:adjustRightInd w:val="0"/>
        <w:rPr>
          <w:rFonts w:cs="Courier New"/>
        </w:rPr>
      </w:pPr>
      <w:r w:rsidRPr="00B73700">
        <w:rPr>
          <w:rFonts w:cs="Courier New"/>
        </w:rPr>
        <w:tab/>
        <w:t>X = t/o good hand</w:t>
      </w:r>
    </w:p>
    <w:p w:rsidR="007D5EDD" w:rsidRPr="00B73700" w:rsidRDefault="007D5EDD" w:rsidP="007D5EDD">
      <w:pPr>
        <w:autoSpaceDE w:val="0"/>
        <w:autoSpaceDN w:val="0"/>
        <w:adjustRightInd w:val="0"/>
        <w:rPr>
          <w:rFonts w:cs="Courier New"/>
        </w:rPr>
      </w:pPr>
      <w:r w:rsidRPr="00B73700">
        <w:rPr>
          <w:rFonts w:cs="Courier New"/>
        </w:rPr>
        <w:tab/>
        <w:t>3D/4D (over 3D) = Both Majors</w:t>
      </w:r>
    </w:p>
    <w:p w:rsidR="007D5EDD" w:rsidRPr="00B73700" w:rsidRDefault="007D5EDD" w:rsidP="007D5EDD">
      <w:pPr>
        <w:autoSpaceDE w:val="0"/>
        <w:autoSpaceDN w:val="0"/>
        <w:adjustRightInd w:val="0"/>
        <w:rPr>
          <w:rFonts w:cs="Courier New"/>
        </w:rPr>
      </w:pPr>
      <w:r w:rsidRPr="00B73700">
        <w:rPr>
          <w:rFonts w:cs="Courier New"/>
        </w:rPr>
        <w:tab/>
        <w:t xml:space="preserve">3M = </w:t>
      </w:r>
      <w:r w:rsidR="002241EF" w:rsidRPr="00B73700">
        <w:rPr>
          <w:rFonts w:cs="Courier New"/>
        </w:rPr>
        <w:t>NAT</w:t>
      </w:r>
      <w:r w:rsidRPr="00B73700">
        <w:rPr>
          <w:rFonts w:cs="Courier New"/>
        </w:rPr>
        <w:t xml:space="preserve"> NF</w:t>
      </w:r>
    </w:p>
    <w:p w:rsidR="00EF5D26" w:rsidRPr="00B73700" w:rsidRDefault="007D5EDD" w:rsidP="00181D9F">
      <w:pPr>
        <w:autoSpaceDE w:val="0"/>
        <w:autoSpaceDN w:val="0"/>
        <w:adjustRightInd w:val="0"/>
        <w:rPr>
          <w:rFonts w:cs="Courier New"/>
        </w:rPr>
      </w:pPr>
      <w:r w:rsidRPr="00B73700">
        <w:rPr>
          <w:rFonts w:cs="Courier New"/>
        </w:rPr>
        <w:tab/>
        <w:t>4C (over 3C/3D) = Majors great hand</w:t>
      </w:r>
    </w:p>
    <w:p w:rsidR="001A5795" w:rsidRPr="00B73700" w:rsidRDefault="00851F51" w:rsidP="001A5795">
      <w:pPr>
        <w:pStyle w:val="Heading3"/>
        <w:rPr>
          <w:lang w:val="en-US"/>
        </w:rPr>
      </w:pPr>
      <w:r w:rsidRPr="00B73700">
        <w:rPr>
          <w:lang w:val="en-US"/>
        </w:rPr>
        <w:lastRenderedPageBreak/>
        <w:t>[2A</w:t>
      </w:r>
      <w:r w:rsidR="001A5795" w:rsidRPr="00B73700">
        <w:rPr>
          <w:lang w:val="en-US"/>
        </w:rPr>
        <w:t>]-2N = 16-18</w:t>
      </w:r>
      <w:r w:rsidR="0098310C" w:rsidRPr="00B73700">
        <w:rPr>
          <w:lang w:val="en-US"/>
        </w:rPr>
        <w:t xml:space="preserve"> or </w:t>
      </w:r>
    </w:p>
    <w:p w:rsidR="0098310C" w:rsidRPr="00B73700" w:rsidRDefault="0098310C" w:rsidP="0098310C">
      <w:pPr>
        <w:pStyle w:val="Heading3"/>
        <w:rPr>
          <w:lang w:val="en-US"/>
        </w:rPr>
      </w:pPr>
      <w:r w:rsidRPr="00B73700">
        <w:rPr>
          <w:lang w:val="en-US"/>
        </w:rPr>
        <w:t>[2A]-P-[P]-2N = 14-16</w:t>
      </w:r>
    </w:p>
    <w:p w:rsidR="0098310C" w:rsidRPr="00B73700" w:rsidRDefault="0098310C" w:rsidP="0098310C"/>
    <w:p w:rsidR="007F4770" w:rsidRPr="00B73700" w:rsidRDefault="001A5795" w:rsidP="007F4770">
      <w:pPr>
        <w:autoSpaceDE w:val="0"/>
        <w:autoSpaceDN w:val="0"/>
        <w:adjustRightInd w:val="0"/>
        <w:rPr>
          <w:rFonts w:cs="Courier New"/>
        </w:rPr>
      </w:pPr>
      <w:r w:rsidRPr="00B73700">
        <w:rPr>
          <w:rFonts w:cs="Courier New"/>
        </w:rPr>
        <w:tab/>
      </w:r>
      <w:r w:rsidR="007F4770" w:rsidRPr="00B73700">
        <w:rPr>
          <w:rFonts w:cs="Courier New"/>
        </w:rPr>
        <w:t>3C = Puppet to 3D</w:t>
      </w:r>
    </w:p>
    <w:p w:rsidR="00851F51" w:rsidRPr="00B73700" w:rsidRDefault="007F4770" w:rsidP="00851F51">
      <w:pPr>
        <w:autoSpaceDE w:val="0"/>
        <w:autoSpaceDN w:val="0"/>
        <w:adjustRightInd w:val="0"/>
        <w:ind w:left="720" w:firstLine="720"/>
        <w:rPr>
          <w:rFonts w:cs="Courier New"/>
        </w:rPr>
      </w:pPr>
      <w:r w:rsidRPr="00B73700">
        <w:rPr>
          <w:rFonts w:cs="Courier New"/>
        </w:rPr>
        <w:t>3D = Forced</w:t>
      </w:r>
    </w:p>
    <w:p w:rsidR="00851F51" w:rsidRPr="00B73700" w:rsidRDefault="00851F51" w:rsidP="00851F51">
      <w:pPr>
        <w:autoSpaceDE w:val="0"/>
        <w:autoSpaceDN w:val="0"/>
        <w:adjustRightInd w:val="0"/>
        <w:ind w:left="1440" w:firstLine="720"/>
        <w:rPr>
          <w:rFonts w:cs="Courier New"/>
        </w:rPr>
      </w:pPr>
      <w:r w:rsidRPr="00B73700">
        <w:rPr>
          <w:rFonts w:cs="Courier New"/>
        </w:rPr>
        <w:t>Pass</w:t>
      </w:r>
    </w:p>
    <w:p w:rsidR="007F4770" w:rsidRPr="00B73700" w:rsidRDefault="00851F51" w:rsidP="00851F51">
      <w:pPr>
        <w:autoSpaceDE w:val="0"/>
        <w:autoSpaceDN w:val="0"/>
        <w:adjustRightInd w:val="0"/>
        <w:ind w:left="1440" w:firstLine="720"/>
        <w:rPr>
          <w:rFonts w:cs="Courier New"/>
        </w:rPr>
      </w:pPr>
      <w:r w:rsidRPr="00B73700">
        <w:rPr>
          <w:rFonts w:cs="Courier New"/>
        </w:rPr>
        <w:t>3B</w:t>
      </w:r>
      <w:r w:rsidR="007F4770" w:rsidRPr="00B73700">
        <w:rPr>
          <w:rFonts w:cs="Courier New"/>
        </w:rPr>
        <w:t xml:space="preserve"> = To Play </w:t>
      </w:r>
    </w:p>
    <w:p w:rsidR="007F4770" w:rsidRPr="00B73700" w:rsidRDefault="00851F51" w:rsidP="007F4770">
      <w:pPr>
        <w:autoSpaceDE w:val="0"/>
        <w:autoSpaceDN w:val="0"/>
        <w:adjustRightInd w:val="0"/>
        <w:ind w:left="1440" w:firstLine="720"/>
        <w:rPr>
          <w:rFonts w:cs="Courier New"/>
        </w:rPr>
      </w:pPr>
      <w:r w:rsidRPr="00B73700">
        <w:rPr>
          <w:rFonts w:cs="Courier New"/>
        </w:rPr>
        <w:t>3A</w:t>
      </w:r>
      <w:r w:rsidR="007F4770" w:rsidRPr="00B73700">
        <w:rPr>
          <w:rFonts w:cs="Courier New"/>
        </w:rPr>
        <w:t xml:space="preserve"> = Both minors Inv+</w:t>
      </w:r>
    </w:p>
    <w:p w:rsidR="007F4770" w:rsidRPr="00B73700" w:rsidRDefault="007F4770" w:rsidP="007F4770">
      <w:pPr>
        <w:autoSpaceDE w:val="0"/>
        <w:autoSpaceDN w:val="0"/>
        <w:adjustRightInd w:val="0"/>
        <w:ind w:left="1440" w:firstLine="720"/>
        <w:rPr>
          <w:rFonts w:cs="Courier New"/>
        </w:rPr>
      </w:pPr>
      <w:r w:rsidRPr="00B73700">
        <w:rPr>
          <w:rFonts w:cs="Courier New"/>
        </w:rPr>
        <w:t>3N = C mild slam try</w:t>
      </w:r>
    </w:p>
    <w:p w:rsidR="007F4770" w:rsidRPr="00B73700" w:rsidRDefault="007F4770" w:rsidP="007F4770">
      <w:pPr>
        <w:autoSpaceDE w:val="0"/>
        <w:autoSpaceDN w:val="0"/>
        <w:adjustRightInd w:val="0"/>
        <w:ind w:left="720"/>
        <w:rPr>
          <w:rFonts w:cs="Courier New"/>
        </w:rPr>
      </w:pPr>
      <w:r w:rsidRPr="00B73700">
        <w:rPr>
          <w:rFonts w:cs="Courier New"/>
        </w:rPr>
        <w:t>3D = Stayman GF</w:t>
      </w:r>
    </w:p>
    <w:p w:rsidR="007F4770" w:rsidRPr="00B73700" w:rsidRDefault="00851F51" w:rsidP="007F4770">
      <w:pPr>
        <w:autoSpaceDE w:val="0"/>
        <w:autoSpaceDN w:val="0"/>
        <w:adjustRightInd w:val="0"/>
        <w:ind w:left="720"/>
        <w:rPr>
          <w:rFonts w:cs="Courier New"/>
        </w:rPr>
      </w:pPr>
      <w:r w:rsidRPr="00B73700">
        <w:rPr>
          <w:rFonts w:cs="Courier New"/>
        </w:rPr>
        <w:t>3A</w:t>
      </w:r>
      <w:r w:rsidR="007F4770" w:rsidRPr="00B73700">
        <w:rPr>
          <w:rFonts w:cs="Courier New"/>
        </w:rPr>
        <w:t xml:space="preserve"> = D mild slam try</w:t>
      </w:r>
    </w:p>
    <w:p w:rsidR="001A5795" w:rsidRPr="00B73700" w:rsidRDefault="007F4770" w:rsidP="007F4770">
      <w:pPr>
        <w:autoSpaceDE w:val="0"/>
        <w:autoSpaceDN w:val="0"/>
        <w:adjustRightInd w:val="0"/>
        <w:ind w:left="720"/>
        <w:rPr>
          <w:rFonts w:cs="Courier New"/>
        </w:rPr>
      </w:pPr>
      <w:r w:rsidRPr="00B73700">
        <w:rPr>
          <w:rFonts w:cs="Courier New"/>
        </w:rPr>
        <w:t xml:space="preserve">3M = </w:t>
      </w:r>
      <w:r w:rsidR="002241EF" w:rsidRPr="00B73700">
        <w:rPr>
          <w:rFonts w:cs="Courier New"/>
        </w:rPr>
        <w:t>NAT</w:t>
      </w:r>
      <w:r w:rsidRPr="00B73700">
        <w:rPr>
          <w:rFonts w:cs="Courier New"/>
        </w:rPr>
        <w:t xml:space="preserve"> GF</w:t>
      </w:r>
    </w:p>
    <w:p w:rsidR="007F4770" w:rsidRPr="00B73700" w:rsidRDefault="007F4770" w:rsidP="007F4770">
      <w:pPr>
        <w:autoSpaceDE w:val="0"/>
        <w:autoSpaceDN w:val="0"/>
        <w:adjustRightInd w:val="0"/>
        <w:ind w:left="720"/>
        <w:rPr>
          <w:rFonts w:cs="Courier New"/>
        </w:rPr>
      </w:pPr>
      <w:r w:rsidRPr="00B73700">
        <w:rPr>
          <w:rFonts w:cs="Courier New"/>
        </w:rPr>
        <w:t>3N = To Play</w:t>
      </w:r>
    </w:p>
    <w:p w:rsidR="005D075C" w:rsidRPr="00B73700" w:rsidRDefault="005D075C" w:rsidP="00A73B76">
      <w:pPr>
        <w:pStyle w:val="Heading3"/>
        <w:rPr>
          <w:lang w:val="en-US"/>
        </w:rPr>
      </w:pPr>
      <w:r w:rsidRPr="00B73700">
        <w:rPr>
          <w:lang w:val="en-US"/>
        </w:rPr>
        <w:t>[2</w:t>
      </w:r>
      <w:r w:rsidR="0098310C" w:rsidRPr="00B73700">
        <w:rPr>
          <w:lang w:val="en-US"/>
        </w:rPr>
        <w:t>A/3A</w:t>
      </w:r>
      <w:r w:rsidRPr="00B73700">
        <w:rPr>
          <w:lang w:val="en-US"/>
        </w:rPr>
        <w:t>]-3N = To Play</w:t>
      </w:r>
    </w:p>
    <w:p w:rsidR="005D075C" w:rsidRPr="00B73700" w:rsidRDefault="005D075C" w:rsidP="005D075C">
      <w:pPr>
        <w:autoSpaceDE w:val="0"/>
        <w:autoSpaceDN w:val="0"/>
        <w:adjustRightInd w:val="0"/>
        <w:ind w:firstLine="720"/>
        <w:rPr>
          <w:rFonts w:cs="Courier New"/>
        </w:rPr>
      </w:pPr>
      <w:r w:rsidRPr="00B73700">
        <w:rPr>
          <w:rFonts w:cs="Courier New"/>
        </w:rPr>
        <w:t>4C = Relay</w:t>
      </w:r>
    </w:p>
    <w:p w:rsidR="00A73B76" w:rsidRPr="00B73700" w:rsidRDefault="0098310C" w:rsidP="005D075C">
      <w:pPr>
        <w:autoSpaceDE w:val="0"/>
        <w:autoSpaceDN w:val="0"/>
        <w:adjustRightInd w:val="0"/>
        <w:ind w:left="720" w:firstLine="720"/>
        <w:rPr>
          <w:rFonts w:cs="Courier New"/>
        </w:rPr>
      </w:pPr>
      <w:r w:rsidRPr="00B73700">
        <w:rPr>
          <w:rFonts w:cs="Courier New"/>
        </w:rPr>
        <w:t>4A</w:t>
      </w:r>
      <w:r w:rsidR="005D075C" w:rsidRPr="00B73700">
        <w:rPr>
          <w:rFonts w:cs="Courier New"/>
        </w:rPr>
        <w:t xml:space="preserve"> = Semi-BAL with extras (20+)</w:t>
      </w:r>
    </w:p>
    <w:p w:rsidR="00A73B76" w:rsidRPr="00B73700" w:rsidRDefault="00A73B76" w:rsidP="005D075C">
      <w:pPr>
        <w:autoSpaceDE w:val="0"/>
        <w:autoSpaceDN w:val="0"/>
        <w:adjustRightInd w:val="0"/>
        <w:ind w:left="720" w:firstLine="720"/>
        <w:rPr>
          <w:rFonts w:cs="Courier New"/>
        </w:rPr>
      </w:pPr>
      <w:r w:rsidRPr="00B73700">
        <w:rPr>
          <w:rFonts w:cs="Courier New"/>
        </w:rPr>
        <w:t>4N = Semi-BAL min (&lt; 20)</w:t>
      </w:r>
    </w:p>
    <w:p w:rsidR="00A73B76" w:rsidRPr="00B73700" w:rsidRDefault="00A73B76" w:rsidP="00A73B76">
      <w:pPr>
        <w:autoSpaceDE w:val="0"/>
        <w:autoSpaceDN w:val="0"/>
        <w:adjustRightInd w:val="0"/>
        <w:ind w:left="720" w:firstLine="720"/>
        <w:rPr>
          <w:rFonts w:cs="Courier New"/>
        </w:rPr>
      </w:pPr>
      <w:r w:rsidRPr="00B73700">
        <w:rPr>
          <w:rFonts w:cs="Courier New"/>
        </w:rPr>
        <w:t xml:space="preserve">Rest = </w:t>
      </w:r>
      <w:r w:rsidR="002241EF" w:rsidRPr="00B73700">
        <w:rPr>
          <w:rFonts w:cs="Courier New"/>
        </w:rPr>
        <w:t>NAT</w:t>
      </w:r>
      <w:r w:rsidRPr="00B73700">
        <w:rPr>
          <w:rFonts w:cs="Courier New"/>
        </w:rPr>
        <w:t xml:space="preserve"> w/o extras</w:t>
      </w:r>
    </w:p>
    <w:p w:rsidR="0098310C" w:rsidRPr="00B73700" w:rsidRDefault="0098310C" w:rsidP="0098310C">
      <w:pPr>
        <w:autoSpaceDE w:val="0"/>
        <w:autoSpaceDN w:val="0"/>
        <w:adjustRightInd w:val="0"/>
        <w:rPr>
          <w:rFonts w:cs="Courier New"/>
        </w:rPr>
      </w:pPr>
      <w:r w:rsidRPr="00B73700">
        <w:rPr>
          <w:rFonts w:cs="Courier New"/>
        </w:rPr>
        <w:tab/>
      </w:r>
    </w:p>
    <w:p w:rsidR="00A73B76" w:rsidRPr="00B73700" w:rsidRDefault="00A73B76" w:rsidP="00A73B76">
      <w:pPr>
        <w:autoSpaceDE w:val="0"/>
        <w:autoSpaceDN w:val="0"/>
        <w:adjustRightInd w:val="0"/>
        <w:ind w:left="720"/>
        <w:rPr>
          <w:rFonts w:cs="Courier New"/>
        </w:rPr>
      </w:pPr>
      <w:r w:rsidRPr="00B73700">
        <w:rPr>
          <w:rFonts w:cs="Courier New"/>
        </w:rPr>
        <w:t>4D/4H</w:t>
      </w:r>
      <w:r w:rsidR="005D075C" w:rsidRPr="00B73700">
        <w:rPr>
          <w:rFonts w:cs="Courier New"/>
        </w:rPr>
        <w:t xml:space="preserve"> </w:t>
      </w:r>
      <w:r w:rsidRPr="00B73700">
        <w:rPr>
          <w:rFonts w:cs="Courier New"/>
        </w:rPr>
        <w:t>= Transfers</w:t>
      </w:r>
    </w:p>
    <w:p w:rsidR="00A73B76" w:rsidRPr="00B73700" w:rsidRDefault="00A73B76" w:rsidP="00A73B76">
      <w:pPr>
        <w:autoSpaceDE w:val="0"/>
        <w:autoSpaceDN w:val="0"/>
        <w:adjustRightInd w:val="0"/>
        <w:ind w:left="720" w:firstLine="720"/>
        <w:rPr>
          <w:rFonts w:cs="Courier New"/>
        </w:rPr>
      </w:pPr>
      <w:r w:rsidRPr="00B73700">
        <w:rPr>
          <w:rFonts w:cs="Courier New"/>
        </w:rPr>
        <w:t>Transfer to X shows clubs</w:t>
      </w:r>
    </w:p>
    <w:p w:rsidR="00A73B76" w:rsidRPr="00B73700" w:rsidRDefault="0098310C" w:rsidP="00A73B76">
      <w:pPr>
        <w:autoSpaceDE w:val="0"/>
        <w:autoSpaceDN w:val="0"/>
        <w:adjustRightInd w:val="0"/>
        <w:ind w:firstLine="720"/>
        <w:rPr>
          <w:rFonts w:cs="Courier New"/>
        </w:rPr>
      </w:pPr>
      <w:r w:rsidRPr="00B73700">
        <w:rPr>
          <w:rFonts w:cs="Courier New"/>
        </w:rPr>
        <w:t>4S = Transfer to D</w:t>
      </w:r>
    </w:p>
    <w:p w:rsidR="00A73B76" w:rsidRPr="00B73700" w:rsidRDefault="005D075C" w:rsidP="00A73B76">
      <w:pPr>
        <w:autoSpaceDE w:val="0"/>
        <w:autoSpaceDN w:val="0"/>
        <w:adjustRightInd w:val="0"/>
        <w:ind w:firstLine="720"/>
        <w:rPr>
          <w:rFonts w:cs="Courier New"/>
        </w:rPr>
      </w:pPr>
      <w:r w:rsidRPr="00B73700">
        <w:rPr>
          <w:rFonts w:cs="Courier New"/>
        </w:rPr>
        <w:t xml:space="preserve">4n </w:t>
      </w:r>
      <w:r w:rsidR="00A73B76" w:rsidRPr="00B73700">
        <w:rPr>
          <w:rFonts w:cs="Courier New"/>
        </w:rPr>
        <w:t>= Both minors</w:t>
      </w:r>
    </w:p>
    <w:p w:rsidR="005D075C" w:rsidRPr="00B73700" w:rsidRDefault="00A73B76" w:rsidP="00A73B76">
      <w:pPr>
        <w:autoSpaceDE w:val="0"/>
        <w:autoSpaceDN w:val="0"/>
        <w:adjustRightInd w:val="0"/>
        <w:ind w:firstLine="720"/>
        <w:rPr>
          <w:rFonts w:cs="Courier New"/>
        </w:rPr>
      </w:pPr>
      <w:r w:rsidRPr="00B73700">
        <w:rPr>
          <w:rFonts w:cs="Courier New"/>
        </w:rPr>
        <w:t>5m = To Play</w:t>
      </w:r>
    </w:p>
    <w:p w:rsidR="005205FC" w:rsidRPr="00B73700" w:rsidRDefault="005205FC" w:rsidP="005205FC">
      <w:pPr>
        <w:rPr>
          <w:rFonts w:cs="Courier New"/>
        </w:rPr>
      </w:pPr>
    </w:p>
    <w:p w:rsidR="005205FC" w:rsidRPr="00B73700" w:rsidRDefault="005205FC" w:rsidP="005205FC">
      <w:pPr>
        <w:pStyle w:val="Heading3"/>
        <w:rPr>
          <w:lang w:val="en-US"/>
        </w:rPr>
      </w:pPr>
      <w:r w:rsidRPr="00B73700">
        <w:rPr>
          <w:lang w:val="en-US"/>
        </w:rPr>
        <w:t>[3C]-</w:t>
      </w:r>
    </w:p>
    <w:p w:rsidR="005205FC" w:rsidRPr="00B73700" w:rsidRDefault="005205FC" w:rsidP="005205FC">
      <w:pPr>
        <w:rPr>
          <w:rFonts w:cs="Courier New"/>
        </w:rPr>
      </w:pPr>
      <w:r w:rsidRPr="00B73700">
        <w:rPr>
          <w:rFonts w:cs="Courier New"/>
        </w:rPr>
        <w:tab/>
        <w:t>4C = Majors</w:t>
      </w:r>
    </w:p>
    <w:p w:rsidR="005205FC" w:rsidRPr="00B73700" w:rsidRDefault="005205FC" w:rsidP="005205FC">
      <w:pPr>
        <w:rPr>
          <w:rFonts w:cs="Courier New"/>
        </w:rPr>
      </w:pPr>
      <w:r w:rsidRPr="00B73700">
        <w:rPr>
          <w:rFonts w:cs="Courier New"/>
        </w:rPr>
        <w:tab/>
        <w:t>4D = D+M</w:t>
      </w:r>
    </w:p>
    <w:p w:rsidR="005205FC" w:rsidRPr="00B73700" w:rsidRDefault="005205FC" w:rsidP="005205FC">
      <w:pPr>
        <w:pStyle w:val="Heading3"/>
        <w:rPr>
          <w:lang w:val="en-US"/>
        </w:rPr>
      </w:pPr>
      <w:r w:rsidRPr="00B73700">
        <w:rPr>
          <w:lang w:val="en-US"/>
        </w:rPr>
        <w:t>[3D]-</w:t>
      </w:r>
    </w:p>
    <w:p w:rsidR="005205FC" w:rsidRPr="00B73700" w:rsidRDefault="005205FC" w:rsidP="005205FC">
      <w:pPr>
        <w:rPr>
          <w:rFonts w:cs="Courier New"/>
        </w:rPr>
      </w:pPr>
      <w:r w:rsidRPr="00B73700">
        <w:rPr>
          <w:rFonts w:cs="Courier New"/>
        </w:rPr>
        <w:tab/>
        <w:t>X = T/O could be single suiter in C</w:t>
      </w:r>
    </w:p>
    <w:p w:rsidR="005205FC" w:rsidRPr="00B73700" w:rsidRDefault="005205FC" w:rsidP="005205FC">
      <w:pPr>
        <w:rPr>
          <w:rFonts w:cs="Courier New"/>
        </w:rPr>
      </w:pPr>
      <w:r w:rsidRPr="00B73700">
        <w:rPr>
          <w:rFonts w:cs="Courier New"/>
        </w:rPr>
        <w:tab/>
        <w:t>4C = C+M</w:t>
      </w:r>
    </w:p>
    <w:p w:rsidR="005205FC" w:rsidRPr="00B73700" w:rsidRDefault="005205FC" w:rsidP="005205FC">
      <w:pPr>
        <w:rPr>
          <w:rFonts w:cs="Courier New"/>
        </w:rPr>
      </w:pPr>
      <w:r w:rsidRPr="00B73700">
        <w:rPr>
          <w:rFonts w:cs="Courier New"/>
        </w:rPr>
        <w:tab/>
        <w:t>4D = Majors</w:t>
      </w:r>
    </w:p>
    <w:p w:rsidR="000D748F" w:rsidRPr="00B73700" w:rsidRDefault="000D748F" w:rsidP="000D748F">
      <w:pPr>
        <w:pStyle w:val="Heading3"/>
        <w:rPr>
          <w:lang w:val="en-US"/>
        </w:rPr>
      </w:pPr>
      <w:r w:rsidRPr="00B73700">
        <w:rPr>
          <w:lang w:val="en-US"/>
        </w:rPr>
        <w:t>[3A]-P-[3B]-</w:t>
      </w:r>
    </w:p>
    <w:p w:rsidR="000D748F" w:rsidRPr="00B73700" w:rsidRDefault="000D748F" w:rsidP="000D748F">
      <w:pPr>
        <w:ind w:firstLine="720"/>
        <w:rPr>
          <w:rFonts w:cs="Courier New"/>
        </w:rPr>
      </w:pPr>
      <w:r w:rsidRPr="00B73700">
        <w:rPr>
          <w:rFonts w:cs="Courier New"/>
        </w:rPr>
        <w:t>X = values, semi-BAL</w:t>
      </w:r>
    </w:p>
    <w:p w:rsidR="000D748F" w:rsidRPr="00B73700" w:rsidRDefault="000D748F" w:rsidP="000D748F">
      <w:pPr>
        <w:ind w:firstLine="720"/>
        <w:rPr>
          <w:rFonts w:cs="Courier New"/>
        </w:rPr>
      </w:pPr>
      <w:r w:rsidRPr="00B73700">
        <w:rPr>
          <w:rFonts w:cs="Courier New"/>
        </w:rPr>
        <w:t xml:space="preserve">3N = </w:t>
      </w:r>
      <w:r w:rsidR="002241EF" w:rsidRPr="00B73700">
        <w:rPr>
          <w:rFonts w:cs="Courier New"/>
        </w:rPr>
        <w:t>NAT</w:t>
      </w:r>
    </w:p>
    <w:p w:rsidR="000D748F" w:rsidRPr="00B73700" w:rsidRDefault="000D748F" w:rsidP="000D748F">
      <w:pPr>
        <w:ind w:firstLine="720"/>
        <w:rPr>
          <w:rFonts w:cs="Courier New"/>
        </w:rPr>
      </w:pPr>
      <w:r w:rsidRPr="00B73700">
        <w:rPr>
          <w:rFonts w:cs="Courier New"/>
        </w:rPr>
        <w:t>4A = other 2 suits</w:t>
      </w:r>
    </w:p>
    <w:p w:rsidR="000D748F" w:rsidRPr="00B73700" w:rsidRDefault="000D748F" w:rsidP="000D748F">
      <w:pPr>
        <w:pStyle w:val="Heading3"/>
        <w:rPr>
          <w:lang w:val="en-US"/>
        </w:rPr>
      </w:pPr>
      <w:r w:rsidRPr="00B73700">
        <w:rPr>
          <w:lang w:val="en-US"/>
        </w:rPr>
        <w:t>[3A]-X-[P]-4A doesn’t necessarily show a great hand. Usually shows 2 places to play.</w:t>
      </w:r>
    </w:p>
    <w:p w:rsidR="000D748F" w:rsidRPr="00B73700" w:rsidRDefault="000D748F" w:rsidP="000D748F">
      <w:pPr>
        <w:ind w:firstLine="720"/>
        <w:rPr>
          <w:rFonts w:cs="Courier New"/>
        </w:rPr>
      </w:pPr>
      <w:r w:rsidRPr="00B73700">
        <w:rPr>
          <w:rFonts w:cs="Courier New"/>
        </w:rPr>
        <w:t>For example: [3C]-X-P-4C-P-4H-P-4S = S+D</w:t>
      </w:r>
    </w:p>
    <w:p w:rsidR="000D748F" w:rsidRPr="00B73700" w:rsidRDefault="000D748F" w:rsidP="00735083">
      <w:pPr>
        <w:pStyle w:val="Heading3"/>
        <w:rPr>
          <w:lang w:val="en-US"/>
        </w:rPr>
      </w:pPr>
    </w:p>
    <w:p w:rsidR="00892703" w:rsidRPr="00B73700" w:rsidRDefault="00892703" w:rsidP="00735083">
      <w:pPr>
        <w:pStyle w:val="Heading3"/>
        <w:rPr>
          <w:lang w:val="en-US"/>
        </w:rPr>
      </w:pPr>
      <w:r w:rsidRPr="00B73700">
        <w:rPr>
          <w:lang w:val="en-US"/>
        </w:rPr>
        <w:t>Michaels = Weak or Strong all vulnerabilities (ranges shifted up a little when vul)</w:t>
      </w:r>
    </w:p>
    <w:p w:rsidR="00892703" w:rsidRPr="00B73700" w:rsidRDefault="00892703" w:rsidP="00892703">
      <w:pPr>
        <w:pStyle w:val="Heading3"/>
        <w:rPr>
          <w:lang w:val="en-US"/>
        </w:rPr>
      </w:pPr>
      <w:r w:rsidRPr="00B73700">
        <w:rPr>
          <w:lang w:val="en-US"/>
        </w:rPr>
        <w:t xml:space="preserve">Unusual 2NT = </w:t>
      </w:r>
      <w:r w:rsidRPr="00B73700">
        <w:rPr>
          <w:rFonts w:cs="Courier New"/>
          <w:lang w:val="en-US"/>
        </w:rPr>
        <w:t xml:space="preserve">2 lowest unbid suits, </w:t>
      </w:r>
      <w:r w:rsidRPr="00B73700">
        <w:rPr>
          <w:lang w:val="en-US"/>
        </w:rPr>
        <w:t>Weak or Strong</w:t>
      </w:r>
      <w:r w:rsidR="009B0DCC" w:rsidRPr="00B73700">
        <w:rPr>
          <w:lang w:val="en-US"/>
        </w:rPr>
        <w:t xml:space="preserve"> all vulnerabilities</w:t>
      </w:r>
    </w:p>
    <w:p w:rsidR="00892703" w:rsidRPr="00B73700" w:rsidRDefault="00892703" w:rsidP="00A73B76">
      <w:pPr>
        <w:autoSpaceDE w:val="0"/>
        <w:autoSpaceDN w:val="0"/>
        <w:adjustRightInd w:val="0"/>
        <w:ind w:firstLine="720"/>
        <w:rPr>
          <w:rFonts w:cs="Courier New"/>
        </w:rPr>
      </w:pPr>
    </w:p>
    <w:p w:rsidR="00373CB1" w:rsidRPr="00B73700" w:rsidRDefault="00373CB1" w:rsidP="006B0050">
      <w:pPr>
        <w:autoSpaceDE w:val="0"/>
        <w:autoSpaceDN w:val="0"/>
        <w:adjustRightInd w:val="0"/>
        <w:rPr>
          <w:rFonts w:cs="Courier New"/>
          <w:color w:val="008000"/>
        </w:rPr>
      </w:pPr>
    </w:p>
    <w:p w:rsidR="00373CB1" w:rsidRPr="00B73700" w:rsidRDefault="00373CB1" w:rsidP="00373CB1">
      <w:pPr>
        <w:rPr>
          <w:rFonts w:cs="Arial"/>
          <w:b/>
          <w:bCs/>
          <w:szCs w:val="26"/>
        </w:rPr>
      </w:pPr>
      <w:r w:rsidRPr="00B73700">
        <w:rPr>
          <w:rFonts w:cs="Arial"/>
          <w:b/>
          <w:bCs/>
          <w:szCs w:val="26"/>
        </w:rPr>
        <w:t>On any artificial strong cl</w:t>
      </w:r>
      <w:r w:rsidR="007D208C" w:rsidRPr="00B73700">
        <w:rPr>
          <w:rFonts w:cs="Arial"/>
          <w:b/>
          <w:bCs/>
          <w:szCs w:val="26"/>
        </w:rPr>
        <w:t>ub (precision [1C], strong [1C]-[1D], std [2C], std [2C]-[2D/2H]</w:t>
      </w:r>
      <w:r w:rsidRPr="00B73700">
        <w:rPr>
          <w:rFonts w:cs="Arial"/>
          <w:b/>
          <w:bCs/>
          <w:szCs w:val="26"/>
        </w:rPr>
        <w:t xml:space="preserve"> opening till opps bid a suit naturally,</w:t>
      </w:r>
    </w:p>
    <w:p w:rsidR="00373CB1" w:rsidRPr="00B73700" w:rsidRDefault="00373CB1" w:rsidP="00373CB1">
      <w:pPr>
        <w:rPr>
          <w:rFonts w:cs="Courier New"/>
        </w:rPr>
      </w:pPr>
      <w:r w:rsidRPr="00B73700">
        <w:rPr>
          <w:rFonts w:cs="Courier New"/>
        </w:rPr>
        <w:t>Local and zonal tourneys: Double f</w:t>
      </w:r>
      <w:r w:rsidR="007D208C" w:rsidRPr="00B73700">
        <w:rPr>
          <w:rFonts w:cs="Courier New"/>
        </w:rPr>
        <w:t>or majors and cheapest NT</w:t>
      </w:r>
      <w:r w:rsidRPr="00B73700">
        <w:rPr>
          <w:rFonts w:cs="Courier New"/>
        </w:rPr>
        <w:t xml:space="preserve"> for minors</w:t>
      </w:r>
    </w:p>
    <w:p w:rsidR="00181D9F" w:rsidRPr="00B73700" w:rsidRDefault="00373CB1" w:rsidP="00373CB1">
      <w:pPr>
        <w:pStyle w:val="Heading3"/>
        <w:rPr>
          <w:rFonts w:cs="Courier New"/>
          <w:b w:val="0"/>
          <w:bCs w:val="0"/>
          <w:szCs w:val="20"/>
          <w:lang w:val="en-US"/>
        </w:rPr>
      </w:pPr>
      <w:r w:rsidRPr="00B73700">
        <w:rPr>
          <w:rFonts w:cs="Courier New"/>
          <w:b w:val="0"/>
          <w:bCs w:val="0"/>
          <w:szCs w:val="20"/>
          <w:lang w:val="en-US"/>
        </w:rPr>
        <w:lastRenderedPageBreak/>
        <w:t>National tourneys: Suction applies from double to NT for 2 levels (upto 2n for precision opening and 3n for std 2c opening), where all bids show either transfer to next higher suit or 9+cards in 2 suits above, NT bid shows 9+cards in pointed or rounded suits. Wide ranging pre-empts from 3rd level onwards</w:t>
      </w:r>
    </w:p>
    <w:p w:rsidR="00181D9F" w:rsidRPr="00B73700" w:rsidRDefault="00181D9F" w:rsidP="00181D9F">
      <w:pPr>
        <w:pStyle w:val="Heading3"/>
        <w:rPr>
          <w:lang w:val="en-US"/>
        </w:rPr>
      </w:pPr>
      <w:r w:rsidRPr="00B73700">
        <w:rPr>
          <w:lang w:val="en-US"/>
        </w:rPr>
        <w:t>When Opps Redouble</w:t>
      </w:r>
    </w:p>
    <w:p w:rsidR="00181D9F" w:rsidRPr="00B73700" w:rsidRDefault="00181D9F" w:rsidP="00181D9F">
      <w:pPr>
        <w:autoSpaceDE w:val="0"/>
        <w:autoSpaceDN w:val="0"/>
        <w:adjustRightInd w:val="0"/>
        <w:rPr>
          <w:rFonts w:cs="Courier New"/>
          <w:b/>
        </w:rPr>
      </w:pPr>
      <w:r w:rsidRPr="00B73700">
        <w:rPr>
          <w:rFonts w:cs="Courier New"/>
          <w:b/>
        </w:rPr>
        <w:t>Some bid(opps)</w:t>
      </w:r>
      <w:r w:rsidR="00E12BBB" w:rsidRPr="00B73700">
        <w:rPr>
          <w:rFonts w:cs="Courier New"/>
          <w:b/>
        </w:rPr>
        <w:t>–</w:t>
      </w:r>
      <w:r w:rsidRPr="00B73700">
        <w:rPr>
          <w:rFonts w:cs="Courier New"/>
          <w:b/>
        </w:rPr>
        <w:t>X(partner)</w:t>
      </w:r>
      <w:r w:rsidR="00E12BBB" w:rsidRPr="00B73700">
        <w:rPr>
          <w:rFonts w:cs="Courier New"/>
          <w:b/>
        </w:rPr>
        <w:t>–</w:t>
      </w:r>
      <w:r w:rsidRPr="00B73700">
        <w:rPr>
          <w:rFonts w:cs="Courier New"/>
          <w:b/>
        </w:rPr>
        <w:t>XX(opps) -</w:t>
      </w:r>
    </w:p>
    <w:p w:rsidR="00181D9F" w:rsidRPr="00B73700" w:rsidRDefault="00181D9F" w:rsidP="00181D9F">
      <w:pPr>
        <w:autoSpaceDE w:val="0"/>
        <w:autoSpaceDN w:val="0"/>
        <w:adjustRightInd w:val="0"/>
        <w:ind w:left="720"/>
        <w:rPr>
          <w:rFonts w:cs="Courier New"/>
          <w:b/>
        </w:rPr>
      </w:pPr>
      <w:r w:rsidRPr="00B73700">
        <w:rPr>
          <w:rFonts w:cs="Courier New"/>
          <w:b/>
        </w:rPr>
        <w:t xml:space="preserve">P = </w:t>
      </w:r>
      <w:r w:rsidR="008E7FC6" w:rsidRPr="00B73700">
        <w:rPr>
          <w:rFonts w:cs="Courier New"/>
          <w:b/>
        </w:rPr>
        <w:t xml:space="preserve">Weak </w:t>
      </w:r>
      <w:r w:rsidR="00AA2E57" w:rsidRPr="00B73700">
        <w:rPr>
          <w:rFonts w:cs="Courier New"/>
          <w:b/>
        </w:rPr>
        <w:t>BAL</w:t>
      </w:r>
      <w:r w:rsidR="008E7FC6" w:rsidRPr="00B73700">
        <w:rPr>
          <w:rFonts w:cs="Courier New"/>
          <w:b/>
        </w:rPr>
        <w:t xml:space="preserve"> hand</w:t>
      </w:r>
    </w:p>
    <w:p w:rsidR="00181D9F" w:rsidRPr="00B73700" w:rsidRDefault="00181D9F" w:rsidP="00181D9F">
      <w:pPr>
        <w:autoSpaceDE w:val="0"/>
        <w:autoSpaceDN w:val="0"/>
        <w:adjustRightInd w:val="0"/>
        <w:rPr>
          <w:rFonts w:cs="Courier New"/>
          <w:b/>
        </w:rPr>
      </w:pPr>
      <w:r w:rsidRPr="00B73700">
        <w:rPr>
          <w:rFonts w:cs="Courier New"/>
          <w:b/>
        </w:rPr>
        <w:tab/>
        <w:t>Bid 4 Card Suit</w:t>
      </w:r>
    </w:p>
    <w:p w:rsidR="00367572" w:rsidRPr="00B73700" w:rsidRDefault="00367572" w:rsidP="00367572">
      <w:pPr>
        <w:rPr>
          <w:rFonts w:cs="Courier New"/>
          <w:color w:val="008000"/>
        </w:rPr>
      </w:pPr>
    </w:p>
    <w:p w:rsidR="0063710E" w:rsidRPr="00B73700" w:rsidRDefault="0063710E" w:rsidP="00357A5B">
      <w:pPr>
        <w:rPr>
          <w:rFonts w:cs="Courier New"/>
          <w:color w:val="008000"/>
        </w:rPr>
      </w:pPr>
    </w:p>
    <w:p w:rsidR="0063710E" w:rsidRPr="00B73700" w:rsidRDefault="0063710E" w:rsidP="0063710E">
      <w:pPr>
        <w:rPr>
          <w:rFonts w:cs="Arial"/>
          <w:b/>
          <w:bCs/>
          <w:szCs w:val="26"/>
        </w:rPr>
      </w:pPr>
      <w:r w:rsidRPr="00B73700">
        <w:rPr>
          <w:rFonts w:cs="Arial"/>
          <w:b/>
          <w:bCs/>
          <w:szCs w:val="26"/>
        </w:rPr>
        <w:t>Other general rules</w:t>
      </w:r>
    </w:p>
    <w:p w:rsidR="0063710E" w:rsidRPr="00B73700" w:rsidRDefault="0063710E" w:rsidP="00357A5B">
      <w:pPr>
        <w:rPr>
          <w:rFonts w:cs="Courier New"/>
          <w:color w:val="008000"/>
        </w:rPr>
      </w:pPr>
    </w:p>
    <w:p w:rsidR="007E3789" w:rsidRPr="00B73700" w:rsidRDefault="007E3789" w:rsidP="00F95DB3">
      <w:pPr>
        <w:numPr>
          <w:ilvl w:val="0"/>
          <w:numId w:val="17"/>
        </w:numPr>
        <w:rPr>
          <w:rFonts w:cs="Courier New"/>
        </w:rPr>
        <w:pPrChange w:id="586" w:author="Vijay" w:date="2014-06-25T00:52:00Z">
          <w:pPr>
            <w:numPr>
              <w:numId w:val="32"/>
            </w:numPr>
            <w:tabs>
              <w:tab w:val="num" w:pos="360"/>
            </w:tabs>
          </w:pPr>
        </w:pPrChange>
      </w:pPr>
      <w:r w:rsidRPr="00B73700">
        <w:rPr>
          <w:rFonts w:cs="Courier New"/>
        </w:rPr>
        <w:t>1D/1M-[1A]-X-[P]-1N, systems are on</w:t>
      </w:r>
    </w:p>
    <w:p w:rsidR="00641015" w:rsidRPr="00B73700" w:rsidRDefault="00854F49" w:rsidP="00F95DB3">
      <w:pPr>
        <w:numPr>
          <w:ilvl w:val="0"/>
          <w:numId w:val="17"/>
        </w:numPr>
        <w:rPr>
          <w:rFonts w:cs="Courier New"/>
        </w:rPr>
        <w:pPrChange w:id="587" w:author="Vijay" w:date="2014-06-25T00:52:00Z">
          <w:pPr>
            <w:numPr>
              <w:numId w:val="32"/>
            </w:numPr>
            <w:tabs>
              <w:tab w:val="num" w:pos="360"/>
            </w:tabs>
          </w:pPr>
        </w:pPrChange>
      </w:pPr>
      <w:r w:rsidRPr="00B73700">
        <w:rPr>
          <w:rFonts w:cs="Courier New"/>
        </w:rPr>
        <w:t xml:space="preserve">After our Michaels, when opps compete to 4 level, new suits by responder are </w:t>
      </w:r>
      <w:r w:rsidR="002241EF" w:rsidRPr="00B73700">
        <w:rPr>
          <w:rFonts w:cs="Courier New"/>
        </w:rPr>
        <w:t>NAT</w:t>
      </w:r>
      <w:r w:rsidRPr="00B73700">
        <w:rPr>
          <w:rFonts w:cs="Courier New"/>
        </w:rPr>
        <w:t xml:space="preserve"> (responder’s suit), NT bids are to compete</w:t>
      </w:r>
    </w:p>
    <w:p w:rsidR="00DC5ECC" w:rsidRPr="00B73700" w:rsidRDefault="00854F49" w:rsidP="00F95DB3">
      <w:pPr>
        <w:numPr>
          <w:ilvl w:val="0"/>
          <w:numId w:val="17"/>
        </w:numPr>
        <w:rPr>
          <w:rFonts w:cs="Courier New"/>
        </w:rPr>
        <w:pPrChange w:id="588" w:author="Vijay" w:date="2014-06-25T00:52:00Z">
          <w:pPr>
            <w:numPr>
              <w:numId w:val="32"/>
            </w:numPr>
            <w:tabs>
              <w:tab w:val="num" w:pos="360"/>
            </w:tabs>
          </w:pPr>
        </w:pPrChange>
      </w:pPr>
      <w:r w:rsidRPr="00B73700">
        <w:rPr>
          <w:rFonts w:cs="Courier New"/>
        </w:rPr>
        <w:t>After a 2-suited overcall by opps (</w:t>
      </w:r>
      <w:r w:rsidR="00DC5ECC" w:rsidRPr="00B73700">
        <w:rPr>
          <w:rFonts w:cs="Courier New"/>
        </w:rPr>
        <w:t>showing suits Y &amp; Z (Z &gt; Y), 3Y = Forcing with A, 3Z = Forcing with B (where A/B are 2 other suits). In partner’s suit (A or B), this shows LR+. E.g.: 1S-[2N](minors)-3C=H, forcing; 3D=LR+ in S, 3H/3S = Competitive</w:t>
      </w:r>
    </w:p>
    <w:p w:rsidR="0052000C" w:rsidRPr="00B73700" w:rsidRDefault="0052000C" w:rsidP="00F95DB3">
      <w:pPr>
        <w:numPr>
          <w:ilvl w:val="0"/>
          <w:numId w:val="17"/>
        </w:numPr>
        <w:rPr>
          <w:rFonts w:cs="Courier New"/>
        </w:rPr>
        <w:pPrChange w:id="589" w:author="Vijay" w:date="2014-06-25T00:52:00Z">
          <w:pPr>
            <w:numPr>
              <w:numId w:val="32"/>
            </w:numPr>
            <w:tabs>
              <w:tab w:val="num" w:pos="360"/>
            </w:tabs>
          </w:pPr>
        </w:pPrChange>
      </w:pPr>
      <w:r w:rsidRPr="00B73700">
        <w:rPr>
          <w:rFonts w:cs="Courier New"/>
        </w:rPr>
        <w:t>1A-[1/2 B]-2Y</w:t>
      </w:r>
      <w:r w:rsidR="00854F49" w:rsidRPr="00B73700">
        <w:rPr>
          <w:rFonts w:cs="Courier New"/>
        </w:rPr>
        <w:t xml:space="preserve"> (F1), if the bid</w:t>
      </w:r>
      <w:r w:rsidRPr="00B73700">
        <w:rPr>
          <w:rFonts w:cs="Courier New"/>
        </w:rPr>
        <w:t>ding goes past 3Y</w:t>
      </w:r>
      <w:r w:rsidR="00854F49" w:rsidRPr="00B73700">
        <w:rPr>
          <w:rFonts w:cs="Courier New"/>
        </w:rPr>
        <w:t xml:space="preserve">, we are in GF. </w:t>
      </w:r>
      <w:del w:id="590" w:author="Vijay" w:date="2014-06-25T00:12:00Z">
        <w:r w:rsidR="00854F49" w:rsidRPr="00B73700" w:rsidDel="0096009B">
          <w:rPr>
            <w:rFonts w:cs="Courier New"/>
          </w:rPr>
          <w:delText>Also, once a major suit fit is fou</w:delText>
        </w:r>
        <w:r w:rsidRPr="00B73700" w:rsidDel="0096009B">
          <w:rPr>
            <w:rFonts w:cs="Courier New"/>
          </w:rPr>
          <w:delText xml:space="preserve">nd, we are in GF. </w:delText>
        </w:r>
      </w:del>
      <w:r w:rsidRPr="00B73700">
        <w:rPr>
          <w:rFonts w:cs="Courier New"/>
        </w:rPr>
        <w:t>Responder’s 2Y</w:t>
      </w:r>
      <w:r w:rsidR="00854F49" w:rsidRPr="00B73700">
        <w:rPr>
          <w:rFonts w:cs="Courier New"/>
        </w:rPr>
        <w:t xml:space="preserve"> promises a rebid. </w:t>
      </w:r>
    </w:p>
    <w:p w:rsidR="00854F49" w:rsidRPr="00B73700" w:rsidRDefault="0052000C" w:rsidP="00F95DB3">
      <w:pPr>
        <w:numPr>
          <w:ilvl w:val="1"/>
          <w:numId w:val="17"/>
        </w:numPr>
        <w:rPr>
          <w:rFonts w:cs="Courier New"/>
        </w:rPr>
        <w:pPrChange w:id="591" w:author="Vijay" w:date="2014-06-25T00:52:00Z">
          <w:pPr>
            <w:numPr>
              <w:ilvl w:val="1"/>
              <w:numId w:val="32"/>
            </w:numPr>
            <w:tabs>
              <w:tab w:val="num" w:pos="360"/>
            </w:tabs>
          </w:pPr>
        </w:pPrChange>
      </w:pPr>
      <w:r w:rsidRPr="00B73700">
        <w:rPr>
          <w:rFonts w:cs="Courier New"/>
        </w:rPr>
        <w:t>E.g.: After 1H-[2C]-2D-[P]-?, 2H, 2N, 3D are non-game-forcing, 2S</w:t>
      </w:r>
      <w:r w:rsidR="00854F49" w:rsidRPr="00B73700">
        <w:rPr>
          <w:rFonts w:cs="Courier New"/>
        </w:rPr>
        <w:t xml:space="preserve"> (opener’s </w:t>
      </w:r>
      <w:r w:rsidRPr="00B73700">
        <w:rPr>
          <w:rFonts w:cs="Courier New"/>
        </w:rPr>
        <w:t>reverse) is GF, any bid above 3D</w:t>
      </w:r>
      <w:r w:rsidR="00854F49" w:rsidRPr="00B73700">
        <w:rPr>
          <w:rFonts w:cs="Courier New"/>
        </w:rPr>
        <w:t xml:space="preserve"> is also GF</w:t>
      </w:r>
    </w:p>
    <w:p w:rsidR="00854F49" w:rsidRPr="00B73700" w:rsidRDefault="005205FC" w:rsidP="00F95DB3">
      <w:pPr>
        <w:numPr>
          <w:ilvl w:val="0"/>
          <w:numId w:val="17"/>
        </w:numPr>
        <w:rPr>
          <w:rFonts w:cs="Courier New"/>
        </w:rPr>
        <w:pPrChange w:id="592" w:author="Vijay" w:date="2014-06-25T00:52:00Z">
          <w:pPr>
            <w:numPr>
              <w:numId w:val="32"/>
            </w:numPr>
            <w:tabs>
              <w:tab w:val="num" w:pos="360"/>
            </w:tabs>
          </w:pPr>
        </w:pPrChange>
      </w:pPr>
      <w:r w:rsidRPr="00B73700">
        <w:rPr>
          <w:rFonts w:cs="Courier New"/>
        </w:rPr>
        <w:t xml:space="preserve">Good-Bad 2N in competitive auctions </w:t>
      </w:r>
      <w:ins w:id="593" w:author="Vijay" w:date="2014-06-25T00:09:00Z">
        <w:r w:rsidR="005E7952">
          <w:rPr>
            <w:rFonts w:cs="Courier New"/>
          </w:rPr>
          <w:t>after we open 1D/1M</w:t>
        </w:r>
      </w:ins>
    </w:p>
    <w:p w:rsidR="00854F49" w:rsidRPr="00B73700" w:rsidRDefault="005205FC" w:rsidP="00F95DB3">
      <w:pPr>
        <w:numPr>
          <w:ilvl w:val="0"/>
          <w:numId w:val="17"/>
        </w:numPr>
        <w:rPr>
          <w:rFonts w:cs="Courier New"/>
        </w:rPr>
        <w:pPrChange w:id="594" w:author="Vijay" w:date="2014-06-25T00:52:00Z">
          <w:pPr>
            <w:numPr>
              <w:numId w:val="32"/>
            </w:numPr>
            <w:tabs>
              <w:tab w:val="num" w:pos="360"/>
            </w:tabs>
          </w:pPr>
        </w:pPrChange>
      </w:pPr>
      <w:r w:rsidRPr="00B73700">
        <w:rPr>
          <w:rFonts w:cs="Courier New"/>
        </w:rPr>
        <w:t>2N bid by overcaller when advancer has not bid shows a 2 suiter not suitable for Michaels/Unusual.</w:t>
      </w:r>
    </w:p>
    <w:p w:rsidR="005205FC" w:rsidRPr="00B73700" w:rsidRDefault="005205FC" w:rsidP="00F95DB3">
      <w:pPr>
        <w:numPr>
          <w:ilvl w:val="0"/>
          <w:numId w:val="17"/>
        </w:numPr>
        <w:rPr>
          <w:rFonts w:cs="Courier New"/>
        </w:rPr>
        <w:pPrChange w:id="595" w:author="Vijay" w:date="2014-06-25T00:52:00Z">
          <w:pPr>
            <w:numPr>
              <w:numId w:val="32"/>
            </w:numPr>
            <w:tabs>
              <w:tab w:val="num" w:pos="360"/>
            </w:tabs>
          </w:pPr>
        </w:pPrChange>
      </w:pPr>
      <w:r w:rsidRPr="00B73700">
        <w:rPr>
          <w:rFonts w:cs="Courier New"/>
        </w:rPr>
        <w:t>1N-[2M]-P-[P]-X = T/O</w:t>
      </w:r>
    </w:p>
    <w:p w:rsidR="00854F49" w:rsidRPr="00B73700" w:rsidRDefault="005205FC" w:rsidP="00F95DB3">
      <w:pPr>
        <w:numPr>
          <w:ilvl w:val="0"/>
          <w:numId w:val="17"/>
        </w:numPr>
        <w:rPr>
          <w:rFonts w:cs="Courier New"/>
        </w:rPr>
        <w:pPrChange w:id="596" w:author="Vijay" w:date="2014-06-25T00:52:00Z">
          <w:pPr>
            <w:numPr>
              <w:numId w:val="32"/>
            </w:numPr>
            <w:tabs>
              <w:tab w:val="num" w:pos="360"/>
            </w:tabs>
          </w:pPr>
        </w:pPrChange>
      </w:pPr>
      <w:r w:rsidRPr="00B73700">
        <w:rPr>
          <w:rFonts w:cs="Courier New"/>
        </w:rPr>
        <w:t>1N-[P]-P-[2M]-X = P</w:t>
      </w:r>
      <w:r w:rsidR="00854F49" w:rsidRPr="00B73700">
        <w:rPr>
          <w:rFonts w:cs="Courier New"/>
        </w:rPr>
        <w:t>enalty</w:t>
      </w:r>
    </w:p>
    <w:p w:rsidR="00854F49" w:rsidRDefault="005205FC" w:rsidP="00F95DB3">
      <w:pPr>
        <w:numPr>
          <w:ilvl w:val="0"/>
          <w:numId w:val="17"/>
        </w:numPr>
        <w:rPr>
          <w:ins w:id="597" w:author="Vijay" w:date="2014-06-25T00:12:00Z"/>
          <w:rFonts w:cs="Courier New"/>
        </w:rPr>
        <w:pPrChange w:id="598" w:author="Vijay" w:date="2014-06-25T00:52:00Z">
          <w:pPr>
            <w:numPr>
              <w:numId w:val="32"/>
            </w:numPr>
            <w:tabs>
              <w:tab w:val="num" w:pos="360"/>
            </w:tabs>
          </w:pPr>
        </w:pPrChange>
      </w:pPr>
      <w:r w:rsidRPr="00B73700">
        <w:rPr>
          <w:rFonts w:cs="Courier New"/>
        </w:rPr>
        <w:t>1A-[1B]-X-[P]-2B</w:t>
      </w:r>
      <w:r w:rsidR="00854F49" w:rsidRPr="00B73700">
        <w:rPr>
          <w:rFonts w:cs="Courier New"/>
        </w:rPr>
        <w:t xml:space="preserve"> is not Game forc</w:t>
      </w:r>
      <w:r w:rsidRPr="00B73700">
        <w:rPr>
          <w:rFonts w:cs="Courier New"/>
        </w:rPr>
        <w:t>ing – it’s only forcing up to 3A</w:t>
      </w:r>
    </w:p>
    <w:p w:rsidR="00A56536" w:rsidRPr="00A56536" w:rsidRDefault="00A56536" w:rsidP="00F95DB3">
      <w:pPr>
        <w:numPr>
          <w:ilvl w:val="0"/>
          <w:numId w:val="17"/>
        </w:numPr>
        <w:rPr>
          <w:ins w:id="599" w:author="Vijay" w:date="2014-06-25T00:12:00Z"/>
          <w:rFonts w:cs="Courier New"/>
        </w:rPr>
        <w:pPrChange w:id="600" w:author="Vijay" w:date="2014-06-25T00:52:00Z">
          <w:pPr>
            <w:numPr>
              <w:numId w:val="32"/>
            </w:numPr>
            <w:tabs>
              <w:tab w:val="num" w:pos="360"/>
            </w:tabs>
          </w:pPr>
        </w:pPrChange>
      </w:pPr>
      <w:ins w:id="601" w:author="Vijay" w:date="2014-06-25T00:12:00Z">
        <w:r w:rsidRPr="00A56536">
          <w:rPr>
            <w:rFonts w:cs="Courier New"/>
          </w:rPr>
          <w:t>(1m) by opps-X-(p), 2m shows Inv+hand  doesn’t promise a rebid, doubler needs to cue or jump with extras</w:t>
        </w:r>
      </w:ins>
    </w:p>
    <w:p w:rsidR="00A56536" w:rsidRPr="00A56536" w:rsidRDefault="00A56536" w:rsidP="00F95DB3">
      <w:pPr>
        <w:numPr>
          <w:ilvl w:val="0"/>
          <w:numId w:val="17"/>
        </w:numPr>
        <w:rPr>
          <w:ins w:id="602" w:author="Vijay" w:date="2014-06-25T00:12:00Z"/>
          <w:rFonts w:cs="Courier New"/>
        </w:rPr>
        <w:pPrChange w:id="603" w:author="Vijay" w:date="2014-06-25T00:52:00Z">
          <w:pPr>
            <w:numPr>
              <w:numId w:val="32"/>
            </w:numPr>
            <w:tabs>
              <w:tab w:val="num" w:pos="360"/>
            </w:tabs>
          </w:pPr>
        </w:pPrChange>
      </w:pPr>
      <w:ins w:id="604" w:author="Vijay" w:date="2014-06-25T00:12:00Z">
        <w:r w:rsidRPr="00A56536">
          <w:rPr>
            <w:rFonts w:cs="Courier New"/>
          </w:rPr>
          <w:t>(1M) by opps-X-(p), 2M shows Inv+hand promises a rebid</w:t>
        </w:r>
      </w:ins>
    </w:p>
    <w:p w:rsidR="00A56536" w:rsidRDefault="00A56536" w:rsidP="00F95DB3">
      <w:pPr>
        <w:numPr>
          <w:ilvl w:val="0"/>
          <w:numId w:val="17"/>
        </w:numPr>
        <w:rPr>
          <w:ins w:id="605" w:author="Vijay" w:date="2014-06-25T00:18:00Z"/>
          <w:rFonts w:cs="Courier New"/>
        </w:rPr>
        <w:pPrChange w:id="606" w:author="Vijay" w:date="2014-06-25T00:52:00Z">
          <w:pPr>
            <w:numPr>
              <w:numId w:val="32"/>
            </w:numPr>
            <w:tabs>
              <w:tab w:val="num" w:pos="360"/>
            </w:tabs>
          </w:pPr>
        </w:pPrChange>
      </w:pPr>
      <w:ins w:id="607" w:author="Vijay" w:date="2014-06-25T00:12:00Z">
        <w:r w:rsidRPr="00A56536">
          <w:rPr>
            <w:rFonts w:cs="Courier New"/>
          </w:rPr>
          <w:t>(1m) by opps-p-(1n) by opps, 2c shows majors equal or better hrts and 2d shows majors with better spades, rest natural</w:t>
        </w:r>
      </w:ins>
    </w:p>
    <w:p w:rsidR="003F2861" w:rsidRPr="003F2861" w:rsidRDefault="003F2861" w:rsidP="00F95DB3">
      <w:pPr>
        <w:numPr>
          <w:ilvl w:val="0"/>
          <w:numId w:val="17"/>
        </w:numPr>
        <w:rPr>
          <w:ins w:id="608" w:author="Vijay" w:date="2014-06-25T00:18:00Z"/>
          <w:rFonts w:cs="Courier New"/>
        </w:rPr>
        <w:pPrChange w:id="609" w:author="Vijay" w:date="2014-06-25T00:52:00Z">
          <w:pPr>
            <w:numPr>
              <w:numId w:val="32"/>
            </w:numPr>
            <w:tabs>
              <w:tab w:val="num" w:pos="360"/>
            </w:tabs>
          </w:pPr>
        </w:pPrChange>
      </w:pPr>
      <w:ins w:id="610" w:author="Vijay" w:date="2014-06-25T00:18:00Z">
        <w:r w:rsidRPr="003F2861">
          <w:rPr>
            <w:rFonts w:cs="Courier New"/>
          </w:rPr>
          <w:t>(1h)-p-(2h), X is t/o shows tolerance for all suits, 2n shows minors</w:t>
        </w:r>
      </w:ins>
    </w:p>
    <w:p w:rsidR="003F2861" w:rsidRPr="003F2861" w:rsidRDefault="003F2861" w:rsidP="00F95DB3">
      <w:pPr>
        <w:numPr>
          <w:ilvl w:val="0"/>
          <w:numId w:val="17"/>
        </w:numPr>
        <w:rPr>
          <w:ins w:id="611" w:author="Vijay" w:date="2014-06-25T00:18:00Z"/>
          <w:rFonts w:cs="Courier New"/>
        </w:rPr>
        <w:pPrChange w:id="612" w:author="Vijay" w:date="2014-06-25T00:52:00Z">
          <w:pPr>
            <w:numPr>
              <w:numId w:val="32"/>
            </w:numPr>
            <w:tabs>
              <w:tab w:val="num" w:pos="360"/>
            </w:tabs>
          </w:pPr>
        </w:pPrChange>
      </w:pPr>
      <w:ins w:id="613" w:author="Vijay" w:date="2014-06-25T00:18:00Z">
        <w:r w:rsidRPr="003F2861">
          <w:rPr>
            <w:rFonts w:cs="Courier New"/>
          </w:rPr>
          <w:t>(1s)-p-(2s), X is t/o shows tolerance for all suits, 2n is Michaels</w:t>
        </w:r>
      </w:ins>
    </w:p>
    <w:p w:rsidR="003F2861" w:rsidRPr="003F2861" w:rsidRDefault="003F2861" w:rsidP="00F95DB3">
      <w:pPr>
        <w:numPr>
          <w:ilvl w:val="0"/>
          <w:numId w:val="17"/>
        </w:numPr>
        <w:rPr>
          <w:ins w:id="614" w:author="Vijay" w:date="2014-06-25T00:18:00Z"/>
          <w:rFonts w:cs="Courier New"/>
        </w:rPr>
        <w:pPrChange w:id="615" w:author="Vijay" w:date="2014-06-25T00:52:00Z">
          <w:pPr>
            <w:numPr>
              <w:numId w:val="32"/>
            </w:numPr>
            <w:tabs>
              <w:tab w:val="num" w:pos="360"/>
            </w:tabs>
          </w:pPr>
        </w:pPrChange>
      </w:pPr>
      <w:ins w:id="616" w:author="Vijay" w:date="2014-06-25T00:18:00Z">
        <w:r w:rsidRPr="003F2861">
          <w:rPr>
            <w:rFonts w:cs="Courier New"/>
          </w:rPr>
          <w:t>(1M)-p-(Art raise)-X = primarily take-out with values/some shape</w:t>
        </w:r>
      </w:ins>
    </w:p>
    <w:p w:rsidR="003F2861" w:rsidRDefault="003F2861" w:rsidP="00F95DB3">
      <w:pPr>
        <w:numPr>
          <w:ilvl w:val="0"/>
          <w:numId w:val="17"/>
        </w:numPr>
        <w:rPr>
          <w:ins w:id="617" w:author="Vijay" w:date="2014-06-25T00:22:00Z"/>
          <w:rFonts w:cs="Courier New"/>
        </w:rPr>
        <w:pPrChange w:id="618" w:author="Vijay" w:date="2014-06-25T00:52:00Z">
          <w:pPr>
            <w:numPr>
              <w:numId w:val="32"/>
            </w:numPr>
            <w:tabs>
              <w:tab w:val="num" w:pos="360"/>
            </w:tabs>
          </w:pPr>
        </w:pPrChange>
      </w:pPr>
      <w:ins w:id="619" w:author="Vijay" w:date="2014-06-25T00:18:00Z">
        <w:r w:rsidRPr="003F2861">
          <w:rPr>
            <w:rFonts w:cs="Courier New"/>
          </w:rPr>
          <w:t>(1M)-p-(Art raise)-3M = take-out with lots of shape</w:t>
        </w:r>
      </w:ins>
    </w:p>
    <w:p w:rsidR="003F2861" w:rsidRPr="00540139" w:rsidRDefault="003F2861" w:rsidP="00F95DB3">
      <w:pPr>
        <w:numPr>
          <w:ilvl w:val="0"/>
          <w:numId w:val="17"/>
        </w:numPr>
        <w:rPr>
          <w:ins w:id="620" w:author="Vijay" w:date="2014-06-25T00:23:00Z"/>
          <w:rFonts w:cs="Courier New"/>
        </w:rPr>
        <w:pPrChange w:id="621" w:author="Vijay" w:date="2014-06-25T00:52:00Z">
          <w:pPr>
            <w:numPr>
              <w:numId w:val="32"/>
            </w:numPr>
            <w:tabs>
              <w:tab w:val="num" w:pos="360"/>
            </w:tabs>
          </w:pPr>
        </w:pPrChange>
      </w:pPr>
      <w:ins w:id="622" w:author="Vijay" w:date="2014-06-25T00:22:00Z">
        <w:r w:rsidRPr="00540139">
          <w:rPr>
            <w:rFonts w:cs="Courier New"/>
          </w:rPr>
          <w:t>(1x by opps)-3x = asking for stopper with long running suit and atleast 1 outside card or strong single suiter 9+tricks</w:t>
        </w:r>
      </w:ins>
    </w:p>
    <w:p w:rsidR="00540139" w:rsidRPr="00540139" w:rsidRDefault="00540139" w:rsidP="00F95DB3">
      <w:pPr>
        <w:numPr>
          <w:ilvl w:val="0"/>
          <w:numId w:val="28"/>
        </w:numPr>
        <w:tabs>
          <w:tab w:val="num" w:pos="720"/>
        </w:tabs>
        <w:rPr>
          <w:ins w:id="623" w:author="Vijay" w:date="2014-06-25T00:23:00Z"/>
          <w:rFonts w:cs="Courier New"/>
        </w:rPr>
        <w:pPrChange w:id="624" w:author="Vijay" w:date="2014-06-25T00:52:00Z">
          <w:pPr>
            <w:numPr>
              <w:numId w:val="53"/>
            </w:numPr>
            <w:tabs>
              <w:tab w:val="num" w:pos="360"/>
              <w:tab w:val="num" w:pos="720"/>
            </w:tabs>
          </w:pPr>
        </w:pPrChange>
      </w:pPr>
      <w:ins w:id="625" w:author="Vijay" w:date="2014-06-25T00:23:00Z">
        <w:r w:rsidRPr="00540139">
          <w:rPr>
            <w:rFonts w:cs="Courier New"/>
          </w:rPr>
          <w:lastRenderedPageBreak/>
          <w:t>After (3x)-p-(3y), X = values, semi-balanced, 3N = natural, 4x = other 2 suits</w:t>
        </w:r>
      </w:ins>
    </w:p>
    <w:p w:rsidR="00540139" w:rsidRPr="00540139" w:rsidRDefault="00540139" w:rsidP="00F95DB3">
      <w:pPr>
        <w:numPr>
          <w:ilvl w:val="0"/>
          <w:numId w:val="28"/>
        </w:numPr>
        <w:tabs>
          <w:tab w:val="num" w:pos="720"/>
        </w:tabs>
        <w:rPr>
          <w:ins w:id="626" w:author="Vijay" w:date="2014-06-25T00:23:00Z"/>
          <w:rFonts w:cs="Courier New"/>
        </w:rPr>
        <w:pPrChange w:id="627" w:author="Vijay" w:date="2014-06-25T00:52:00Z">
          <w:pPr>
            <w:numPr>
              <w:numId w:val="53"/>
            </w:numPr>
            <w:tabs>
              <w:tab w:val="num" w:pos="360"/>
              <w:tab w:val="num" w:pos="720"/>
            </w:tabs>
          </w:pPr>
        </w:pPrChange>
      </w:pPr>
      <w:ins w:id="628" w:author="Vijay" w:date="2014-06-25T00:23:00Z">
        <w:r w:rsidRPr="00540139">
          <w:rPr>
            <w:rFonts w:cs="Courier New"/>
          </w:rPr>
          <w:t>(1x)-1y-X-XX = shows Hx in partner’s suit and some values (but mostly lead-directional)</w:t>
        </w:r>
      </w:ins>
    </w:p>
    <w:p w:rsidR="00540139" w:rsidRPr="00540139" w:rsidRDefault="00540139" w:rsidP="00F95DB3">
      <w:pPr>
        <w:numPr>
          <w:ilvl w:val="0"/>
          <w:numId w:val="28"/>
        </w:numPr>
        <w:tabs>
          <w:tab w:val="num" w:pos="720"/>
        </w:tabs>
        <w:rPr>
          <w:ins w:id="629" w:author="Vijay" w:date="2014-06-25T00:23:00Z"/>
          <w:rFonts w:cs="Courier New"/>
        </w:rPr>
        <w:pPrChange w:id="630" w:author="Vijay" w:date="2014-06-25T00:52:00Z">
          <w:pPr>
            <w:numPr>
              <w:numId w:val="53"/>
            </w:numPr>
            <w:tabs>
              <w:tab w:val="num" w:pos="360"/>
              <w:tab w:val="num" w:pos="720"/>
            </w:tabs>
          </w:pPr>
        </w:pPrChange>
      </w:pPr>
      <w:ins w:id="631" w:author="Vijay" w:date="2014-06-25T00:23:00Z">
        <w:r w:rsidRPr="00540139">
          <w:rPr>
            <w:rFonts w:cs="Courier New"/>
          </w:rPr>
          <w:t>After (3y)-X-p, 4y doesn’t necessarily show a great hand. Usually shows 2 places to play. For example: (3C)-X-p-4C-p-4H-p-4S = spades and diamonds</w:t>
        </w:r>
      </w:ins>
    </w:p>
    <w:p w:rsidR="00540139" w:rsidRPr="00540139" w:rsidRDefault="00540139" w:rsidP="00F95DB3">
      <w:pPr>
        <w:numPr>
          <w:ilvl w:val="0"/>
          <w:numId w:val="28"/>
        </w:numPr>
        <w:tabs>
          <w:tab w:val="num" w:pos="720"/>
        </w:tabs>
        <w:rPr>
          <w:ins w:id="632" w:author="Vijay" w:date="2014-06-25T00:23:00Z"/>
          <w:rFonts w:cs="Courier New"/>
        </w:rPr>
        <w:pPrChange w:id="633" w:author="Vijay" w:date="2014-06-25T00:52:00Z">
          <w:pPr>
            <w:numPr>
              <w:numId w:val="53"/>
            </w:numPr>
            <w:tabs>
              <w:tab w:val="num" w:pos="360"/>
              <w:tab w:val="num" w:pos="720"/>
            </w:tabs>
          </w:pPr>
        </w:pPrChange>
      </w:pPr>
      <w:ins w:id="634" w:author="Vijay" w:date="2014-06-25T00:23:00Z">
        <w:r>
          <w:rPr>
            <w:rFonts w:cs="Courier New"/>
          </w:rPr>
          <w:t>After 1</w:t>
        </w:r>
      </w:ins>
      <w:ins w:id="635" w:author="Vijay" w:date="2014-06-25T00:24:00Z">
        <w:r>
          <w:rPr>
            <w:rFonts w:cs="Courier New"/>
          </w:rPr>
          <w:t>D</w:t>
        </w:r>
      </w:ins>
      <w:ins w:id="636" w:author="Vijay" w:date="2014-06-25T00:23:00Z">
        <w:r w:rsidRPr="00540139">
          <w:rPr>
            <w:rFonts w:cs="Courier New"/>
          </w:rPr>
          <w:t>-(1N), X is penalty, 2c shows both majors competitive, 2d/2h are transfers, 2s = other minor may not be great hand, 2N = LR+, jumps are fit showing. With 2 suiter hands, transfer and bid new suit</w:t>
        </w:r>
      </w:ins>
    </w:p>
    <w:p w:rsidR="00540139" w:rsidRPr="003F2861" w:rsidRDefault="00540139" w:rsidP="00F95DB3">
      <w:pPr>
        <w:numPr>
          <w:ilvl w:val="0"/>
          <w:numId w:val="17"/>
        </w:numPr>
        <w:rPr>
          <w:ins w:id="637" w:author="Vijay" w:date="2014-06-25T00:12:00Z"/>
          <w:rFonts w:cs="Courier New"/>
        </w:rPr>
        <w:pPrChange w:id="638" w:author="Vijay" w:date="2014-06-25T00:52:00Z">
          <w:pPr>
            <w:numPr>
              <w:numId w:val="32"/>
            </w:numPr>
            <w:tabs>
              <w:tab w:val="num" w:pos="360"/>
            </w:tabs>
          </w:pPr>
        </w:pPrChange>
      </w:pPr>
      <w:ins w:id="639" w:author="Vijay" w:date="2014-06-25T00:23:00Z">
        <w:r w:rsidRPr="00540139">
          <w:rPr>
            <w:rFonts w:cs="Courier New"/>
          </w:rPr>
          <w:t>After 1M-(1N)-2c = OM with tolerance, 2d/2h/2s/3c = transfer, 2n = LR+</w:t>
        </w:r>
      </w:ins>
    </w:p>
    <w:p w:rsidR="0061559D" w:rsidRDefault="0061559D" w:rsidP="00F95DB3">
      <w:pPr>
        <w:numPr>
          <w:ilvl w:val="0"/>
          <w:numId w:val="29"/>
        </w:numPr>
        <w:tabs>
          <w:tab w:val="num" w:pos="720"/>
        </w:tabs>
        <w:rPr>
          <w:ins w:id="640" w:author="Vijay" w:date="2014-06-25T00:26:00Z"/>
          <w:rFonts w:cs="Courier New"/>
        </w:rPr>
        <w:pPrChange w:id="641" w:author="Vijay" w:date="2014-06-25T00:52:00Z">
          <w:pPr>
            <w:numPr>
              <w:numId w:val="55"/>
            </w:numPr>
            <w:tabs>
              <w:tab w:val="num" w:pos="360"/>
              <w:tab w:val="num" w:pos="720"/>
            </w:tabs>
          </w:pPr>
        </w:pPrChange>
      </w:pPr>
      <w:ins w:id="642" w:author="Vijay" w:date="2014-06-25T00:25:00Z">
        <w:r w:rsidRPr="0061559D">
          <w:rPr>
            <w:rFonts w:cs="Courier New"/>
          </w:rPr>
          <w:t>After (1y)-X-(p)-1z-(p)-2y, if there is no step between 2y and 2z, return to 2z shows the weakest possible hand. If there’s at least one step between 2y and 2z, the cheapest bid is a general negative (not natural), return to 2z shows extra length with a min and all other steps show a decent hand within context. E.g.: (1C)-X-(p)-1H-(p)-(2C), 2D is the general negative and 2H shows extra length with a min. All other bid</w:t>
        </w:r>
        <w:r>
          <w:rPr>
            <w:rFonts w:cs="Courier New"/>
          </w:rPr>
          <w:t>s show non-min hands and are GF</w:t>
        </w:r>
      </w:ins>
    </w:p>
    <w:p w:rsidR="0061559D" w:rsidRPr="0061559D" w:rsidRDefault="0061559D" w:rsidP="00F95DB3">
      <w:pPr>
        <w:numPr>
          <w:ilvl w:val="0"/>
          <w:numId w:val="29"/>
        </w:numPr>
        <w:rPr>
          <w:ins w:id="643" w:author="Vijay" w:date="2014-06-25T00:26:00Z"/>
          <w:rFonts w:cs="Courier New"/>
        </w:rPr>
        <w:pPrChange w:id="644" w:author="Vijay" w:date="2014-06-25T00:52:00Z">
          <w:pPr>
            <w:numPr>
              <w:numId w:val="55"/>
            </w:numPr>
            <w:tabs>
              <w:tab w:val="num" w:pos="360"/>
            </w:tabs>
          </w:pPr>
        </w:pPrChange>
      </w:pPr>
      <w:ins w:id="645" w:author="Vijay" w:date="2014-06-25T00:26:00Z">
        <w:r w:rsidRPr="0061559D">
          <w:rPr>
            <w:rFonts w:cs="Courier New"/>
          </w:rPr>
          <w:t>After Balancing NT = 11-14 (11-16 over 1M); 2C = range enquiry; 2D=lower range (11-14 if spade was opened), 2M=4M with higher range, 2N=no 4M, higher range</w:t>
        </w:r>
      </w:ins>
    </w:p>
    <w:p w:rsidR="0061559D" w:rsidRPr="0061559D" w:rsidRDefault="0061559D" w:rsidP="00F95DB3">
      <w:pPr>
        <w:numPr>
          <w:ilvl w:val="0"/>
          <w:numId w:val="29"/>
        </w:numPr>
        <w:rPr>
          <w:ins w:id="646" w:author="Vijay" w:date="2014-06-25T00:26:00Z"/>
          <w:rFonts w:cs="Courier New"/>
        </w:rPr>
        <w:pPrChange w:id="647" w:author="Vijay" w:date="2014-06-25T00:52:00Z">
          <w:pPr>
            <w:numPr>
              <w:numId w:val="55"/>
            </w:numPr>
            <w:tabs>
              <w:tab w:val="num" w:pos="360"/>
            </w:tabs>
          </w:pPr>
        </w:pPrChange>
      </w:pPr>
      <w:ins w:id="648" w:author="Vijay" w:date="2014-06-25T00:26:00Z">
        <w:r w:rsidRPr="0061559D">
          <w:rPr>
            <w:rFonts w:cs="Courier New"/>
          </w:rPr>
          <w:t>Transfer advances after [1M]-2x-[2M]-?. For example, after (1S)-2H-(2S), 2N = clubs, 3C = diamonds, 3D = good raise, 3H = weak raise. After (1H)-2C-(2H), 2S = natural, 2N = good raise, 3C = weak raise</w:t>
        </w:r>
      </w:ins>
    </w:p>
    <w:p w:rsidR="0061559D" w:rsidRPr="0061559D" w:rsidRDefault="0061559D" w:rsidP="00F95DB3">
      <w:pPr>
        <w:numPr>
          <w:ilvl w:val="0"/>
          <w:numId w:val="29"/>
        </w:numPr>
        <w:rPr>
          <w:ins w:id="649" w:author="Vijay" w:date="2014-06-25T00:26:00Z"/>
          <w:rFonts w:cs="Courier New"/>
        </w:rPr>
        <w:pPrChange w:id="650" w:author="Vijay" w:date="2014-06-25T00:52:00Z">
          <w:pPr>
            <w:numPr>
              <w:numId w:val="55"/>
            </w:numPr>
            <w:tabs>
              <w:tab w:val="num" w:pos="360"/>
            </w:tabs>
          </w:pPr>
        </w:pPrChange>
      </w:pPr>
      <w:ins w:id="651" w:author="Vijay" w:date="2014-06-25T00:26:00Z">
        <w:r w:rsidRPr="0061559D">
          <w:rPr>
            <w:rFonts w:cs="Courier New"/>
          </w:rPr>
          <w:t>After 3y-(p)-3n-(x), rdbl by preemptor shows good suit (willing to stay in 3N) and rdbl by advancer shows doubt, asking for good suit (AQJxxxx or better)</w:t>
        </w:r>
      </w:ins>
    </w:p>
    <w:p w:rsidR="0061559D" w:rsidRPr="0061559D" w:rsidRDefault="0061559D" w:rsidP="00F95DB3">
      <w:pPr>
        <w:numPr>
          <w:ilvl w:val="0"/>
          <w:numId w:val="29"/>
        </w:numPr>
        <w:tabs>
          <w:tab w:val="num" w:pos="720"/>
        </w:tabs>
        <w:rPr>
          <w:ins w:id="652" w:author="Vijay" w:date="2014-06-25T00:27:00Z"/>
          <w:rFonts w:cs="Courier New"/>
        </w:rPr>
        <w:pPrChange w:id="653" w:author="Vijay" w:date="2014-06-25T00:52:00Z">
          <w:pPr>
            <w:numPr>
              <w:numId w:val="55"/>
            </w:numPr>
            <w:tabs>
              <w:tab w:val="num" w:pos="360"/>
              <w:tab w:val="num" w:pos="720"/>
            </w:tabs>
          </w:pPr>
        </w:pPrChange>
      </w:pPr>
      <w:ins w:id="654" w:author="Vijay" w:date="2014-06-25T00:26:00Z">
        <w:r w:rsidRPr="0061559D">
          <w:rPr>
            <w:rFonts w:cs="Courier New"/>
          </w:rPr>
          <w:t>Non-Leaping Michaels after 3m openings. (3c)-4c = M+M, 3c-4d = D+M. 3d-4c = C+M, 3d-4d = M+M. With single suiter minor, start with take-out double</w:t>
        </w:r>
      </w:ins>
    </w:p>
    <w:p w:rsidR="0061559D" w:rsidRPr="0061559D" w:rsidRDefault="0061559D" w:rsidP="00F95DB3">
      <w:pPr>
        <w:numPr>
          <w:ilvl w:val="0"/>
          <w:numId w:val="29"/>
        </w:numPr>
        <w:tabs>
          <w:tab w:val="num" w:pos="720"/>
        </w:tabs>
        <w:rPr>
          <w:ins w:id="655" w:author="Vijay" w:date="2014-06-25T00:25:00Z"/>
          <w:rFonts w:cs="Courier New"/>
        </w:rPr>
        <w:pPrChange w:id="656" w:author="Vijay" w:date="2014-06-25T00:52:00Z">
          <w:pPr>
            <w:numPr>
              <w:numId w:val="55"/>
            </w:numPr>
            <w:tabs>
              <w:tab w:val="num" w:pos="360"/>
              <w:tab w:val="num" w:pos="720"/>
            </w:tabs>
          </w:pPr>
        </w:pPrChange>
      </w:pPr>
      <w:ins w:id="657" w:author="Vijay" w:date="2014-06-25T00:27:00Z">
        <w:r w:rsidRPr="0061559D">
          <w:rPr>
            <w:rFonts w:cs="Courier New"/>
          </w:rPr>
          <w:t>In competitive auctions when we have made a simple overcall, overcaller bids naturally. 2N when advancer has not made any bid shows a strong 2 suiter not suitable for Michaels or direct 2N. Advancer’s 2N and above are always Rumpelsohl over opponents’ 2M bid (whether opps have found a fit or not). This is true whether advancer has bid previously or not.</w:t>
        </w:r>
      </w:ins>
    </w:p>
    <w:p w:rsidR="0061559D" w:rsidRDefault="0061559D" w:rsidP="00F95DB3">
      <w:pPr>
        <w:numPr>
          <w:ilvl w:val="0"/>
          <w:numId w:val="26"/>
        </w:numPr>
        <w:rPr>
          <w:ins w:id="658" w:author="Vijay" w:date="2014-06-25T00:25:00Z"/>
          <w:rFonts w:cs="Courier New"/>
        </w:rPr>
        <w:pPrChange w:id="659" w:author="Vijay" w:date="2014-06-25T00:52:00Z">
          <w:pPr>
            <w:numPr>
              <w:numId w:val="48"/>
            </w:numPr>
            <w:tabs>
              <w:tab w:val="num" w:pos="360"/>
            </w:tabs>
          </w:pPr>
        </w:pPrChange>
      </w:pPr>
      <w:ins w:id="660" w:author="Vijay" w:date="2014-06-25T00:25:00Z">
        <w:r w:rsidRPr="0061559D">
          <w:rPr>
            <w:rFonts w:cs="Courier New"/>
          </w:rPr>
          <w:t>(1y)-X-p-3z shows a hand with good playing strength, but not a lot of strength. Typically, a hand in the range of 5-7 hcp and a decent 6 card suit, e.g. : After (1C)-X-(p), xx, JT9xxx, Ax, xxx would qualify</w:t>
        </w:r>
      </w:ins>
    </w:p>
    <w:p w:rsidR="00A56536" w:rsidRPr="00A56536" w:rsidRDefault="00A56536" w:rsidP="00F95DB3">
      <w:pPr>
        <w:numPr>
          <w:ilvl w:val="0"/>
          <w:numId w:val="26"/>
        </w:numPr>
        <w:rPr>
          <w:ins w:id="661" w:author="Vijay" w:date="2014-06-25T00:15:00Z"/>
          <w:rFonts w:cs="Courier New"/>
        </w:rPr>
        <w:pPrChange w:id="662" w:author="Vijay" w:date="2014-06-25T00:52:00Z">
          <w:pPr>
            <w:numPr>
              <w:numId w:val="48"/>
            </w:numPr>
            <w:tabs>
              <w:tab w:val="num" w:pos="360"/>
            </w:tabs>
          </w:pPr>
        </w:pPrChange>
      </w:pPr>
      <w:ins w:id="663" w:author="Vijay" w:date="2014-06-25T00:15:00Z">
        <w:r w:rsidRPr="00A56536">
          <w:rPr>
            <w:rFonts w:cs="Courier New"/>
          </w:rPr>
          <w:t xml:space="preserve">On 3n O/C on any suit at 2 or 3 opening in direct and bal seat, advancer bids </w:t>
        </w:r>
      </w:ins>
    </w:p>
    <w:p w:rsidR="00A56536" w:rsidRPr="003F2861" w:rsidRDefault="00A56536" w:rsidP="00F95DB3">
      <w:pPr>
        <w:pStyle w:val="ListParagraph"/>
        <w:numPr>
          <w:ilvl w:val="0"/>
          <w:numId w:val="27"/>
        </w:numPr>
        <w:rPr>
          <w:ins w:id="664" w:author="Vijay" w:date="2014-06-25T00:15:00Z"/>
          <w:rFonts w:cs="Courier New"/>
        </w:rPr>
        <w:pPrChange w:id="665" w:author="Vijay" w:date="2014-06-25T00:52:00Z">
          <w:pPr>
            <w:pStyle w:val="ListParagraph"/>
            <w:numPr>
              <w:numId w:val="51"/>
            </w:numPr>
            <w:tabs>
              <w:tab w:val="num" w:pos="360"/>
            </w:tabs>
          </w:pPr>
        </w:pPrChange>
      </w:pPr>
      <w:ins w:id="666" w:author="Vijay" w:date="2014-06-25T00:15:00Z">
        <w:r w:rsidRPr="003F2861">
          <w:rPr>
            <w:rFonts w:cs="Courier New"/>
          </w:rPr>
          <w:lastRenderedPageBreak/>
          <w:t>4c as relay on which opener cues with semi-bal hand with extras (20+), NS to show long suit w/o extras and 4n with semi-bal hand min (&lt;20)</w:t>
        </w:r>
      </w:ins>
    </w:p>
    <w:p w:rsidR="00A56536" w:rsidRPr="003F2861" w:rsidRDefault="00A56536" w:rsidP="00F95DB3">
      <w:pPr>
        <w:pStyle w:val="ListParagraph"/>
        <w:numPr>
          <w:ilvl w:val="0"/>
          <w:numId w:val="27"/>
        </w:numPr>
        <w:rPr>
          <w:ins w:id="667" w:author="Vijay" w:date="2014-06-25T00:15:00Z"/>
          <w:rFonts w:cs="Courier New"/>
        </w:rPr>
        <w:pPrChange w:id="668" w:author="Vijay" w:date="2014-06-25T00:52:00Z">
          <w:pPr>
            <w:pStyle w:val="ListParagraph"/>
            <w:numPr>
              <w:numId w:val="51"/>
            </w:numPr>
            <w:tabs>
              <w:tab w:val="num" w:pos="360"/>
            </w:tabs>
          </w:pPr>
        </w:pPrChange>
      </w:pPr>
      <w:ins w:id="669" w:author="Vijay" w:date="2014-06-25T00:15:00Z">
        <w:r w:rsidRPr="003F2861">
          <w:rPr>
            <w:rFonts w:cs="Courier New"/>
          </w:rPr>
          <w:t>4d/4h/4s are all transfers to next higher suit or unbid minors (transfer to opps suit shows clubs and 4s shows dias)</w:t>
        </w:r>
      </w:ins>
    </w:p>
    <w:p w:rsidR="00A56536" w:rsidRPr="003F2861" w:rsidRDefault="00A56536" w:rsidP="00F95DB3">
      <w:pPr>
        <w:pStyle w:val="ListParagraph"/>
        <w:numPr>
          <w:ilvl w:val="0"/>
          <w:numId w:val="27"/>
        </w:numPr>
        <w:rPr>
          <w:ins w:id="670" w:author="Vijay" w:date="2014-06-25T00:16:00Z"/>
          <w:rFonts w:cs="Courier New"/>
        </w:rPr>
        <w:pPrChange w:id="671" w:author="Vijay" w:date="2014-06-25T00:52:00Z">
          <w:pPr>
            <w:pStyle w:val="ListParagraph"/>
            <w:numPr>
              <w:numId w:val="51"/>
            </w:numPr>
            <w:tabs>
              <w:tab w:val="num" w:pos="360"/>
            </w:tabs>
          </w:pPr>
        </w:pPrChange>
      </w:pPr>
      <w:ins w:id="672" w:author="Vijay" w:date="2014-06-25T00:15:00Z">
        <w:r w:rsidRPr="003F2861">
          <w:rPr>
            <w:rFonts w:cs="Courier New"/>
          </w:rPr>
          <w:t>4n to show both minors</w:t>
        </w:r>
      </w:ins>
    </w:p>
    <w:p w:rsidR="00A56536" w:rsidRDefault="00A56536" w:rsidP="00F95DB3">
      <w:pPr>
        <w:pStyle w:val="ListParagraph"/>
        <w:numPr>
          <w:ilvl w:val="0"/>
          <w:numId w:val="27"/>
        </w:numPr>
        <w:rPr>
          <w:ins w:id="673" w:author="Vijay" w:date="2014-06-25T00:28:00Z"/>
          <w:rFonts w:cs="Courier New"/>
        </w:rPr>
        <w:pPrChange w:id="674" w:author="Vijay" w:date="2014-06-25T00:52:00Z">
          <w:pPr>
            <w:pStyle w:val="ListParagraph"/>
            <w:numPr>
              <w:numId w:val="51"/>
            </w:numPr>
            <w:tabs>
              <w:tab w:val="num" w:pos="360"/>
            </w:tabs>
          </w:pPr>
        </w:pPrChange>
      </w:pPr>
      <w:ins w:id="675" w:author="Vijay" w:date="2014-06-25T00:15:00Z">
        <w:r w:rsidRPr="003F2861">
          <w:rPr>
            <w:rFonts w:cs="Courier New"/>
          </w:rPr>
          <w:t>5m to play with no slam interest</w:t>
        </w:r>
      </w:ins>
    </w:p>
    <w:p w:rsidR="0061559D" w:rsidRPr="0061559D" w:rsidRDefault="0061559D" w:rsidP="00F95DB3">
      <w:pPr>
        <w:numPr>
          <w:ilvl w:val="0"/>
          <w:numId w:val="30"/>
        </w:numPr>
        <w:rPr>
          <w:ins w:id="676" w:author="Vijay" w:date="2014-06-25T00:28:00Z"/>
          <w:rFonts w:cs="Courier New"/>
        </w:rPr>
        <w:pPrChange w:id="677" w:author="Vijay" w:date="2014-06-25T00:52:00Z">
          <w:pPr>
            <w:numPr>
              <w:numId w:val="56"/>
            </w:numPr>
            <w:tabs>
              <w:tab w:val="num" w:pos="360"/>
            </w:tabs>
          </w:pPr>
        </w:pPrChange>
      </w:pPr>
      <w:ins w:id="678" w:author="Vijay" w:date="2014-06-25T00:28:00Z">
        <w:r w:rsidRPr="0061559D">
          <w:rPr>
            <w:rFonts w:cs="Courier New"/>
          </w:rPr>
          <w:t>(1y)-p-(1z)-2y = Michaels in all cases. (1h)-p-(1s)-2h = both minors</w:t>
        </w:r>
      </w:ins>
    </w:p>
    <w:p w:rsidR="0061559D" w:rsidRPr="0061559D" w:rsidRDefault="0061559D" w:rsidP="00F95DB3">
      <w:pPr>
        <w:numPr>
          <w:ilvl w:val="0"/>
          <w:numId w:val="30"/>
        </w:numPr>
        <w:rPr>
          <w:ins w:id="679" w:author="Vijay" w:date="2014-06-25T00:28:00Z"/>
          <w:rFonts w:cs="Courier New"/>
        </w:rPr>
        <w:pPrChange w:id="680" w:author="Vijay" w:date="2014-06-25T00:52:00Z">
          <w:pPr>
            <w:numPr>
              <w:numId w:val="56"/>
            </w:numPr>
            <w:tabs>
              <w:tab w:val="num" w:pos="360"/>
            </w:tabs>
          </w:pPr>
        </w:pPrChange>
      </w:pPr>
      <w:ins w:id="681" w:author="Vijay" w:date="2014-06-25T00:28:00Z">
        <w:r w:rsidRPr="0061559D">
          <w:rPr>
            <w:rFonts w:cs="Courier New"/>
          </w:rPr>
          <w:t>Fit-jump follow-ups</w:t>
        </w:r>
      </w:ins>
    </w:p>
    <w:p w:rsidR="0061559D" w:rsidRPr="0061559D" w:rsidRDefault="0061559D" w:rsidP="00F95DB3">
      <w:pPr>
        <w:numPr>
          <w:ilvl w:val="1"/>
          <w:numId w:val="30"/>
        </w:numPr>
        <w:rPr>
          <w:ins w:id="682" w:author="Vijay" w:date="2014-06-25T00:28:00Z"/>
          <w:rFonts w:cs="Courier New"/>
        </w:rPr>
        <w:pPrChange w:id="683" w:author="Vijay" w:date="2014-06-25T00:52:00Z">
          <w:pPr>
            <w:numPr>
              <w:ilvl w:val="1"/>
              <w:numId w:val="56"/>
            </w:numPr>
            <w:tabs>
              <w:tab w:val="num" w:pos="360"/>
            </w:tabs>
          </w:pPr>
        </w:pPrChange>
      </w:pPr>
      <w:ins w:id="684" w:author="Vijay" w:date="2014-06-25T00:28:00Z">
        <w:r w:rsidRPr="0061559D">
          <w:rPr>
            <w:rFonts w:cs="Courier New"/>
          </w:rPr>
          <w:t>1m/1h-(X/1y)-2M (by unpassed hand) = F1, over which only 3m and 3M are NF. 2/3 OM shows fit for responder’s Major suit. By passed hand, all fit jumps in major suit are non-forcing</w:t>
        </w:r>
      </w:ins>
    </w:p>
    <w:p w:rsidR="0061559D" w:rsidRPr="0061559D" w:rsidRDefault="0061559D" w:rsidP="00F95DB3">
      <w:pPr>
        <w:numPr>
          <w:ilvl w:val="1"/>
          <w:numId w:val="30"/>
        </w:numPr>
        <w:rPr>
          <w:ins w:id="685" w:author="Vijay" w:date="2014-06-25T00:28:00Z"/>
          <w:rFonts w:cs="Courier New"/>
        </w:rPr>
        <w:pPrChange w:id="686" w:author="Vijay" w:date="2014-06-25T00:52:00Z">
          <w:pPr>
            <w:numPr>
              <w:ilvl w:val="1"/>
              <w:numId w:val="56"/>
            </w:numPr>
            <w:tabs>
              <w:tab w:val="num" w:pos="360"/>
            </w:tabs>
          </w:pPr>
        </w:pPrChange>
      </w:pPr>
      <w:ins w:id="687" w:author="Vijay" w:date="2014-06-25T00:28:00Z">
        <w:r w:rsidRPr="0061559D">
          <w:rPr>
            <w:rFonts w:cs="Courier New"/>
          </w:rPr>
          <w:t>1M-(X/1/2y)-3m (by unpassed hand) = forcing up to 3M</w:t>
        </w:r>
      </w:ins>
    </w:p>
    <w:p w:rsidR="0061559D" w:rsidRPr="0061559D" w:rsidRDefault="0061559D" w:rsidP="00F95DB3">
      <w:pPr>
        <w:numPr>
          <w:ilvl w:val="0"/>
          <w:numId w:val="30"/>
        </w:numPr>
        <w:rPr>
          <w:ins w:id="688" w:author="Vijay" w:date="2014-06-25T00:28:00Z"/>
          <w:rFonts w:cs="Courier New"/>
        </w:rPr>
        <w:pPrChange w:id="689" w:author="Vijay" w:date="2014-06-25T00:52:00Z">
          <w:pPr>
            <w:numPr>
              <w:numId w:val="56"/>
            </w:numPr>
            <w:tabs>
              <w:tab w:val="num" w:pos="360"/>
            </w:tabs>
          </w:pPr>
        </w:pPrChange>
      </w:pPr>
      <w:ins w:id="690" w:author="Vijay" w:date="2014-06-25T00:28:00Z">
        <w:r w:rsidRPr="0061559D">
          <w:rPr>
            <w:rFonts w:cs="Courier New"/>
          </w:rPr>
          <w:t>We open, they show 2 suiter, 3rd hand X [e.g.: 1D-(2D)-X or 1N-(2C – landy) – X], we are in force up till 2n or 3m. In this case, X is for penalty and pass is forcing at or below the level of force</w:t>
        </w:r>
      </w:ins>
    </w:p>
    <w:p w:rsidR="0061559D" w:rsidRPr="0061559D" w:rsidRDefault="0061559D" w:rsidP="00F95DB3">
      <w:pPr>
        <w:numPr>
          <w:ilvl w:val="0"/>
          <w:numId w:val="30"/>
        </w:numPr>
        <w:rPr>
          <w:ins w:id="691" w:author="Vijay" w:date="2014-06-25T00:28:00Z"/>
          <w:rFonts w:cs="Courier New"/>
        </w:rPr>
        <w:pPrChange w:id="692" w:author="Vijay" w:date="2014-06-25T00:52:00Z">
          <w:pPr>
            <w:numPr>
              <w:numId w:val="56"/>
            </w:numPr>
            <w:tabs>
              <w:tab w:val="num" w:pos="360"/>
            </w:tabs>
          </w:pPr>
        </w:pPrChange>
      </w:pPr>
      <w:ins w:id="693" w:author="Vijay" w:date="2014-06-25T00:28:00Z">
        <w:r w:rsidRPr="0061559D">
          <w:rPr>
            <w:rFonts w:cs="Courier New"/>
          </w:rPr>
          <w:t>Opps weak NT , we double. When 3rd hand (1N opener’s partner) bids 2m, X by advancer is for t/o. When 3rd hand bids 2M, X is for penalty. Rumpel is on! If it goes (1N)-X-(p)-p-2Y, dbl by either side is penalty showing length in bid suit. Pass by either side is for take-out (up till 2N). This also applies to other situations when we have balance of strength, but haven’t found a fit</w:t>
        </w:r>
      </w:ins>
    </w:p>
    <w:p w:rsidR="0061559D" w:rsidRPr="0061559D" w:rsidRDefault="0061559D" w:rsidP="00F95DB3">
      <w:pPr>
        <w:pStyle w:val="ListParagraph"/>
        <w:numPr>
          <w:ilvl w:val="0"/>
          <w:numId w:val="30"/>
        </w:numPr>
        <w:rPr>
          <w:ins w:id="694" w:author="Vijay" w:date="2014-06-25T00:29:00Z"/>
          <w:rFonts w:cs="Courier New"/>
        </w:rPr>
        <w:pPrChange w:id="695" w:author="Vijay" w:date="2014-06-25T00:52:00Z">
          <w:pPr>
            <w:pStyle w:val="ListParagraph"/>
            <w:numPr>
              <w:numId w:val="56"/>
            </w:numPr>
            <w:tabs>
              <w:tab w:val="num" w:pos="360"/>
            </w:tabs>
          </w:pPr>
        </w:pPrChange>
      </w:pPr>
      <w:ins w:id="696" w:author="Vijay" w:date="2014-06-25T00:28:00Z">
        <w:r w:rsidRPr="0061559D">
          <w:rPr>
            <w:rFonts w:cs="Courier New"/>
          </w:rPr>
          <w:t>When one of us opens a preempt and it goes x, rdbl by partner asks the preemptor to dbl with shortness</w:t>
        </w:r>
      </w:ins>
    </w:p>
    <w:p w:rsidR="0061559D" w:rsidRPr="0061559D" w:rsidRDefault="0061559D" w:rsidP="00F95DB3">
      <w:pPr>
        <w:numPr>
          <w:ilvl w:val="0"/>
          <w:numId w:val="16"/>
        </w:numPr>
        <w:tabs>
          <w:tab w:val="clear" w:pos="-360"/>
          <w:tab w:val="num" w:pos="720"/>
        </w:tabs>
        <w:ind w:left="720"/>
        <w:rPr>
          <w:ins w:id="697" w:author="Vijay" w:date="2014-06-25T00:29:00Z"/>
          <w:rFonts w:cs="Courier New"/>
        </w:rPr>
        <w:pPrChange w:id="698" w:author="Vijay" w:date="2014-06-25T00:52:00Z">
          <w:pPr>
            <w:numPr>
              <w:numId w:val="21"/>
            </w:numPr>
            <w:tabs>
              <w:tab w:val="num" w:pos="720"/>
            </w:tabs>
            <w:ind w:left="720" w:hanging="360"/>
          </w:pPr>
        </w:pPrChange>
      </w:pPr>
      <w:ins w:id="699" w:author="Vijay" w:date="2014-06-25T00:29:00Z">
        <w:r w:rsidRPr="0061559D">
          <w:rPr>
            <w:rFonts w:cs="Courier New"/>
          </w:rPr>
          <w:t>Scrambling 2N after (1M)-x-(2M)-p-(p)-X instead of rumple</w:t>
        </w:r>
      </w:ins>
    </w:p>
    <w:p w:rsidR="0061559D" w:rsidRPr="003F2861" w:rsidRDefault="0061559D" w:rsidP="00F95DB3">
      <w:pPr>
        <w:pStyle w:val="ListParagraph"/>
        <w:numPr>
          <w:ilvl w:val="0"/>
          <w:numId w:val="30"/>
        </w:numPr>
        <w:rPr>
          <w:ins w:id="700" w:author="Vijay" w:date="2014-06-25T00:17:00Z"/>
          <w:rFonts w:cs="Courier New"/>
        </w:rPr>
        <w:pPrChange w:id="701" w:author="Vijay" w:date="2014-06-25T00:52:00Z">
          <w:pPr>
            <w:pStyle w:val="ListParagraph"/>
            <w:numPr>
              <w:numId w:val="56"/>
            </w:numPr>
            <w:tabs>
              <w:tab w:val="num" w:pos="360"/>
            </w:tabs>
          </w:pPr>
        </w:pPrChange>
      </w:pPr>
      <w:ins w:id="702" w:author="Vijay" w:date="2014-06-25T00:29:00Z">
        <w:r w:rsidRPr="0061559D">
          <w:rPr>
            <w:rFonts w:cs="Courier New"/>
          </w:rPr>
          <w:t>When we open or overcall in major suit and opponent intervenes, 2n is always a 4 trump limit raise or better. If a cue-bid is available below 3M, the cue-bid is either a 4 card mixed raise OR a 3 trump raise with game values</w:t>
        </w:r>
      </w:ins>
    </w:p>
    <w:p w:rsidR="003F2861" w:rsidRPr="00A56536" w:rsidRDefault="003F2861" w:rsidP="003F2861">
      <w:pPr>
        <w:ind w:left="720"/>
        <w:rPr>
          <w:rFonts w:cs="Courier New"/>
        </w:rPr>
      </w:pPr>
    </w:p>
    <w:p w:rsidR="00707905" w:rsidRPr="00B73700" w:rsidRDefault="00707905" w:rsidP="003F2861">
      <w:pPr>
        <w:pStyle w:val="Heading1"/>
      </w:pPr>
      <w:bookmarkStart w:id="703" w:name="_Toc294652559"/>
      <w:r w:rsidRPr="00B73700">
        <w:t>Cue Bids</w:t>
      </w:r>
      <w:bookmarkEnd w:id="703"/>
    </w:p>
    <w:p w:rsidR="00707905" w:rsidRPr="00B73700" w:rsidRDefault="00707905" w:rsidP="00707905">
      <w:pPr>
        <w:autoSpaceDE w:val="0"/>
        <w:autoSpaceDN w:val="0"/>
        <w:adjustRightInd w:val="0"/>
        <w:rPr>
          <w:rFonts w:cs="Courier New"/>
        </w:rPr>
      </w:pPr>
      <w:r w:rsidRPr="00B73700">
        <w:rPr>
          <w:rFonts w:cs="Courier New"/>
        </w:rPr>
        <w:t>After Partner has overcalled cue</w:t>
      </w:r>
      <w:r w:rsidR="00217881" w:rsidRPr="00B73700">
        <w:rPr>
          <w:rFonts w:cs="Courier New"/>
        </w:rPr>
        <w:t xml:space="preserve"> bid is Limit raise (or better)</w:t>
      </w:r>
      <w:r w:rsidR="00E900D2" w:rsidRPr="00B73700">
        <w:rPr>
          <w:rFonts w:cs="Courier New"/>
        </w:rPr>
        <w:t xml:space="preserve"> (only if transfer is N/A)</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00EC19CE" w:rsidRPr="00B73700">
        <w:rPr>
          <w:rFonts w:cs="Courier New"/>
        </w:rPr>
        <w:t>1H</w:t>
      </w:r>
      <w:r w:rsidR="00AA0D4D" w:rsidRPr="00B73700">
        <w:rPr>
          <w:rFonts w:cs="Courier New"/>
        </w:rPr>
        <w:t>–</w:t>
      </w:r>
      <w:r w:rsidRPr="00B73700">
        <w:rPr>
          <w:rFonts w:cs="Courier New"/>
        </w:rPr>
        <w:t>[P]</w:t>
      </w:r>
      <w:r w:rsidR="00E12BBB" w:rsidRPr="00B73700">
        <w:rPr>
          <w:rFonts w:cs="Courier New"/>
        </w:rPr>
        <w:t>–</w:t>
      </w:r>
      <w:r w:rsidRPr="00B73700">
        <w:rPr>
          <w:rFonts w:cs="Courier New"/>
        </w:rPr>
        <w:t>2D = Limit Raise+</w:t>
      </w:r>
    </w:p>
    <w:p w:rsidR="00707905" w:rsidRPr="00B73700" w:rsidRDefault="00707905" w:rsidP="00707905">
      <w:pPr>
        <w:autoSpaceDE w:val="0"/>
        <w:autoSpaceDN w:val="0"/>
        <w:adjustRightInd w:val="0"/>
        <w:rPr>
          <w:rFonts w:cs="Courier New"/>
        </w:rPr>
      </w:pPr>
      <w:r w:rsidRPr="00B73700">
        <w:rPr>
          <w:rFonts w:cs="Courier New"/>
        </w:rPr>
        <w:t>After partner has overcalled and RHO also bids a new suit (2 cue bids available)</w:t>
      </w:r>
    </w:p>
    <w:p w:rsidR="00707905" w:rsidRPr="00B73700" w:rsidRDefault="00897E47" w:rsidP="00707905">
      <w:pPr>
        <w:autoSpaceDE w:val="0"/>
        <w:autoSpaceDN w:val="0"/>
        <w:adjustRightInd w:val="0"/>
        <w:rPr>
          <w:rFonts w:cs="Courier New"/>
        </w:rPr>
      </w:pPr>
      <w:r w:rsidRPr="00B73700">
        <w:rPr>
          <w:rFonts w:cs="Courier New"/>
        </w:rPr>
        <w:tab/>
        <w:t xml:space="preserve">Lower Cue Bid = </w:t>
      </w:r>
      <w:r w:rsidR="00453071" w:rsidRPr="00B73700">
        <w:rPr>
          <w:rFonts w:cs="Courier New"/>
        </w:rPr>
        <w:t>3</w:t>
      </w:r>
      <w:r w:rsidR="00707905" w:rsidRPr="00B73700">
        <w:rPr>
          <w:rFonts w:cs="Courier New"/>
        </w:rPr>
        <w:t xml:space="preserve"> Card Limit Raise</w:t>
      </w:r>
      <w:r w:rsidR="00453071" w:rsidRPr="00B73700">
        <w:rPr>
          <w:rFonts w:cs="Courier New"/>
        </w:rPr>
        <w:t>+</w:t>
      </w:r>
    </w:p>
    <w:p w:rsidR="00707905" w:rsidRPr="00B73700" w:rsidRDefault="00707905" w:rsidP="00707905">
      <w:pPr>
        <w:autoSpaceDE w:val="0"/>
        <w:autoSpaceDN w:val="0"/>
        <w:adjustRightInd w:val="0"/>
        <w:rPr>
          <w:rFonts w:cs="Courier New"/>
        </w:rPr>
      </w:pPr>
      <w:r w:rsidRPr="00B73700">
        <w:rPr>
          <w:rFonts w:cs="Courier New"/>
        </w:rPr>
        <w:tab/>
        <w:t xml:space="preserve">Higher Cue Bid = </w:t>
      </w:r>
      <w:r w:rsidR="00453071" w:rsidRPr="00B73700">
        <w:rPr>
          <w:rFonts w:cs="Courier New"/>
        </w:rPr>
        <w:t>4</w:t>
      </w:r>
      <w:r w:rsidRPr="00B73700">
        <w:rPr>
          <w:rFonts w:cs="Courier New"/>
        </w:rPr>
        <w:t xml:space="preserve"> Card Limit Raise+</w:t>
      </w:r>
    </w:p>
    <w:p w:rsidR="00707905" w:rsidRPr="00B73700" w:rsidRDefault="00707905" w:rsidP="00707905">
      <w:pPr>
        <w:autoSpaceDE w:val="0"/>
        <w:autoSpaceDN w:val="0"/>
        <w:adjustRightInd w:val="0"/>
        <w:ind w:left="720"/>
        <w:rPr>
          <w:rFonts w:cs="Courier New"/>
        </w:rPr>
      </w:pPr>
      <w:r w:rsidRPr="00B73700">
        <w:rPr>
          <w:rFonts w:cs="Courier New"/>
        </w:rPr>
        <w:t>Example [1C]</w:t>
      </w:r>
      <w:r w:rsidR="00E12BBB" w:rsidRPr="00B73700">
        <w:rPr>
          <w:rFonts w:cs="Courier New"/>
        </w:rPr>
        <w:t>–</w:t>
      </w:r>
      <w:r w:rsidRPr="00B73700">
        <w:rPr>
          <w:rFonts w:cs="Courier New"/>
        </w:rPr>
        <w:t>1H</w:t>
      </w:r>
      <w:r w:rsidR="00AA0D4D" w:rsidRPr="00B73700">
        <w:rPr>
          <w:rFonts w:cs="Courier New"/>
        </w:rPr>
        <w:t>–</w:t>
      </w:r>
      <w:r w:rsidRPr="00B73700">
        <w:rPr>
          <w:rFonts w:cs="Courier New"/>
        </w:rPr>
        <w:t>[1S]</w:t>
      </w:r>
    </w:p>
    <w:p w:rsidR="00707905" w:rsidRPr="00B73700" w:rsidRDefault="00707905" w:rsidP="00707905">
      <w:pPr>
        <w:autoSpaceDE w:val="0"/>
        <w:autoSpaceDN w:val="0"/>
        <w:adjustRightInd w:val="0"/>
        <w:rPr>
          <w:rFonts w:cs="Courier New"/>
        </w:rPr>
      </w:pPr>
      <w:r w:rsidRPr="00B73700">
        <w:rPr>
          <w:rFonts w:cs="Courier New"/>
        </w:rPr>
        <w:tab/>
      </w:r>
      <w:r w:rsidRPr="00B73700">
        <w:rPr>
          <w:rFonts w:cs="Courier New"/>
        </w:rPr>
        <w:tab/>
        <w:t xml:space="preserve">2C = </w:t>
      </w:r>
      <w:r w:rsidR="00453071" w:rsidRPr="00B73700">
        <w:rPr>
          <w:rFonts w:cs="Courier New"/>
        </w:rPr>
        <w:t>3</w:t>
      </w:r>
      <w:r w:rsidRPr="00B73700">
        <w:rPr>
          <w:rFonts w:cs="Courier New"/>
        </w:rPr>
        <w:t xml:space="preserve"> Card Limit Raise+</w:t>
      </w:r>
    </w:p>
    <w:p w:rsidR="00707905" w:rsidRPr="00B73700" w:rsidRDefault="00453071" w:rsidP="00707905">
      <w:pPr>
        <w:autoSpaceDE w:val="0"/>
        <w:autoSpaceDN w:val="0"/>
        <w:adjustRightInd w:val="0"/>
        <w:rPr>
          <w:rFonts w:cs="Courier New"/>
        </w:rPr>
      </w:pPr>
      <w:r w:rsidRPr="00B73700">
        <w:rPr>
          <w:rFonts w:cs="Courier New"/>
        </w:rPr>
        <w:tab/>
      </w:r>
      <w:r w:rsidRPr="00B73700">
        <w:rPr>
          <w:rFonts w:cs="Courier New"/>
        </w:rPr>
        <w:tab/>
        <w:t>2S = 4</w:t>
      </w:r>
      <w:r w:rsidR="00707905" w:rsidRPr="00B73700">
        <w:rPr>
          <w:rFonts w:cs="Courier New"/>
        </w:rPr>
        <w:t xml:space="preserve"> Card Limit Raise+</w:t>
      </w:r>
    </w:p>
    <w:p w:rsidR="00707905" w:rsidRPr="00B73700" w:rsidRDefault="00707905" w:rsidP="00707905">
      <w:pPr>
        <w:autoSpaceDE w:val="0"/>
        <w:autoSpaceDN w:val="0"/>
        <w:adjustRightInd w:val="0"/>
        <w:rPr>
          <w:rFonts w:cs="Courier New"/>
        </w:rPr>
      </w:pPr>
      <w:r w:rsidRPr="00B73700">
        <w:rPr>
          <w:rFonts w:cs="Courier New"/>
        </w:rPr>
        <w:t>Direct/Balancing Cue = Michaels</w:t>
      </w:r>
    </w:p>
    <w:p w:rsidR="00707905" w:rsidRPr="00B73700" w:rsidRDefault="00707905" w:rsidP="00707905">
      <w:pPr>
        <w:autoSpaceDE w:val="0"/>
        <w:autoSpaceDN w:val="0"/>
        <w:adjustRightInd w:val="0"/>
        <w:rPr>
          <w:rFonts w:cs="Courier New"/>
        </w:rPr>
      </w:pPr>
      <w:r w:rsidRPr="00B73700">
        <w:rPr>
          <w:rFonts w:cs="Courier New"/>
        </w:rPr>
        <w:t>Direct/Balancing Jump Cue = Stopper Asking</w:t>
      </w:r>
    </w:p>
    <w:p w:rsidR="00707905" w:rsidRPr="00B73700" w:rsidRDefault="00707905" w:rsidP="00707905">
      <w:pPr>
        <w:autoSpaceDE w:val="0"/>
        <w:autoSpaceDN w:val="0"/>
        <w:adjustRightInd w:val="0"/>
        <w:rPr>
          <w:rFonts w:cs="Courier New"/>
        </w:rPr>
      </w:pPr>
      <w:r w:rsidRPr="00B73700">
        <w:rPr>
          <w:rFonts w:cs="Courier New"/>
        </w:rPr>
        <w:t>After they have overcalled cue</w:t>
      </w:r>
      <w:r w:rsidR="00CA3024" w:rsidRPr="00B73700">
        <w:rPr>
          <w:rFonts w:cs="Courier New"/>
        </w:rPr>
        <w:t xml:space="preserve"> bid is limit raise (or better)</w:t>
      </w:r>
    </w:p>
    <w:p w:rsidR="00707905" w:rsidRPr="00B73700" w:rsidRDefault="00707905" w:rsidP="003F2861">
      <w:pPr>
        <w:pStyle w:val="Heading1"/>
      </w:pPr>
      <w:bookmarkStart w:id="704" w:name="_Toc294652560"/>
      <w:r w:rsidRPr="00B73700">
        <w:lastRenderedPageBreak/>
        <w:t>Doubles</w:t>
      </w:r>
      <w:bookmarkEnd w:id="704"/>
    </w:p>
    <w:p w:rsidR="00707905" w:rsidRPr="00B73700" w:rsidRDefault="00707905" w:rsidP="00707905">
      <w:pPr>
        <w:autoSpaceDE w:val="0"/>
        <w:autoSpaceDN w:val="0"/>
        <w:adjustRightInd w:val="0"/>
        <w:rPr>
          <w:rFonts w:cs="Courier New"/>
        </w:rPr>
      </w:pPr>
      <w:r w:rsidRPr="00B73700">
        <w:rPr>
          <w:rFonts w:cs="Courier New"/>
        </w:rPr>
        <w:t>Takeout X upto any level</w:t>
      </w:r>
    </w:p>
    <w:p w:rsidR="00707905" w:rsidRPr="00B73700" w:rsidRDefault="00707905" w:rsidP="00707905">
      <w:pPr>
        <w:autoSpaceDE w:val="0"/>
        <w:autoSpaceDN w:val="0"/>
        <w:adjustRightInd w:val="0"/>
        <w:ind w:left="720"/>
        <w:rPr>
          <w:rFonts w:cs="Courier New"/>
        </w:rPr>
      </w:pPr>
      <w:r w:rsidRPr="00B73700">
        <w:rPr>
          <w:rFonts w:cs="Courier New"/>
        </w:rPr>
        <w:t>[4M]</w:t>
      </w:r>
      <w:r w:rsidR="00E12BBB" w:rsidRPr="00B73700">
        <w:rPr>
          <w:rFonts w:cs="Courier New"/>
        </w:rPr>
        <w:t>–</w:t>
      </w:r>
      <w:r w:rsidRPr="00B73700">
        <w:rPr>
          <w:rFonts w:cs="Courier New"/>
        </w:rPr>
        <w:t>X = takeout not penalty</w:t>
      </w:r>
    </w:p>
    <w:p w:rsidR="00707905" w:rsidRPr="00B73700" w:rsidRDefault="00175F62" w:rsidP="00707905">
      <w:pPr>
        <w:autoSpaceDE w:val="0"/>
        <w:autoSpaceDN w:val="0"/>
        <w:adjustRightInd w:val="0"/>
        <w:rPr>
          <w:rFonts w:cs="Courier New"/>
        </w:rPr>
      </w:pPr>
      <w:r w:rsidRPr="00B73700">
        <w:rPr>
          <w:rFonts w:cs="Courier New"/>
        </w:rPr>
        <w:t>Negative X upto 3S</w:t>
      </w:r>
      <w:r w:rsidR="00707905" w:rsidRPr="00B73700">
        <w:rPr>
          <w:rFonts w:cs="Courier New"/>
        </w:rPr>
        <w:t xml:space="preserve"> (inclusive)</w:t>
      </w:r>
    </w:p>
    <w:p w:rsidR="00707905" w:rsidRPr="00B73700" w:rsidRDefault="00707905" w:rsidP="00707905">
      <w:pPr>
        <w:autoSpaceDE w:val="0"/>
        <w:autoSpaceDN w:val="0"/>
        <w:adjustRightInd w:val="0"/>
        <w:rPr>
          <w:rFonts w:cs="Courier New"/>
        </w:rPr>
      </w:pPr>
      <w:r w:rsidRPr="00B73700">
        <w:rPr>
          <w:rFonts w:cs="Courier New"/>
        </w:rPr>
        <w:t>Support X upto 3H (inclusive)</w:t>
      </w:r>
    </w:p>
    <w:p w:rsidR="00707905" w:rsidRPr="00B73700" w:rsidRDefault="00707905" w:rsidP="00707905">
      <w:pPr>
        <w:autoSpaceDE w:val="0"/>
        <w:autoSpaceDN w:val="0"/>
        <w:adjustRightInd w:val="0"/>
        <w:rPr>
          <w:rFonts w:cs="Courier New"/>
        </w:rPr>
      </w:pPr>
      <w:r w:rsidRPr="00B73700">
        <w:rPr>
          <w:rFonts w:cs="Courier New"/>
        </w:rPr>
        <w:t>Responsive X below game</w:t>
      </w:r>
    </w:p>
    <w:p w:rsidR="00707905" w:rsidRPr="00B73700" w:rsidRDefault="007D208C" w:rsidP="00707905">
      <w:pPr>
        <w:autoSpaceDE w:val="0"/>
        <w:autoSpaceDN w:val="0"/>
        <w:adjustRightInd w:val="0"/>
        <w:ind w:left="720"/>
        <w:rPr>
          <w:rFonts w:cs="Courier New"/>
        </w:rPr>
      </w:pPr>
      <w:r w:rsidRPr="00B73700">
        <w:rPr>
          <w:rFonts w:cs="Courier New"/>
        </w:rPr>
        <w:t>[1S]</w:t>
      </w:r>
      <w:r w:rsidR="00E12BBB" w:rsidRPr="00B73700">
        <w:rPr>
          <w:rFonts w:cs="Courier New"/>
        </w:rPr>
        <w:t>–</w:t>
      </w:r>
      <w:r w:rsidRPr="00B73700">
        <w:rPr>
          <w:rFonts w:cs="Courier New"/>
        </w:rPr>
        <w:t>2H</w:t>
      </w:r>
      <w:r w:rsidR="00E12BBB" w:rsidRPr="00B73700">
        <w:rPr>
          <w:rFonts w:cs="Courier New"/>
        </w:rPr>
        <w:t>–</w:t>
      </w:r>
      <w:r w:rsidRPr="00B73700">
        <w:rPr>
          <w:rFonts w:cs="Courier New"/>
        </w:rPr>
        <w:t>[2S]</w:t>
      </w:r>
      <w:r w:rsidR="00E12BBB" w:rsidRPr="00B73700">
        <w:rPr>
          <w:rFonts w:cs="Courier New"/>
        </w:rPr>
        <w:t>–</w:t>
      </w:r>
      <w:r w:rsidRPr="00B73700">
        <w:rPr>
          <w:rFonts w:cs="Courier New"/>
        </w:rPr>
        <w:t>X = responsive</w:t>
      </w:r>
    </w:p>
    <w:p w:rsidR="00707905" w:rsidRPr="00B73700" w:rsidRDefault="00707905" w:rsidP="00707905">
      <w:pPr>
        <w:autoSpaceDE w:val="0"/>
        <w:autoSpaceDN w:val="0"/>
        <w:adjustRightInd w:val="0"/>
        <w:rPr>
          <w:rFonts w:cs="Courier New"/>
        </w:rPr>
      </w:pPr>
      <w:r w:rsidRPr="00B73700">
        <w:rPr>
          <w:rFonts w:cs="Courier New"/>
        </w:rPr>
        <w:t>Snapdragon X upto 2S (inclusive) = three suits bid (one by partner) X shows fourth suit and tolerance for partner</w:t>
      </w:r>
    </w:p>
    <w:p w:rsidR="00707905" w:rsidRPr="00B73700" w:rsidRDefault="00707905" w:rsidP="00707905">
      <w:pPr>
        <w:pStyle w:val="StyleRedLeft05"/>
        <w:rPr>
          <w:rFonts w:cs="Courier New"/>
          <w:b w:val="0"/>
          <w:i w:val="0"/>
          <w:color w:val="000000"/>
        </w:rPr>
      </w:pPr>
      <w:r w:rsidRPr="00B73700">
        <w:rPr>
          <w:rFonts w:cs="Courier New"/>
          <w:b w:val="0"/>
          <w:i w:val="0"/>
          <w:color w:val="000000"/>
        </w:rPr>
        <w:t>[1C]</w:t>
      </w:r>
      <w:r w:rsidR="00E12BBB" w:rsidRPr="00B73700">
        <w:rPr>
          <w:rFonts w:cs="Courier New"/>
          <w:b w:val="0"/>
          <w:i w:val="0"/>
          <w:color w:val="000000"/>
        </w:rPr>
        <w:t>–</w:t>
      </w:r>
      <w:r w:rsidRPr="00B73700">
        <w:rPr>
          <w:rFonts w:cs="Courier New"/>
          <w:b w:val="0"/>
          <w:i w:val="0"/>
          <w:color w:val="000000"/>
        </w:rPr>
        <w:t>1H</w:t>
      </w:r>
      <w:r w:rsidR="00AA0D4D" w:rsidRPr="00B73700">
        <w:rPr>
          <w:rFonts w:cs="Courier New"/>
          <w:b w:val="0"/>
          <w:i w:val="0"/>
          <w:color w:val="000000"/>
        </w:rPr>
        <w:t>–</w:t>
      </w:r>
      <w:r w:rsidRPr="00B73700">
        <w:rPr>
          <w:rFonts w:cs="Courier New"/>
          <w:b w:val="0"/>
          <w:i w:val="0"/>
          <w:color w:val="000000"/>
        </w:rPr>
        <w:t>[1S]</w:t>
      </w:r>
      <w:r w:rsidR="00E12BBB" w:rsidRPr="00B73700">
        <w:rPr>
          <w:rFonts w:cs="Courier New"/>
          <w:b w:val="0"/>
          <w:i w:val="0"/>
          <w:color w:val="000000"/>
        </w:rPr>
        <w:t>–</w:t>
      </w:r>
      <w:r w:rsidRPr="00B73700">
        <w:rPr>
          <w:rFonts w:cs="Courier New"/>
          <w:b w:val="0"/>
          <w:i w:val="0"/>
          <w:color w:val="000000"/>
        </w:rPr>
        <w:t>X = Diamonds + tolerance for hearts (doubleton honor etc.)</w:t>
      </w:r>
    </w:p>
    <w:p w:rsidR="00707905" w:rsidRPr="00B73700" w:rsidRDefault="00707905" w:rsidP="00707905">
      <w:pPr>
        <w:autoSpaceDE w:val="0"/>
        <w:autoSpaceDN w:val="0"/>
        <w:adjustRightInd w:val="0"/>
        <w:rPr>
          <w:rFonts w:cs="Courier New"/>
        </w:rPr>
      </w:pPr>
      <w:r w:rsidRPr="00B73700">
        <w:rPr>
          <w:rFonts w:cs="Courier New"/>
        </w:rPr>
        <w:t xml:space="preserve">Lead Undirecting X When you bid a suit and they cue bid your suit </w:t>
      </w:r>
    </w:p>
    <w:p w:rsidR="00707905" w:rsidRPr="00B73700" w:rsidRDefault="00707905" w:rsidP="00707905">
      <w:pPr>
        <w:autoSpaceDE w:val="0"/>
        <w:autoSpaceDN w:val="0"/>
        <w:adjustRightInd w:val="0"/>
        <w:rPr>
          <w:rFonts w:cs="Courier New"/>
        </w:rPr>
      </w:pPr>
      <w:r w:rsidRPr="00B73700">
        <w:rPr>
          <w:rFonts w:cs="Courier New"/>
        </w:rPr>
        <w:tab/>
        <w:t>P = I am ok with lead of my suit</w:t>
      </w:r>
    </w:p>
    <w:p w:rsidR="00707905" w:rsidRPr="00B73700" w:rsidRDefault="00707905" w:rsidP="00707905">
      <w:pPr>
        <w:autoSpaceDE w:val="0"/>
        <w:autoSpaceDN w:val="0"/>
        <w:adjustRightInd w:val="0"/>
        <w:rPr>
          <w:rFonts w:cs="Courier New"/>
        </w:rPr>
      </w:pPr>
      <w:r w:rsidRPr="00B73700">
        <w:rPr>
          <w:rFonts w:cs="Courier New"/>
        </w:rPr>
        <w:tab/>
        <w:t xml:space="preserve">X = </w:t>
      </w:r>
      <w:r w:rsidR="007D208C" w:rsidRPr="00B73700">
        <w:rPr>
          <w:rFonts w:cs="Courier New"/>
        </w:rPr>
        <w:t>Don’t</w:t>
      </w:r>
      <w:r w:rsidRPr="00B73700">
        <w:rPr>
          <w:rFonts w:cs="Courier New"/>
        </w:rPr>
        <w:t xml:space="preserve"> lead my suit</w:t>
      </w:r>
    </w:p>
    <w:p w:rsidR="00594B5F" w:rsidRPr="00B73700" w:rsidRDefault="00594B5F" w:rsidP="00707905">
      <w:pPr>
        <w:autoSpaceDE w:val="0"/>
        <w:autoSpaceDN w:val="0"/>
        <w:adjustRightInd w:val="0"/>
        <w:rPr>
          <w:rFonts w:cs="Courier New"/>
        </w:rPr>
      </w:pPr>
    </w:p>
    <w:p w:rsidR="00EB4CFA" w:rsidRPr="00B73700" w:rsidRDefault="00EB4CFA" w:rsidP="00707905">
      <w:pPr>
        <w:autoSpaceDE w:val="0"/>
        <w:autoSpaceDN w:val="0"/>
        <w:adjustRightInd w:val="0"/>
        <w:rPr>
          <w:rFonts w:cs="Courier New"/>
          <w:b/>
        </w:rPr>
      </w:pPr>
      <w:r w:rsidRPr="00B73700">
        <w:rPr>
          <w:rFonts w:cs="Courier New"/>
          <w:b/>
        </w:rPr>
        <w:t xml:space="preserve">Generally, low-level doubles </w:t>
      </w:r>
      <w:r w:rsidR="00594B5F" w:rsidRPr="00B73700">
        <w:rPr>
          <w:rFonts w:cs="Courier New"/>
          <w:b/>
        </w:rPr>
        <w:t xml:space="preserve">when GF is not established </w:t>
      </w:r>
      <w:r w:rsidRPr="00B73700">
        <w:rPr>
          <w:rFonts w:cs="Courier New"/>
          <w:b/>
        </w:rPr>
        <w:t>are competitive take-out</w:t>
      </w:r>
    </w:p>
    <w:p w:rsidR="00594B5F" w:rsidRPr="00B73700" w:rsidRDefault="00594B5F" w:rsidP="00707905">
      <w:pPr>
        <w:autoSpaceDE w:val="0"/>
        <w:autoSpaceDN w:val="0"/>
        <w:adjustRightInd w:val="0"/>
        <w:rPr>
          <w:rFonts w:cs="Courier New"/>
          <w:b/>
        </w:rPr>
      </w:pPr>
    </w:p>
    <w:p w:rsidR="00594B5F" w:rsidRPr="00B73700" w:rsidRDefault="00594B5F" w:rsidP="00707905">
      <w:pPr>
        <w:autoSpaceDE w:val="0"/>
        <w:autoSpaceDN w:val="0"/>
        <w:adjustRightInd w:val="0"/>
        <w:rPr>
          <w:rFonts w:cs="Courier New"/>
          <w:b/>
          <w:bCs/>
        </w:rPr>
      </w:pPr>
      <w:r w:rsidRPr="00B73700">
        <w:rPr>
          <w:rFonts w:cs="Courier New"/>
          <w:b/>
          <w:bCs/>
        </w:rPr>
        <w:t>When GF has been established, all doubles are for penalty</w:t>
      </w:r>
    </w:p>
    <w:p w:rsidR="00707905" w:rsidRPr="00B73700" w:rsidRDefault="00707905" w:rsidP="003F2861">
      <w:pPr>
        <w:pStyle w:val="Heading1"/>
      </w:pPr>
      <w:bookmarkStart w:id="705" w:name="_Toc294652561"/>
      <w:r w:rsidRPr="00B73700">
        <w:t>Redoubles</w:t>
      </w:r>
      <w:bookmarkEnd w:id="705"/>
    </w:p>
    <w:p w:rsidR="00707905" w:rsidRPr="00B73700" w:rsidRDefault="00707905" w:rsidP="00707905">
      <w:pPr>
        <w:autoSpaceDE w:val="0"/>
        <w:autoSpaceDN w:val="0"/>
        <w:adjustRightInd w:val="0"/>
        <w:rPr>
          <w:rFonts w:cs="Courier New"/>
        </w:rPr>
      </w:pPr>
      <w:r w:rsidRPr="00B73700">
        <w:rPr>
          <w:rFonts w:cs="Courier New"/>
        </w:rPr>
        <w:t>Support XX to show 3 card support =</w:t>
      </w:r>
    </w:p>
    <w:p w:rsidR="00707905" w:rsidRPr="00B73700" w:rsidRDefault="00707905" w:rsidP="00707905">
      <w:pPr>
        <w:autoSpaceDE w:val="0"/>
        <w:autoSpaceDN w:val="0"/>
        <w:adjustRightInd w:val="0"/>
        <w:ind w:left="720"/>
        <w:rPr>
          <w:rFonts w:cs="Courier New"/>
        </w:rPr>
      </w:pPr>
      <w:r w:rsidRPr="00B73700">
        <w:rPr>
          <w:rFonts w:cs="Courier New"/>
        </w:rPr>
        <w:t>Example 1D</w:t>
      </w:r>
      <w:r w:rsidR="00AA0D4D" w:rsidRPr="00B73700">
        <w:rPr>
          <w:rFonts w:cs="Courier New"/>
        </w:rPr>
        <w:t>–</w:t>
      </w:r>
      <w:r w:rsidRPr="00B73700">
        <w:rPr>
          <w:rFonts w:cs="Courier New"/>
        </w:rPr>
        <w:t>[P]</w:t>
      </w:r>
      <w:r w:rsidR="00E12BBB" w:rsidRPr="00B73700">
        <w:rPr>
          <w:rFonts w:cs="Courier New"/>
        </w:rPr>
        <w:t>–</w:t>
      </w:r>
      <w:r w:rsidRPr="00B73700">
        <w:rPr>
          <w:rFonts w:cs="Courier New"/>
        </w:rPr>
        <w:t>1H</w:t>
      </w:r>
      <w:r w:rsidR="00AA0D4D" w:rsidRPr="00B73700">
        <w:rPr>
          <w:rFonts w:cs="Courier New"/>
        </w:rPr>
        <w:t>–</w:t>
      </w:r>
      <w:r w:rsidRPr="00B73700">
        <w:rPr>
          <w:rFonts w:cs="Courier New"/>
        </w:rPr>
        <w:t>[X]</w:t>
      </w:r>
      <w:r w:rsidR="00E12BBB" w:rsidRPr="00B73700">
        <w:rPr>
          <w:rFonts w:cs="Courier New"/>
        </w:rPr>
        <w:t>–</w:t>
      </w:r>
      <w:r w:rsidRPr="00B73700">
        <w:rPr>
          <w:rFonts w:cs="Courier New"/>
        </w:rPr>
        <w:t>XX = 3 hearts</w:t>
      </w:r>
    </w:p>
    <w:p w:rsidR="00707905" w:rsidRPr="00B73700" w:rsidRDefault="00707905" w:rsidP="00707905">
      <w:pPr>
        <w:autoSpaceDE w:val="0"/>
        <w:autoSpaceDN w:val="0"/>
        <w:adjustRightInd w:val="0"/>
        <w:rPr>
          <w:rFonts w:cs="Courier New"/>
        </w:rPr>
      </w:pPr>
      <w:r w:rsidRPr="00B73700">
        <w:rPr>
          <w:rFonts w:cs="Courier New"/>
        </w:rPr>
        <w:t>Honor Showing XX when opps double partner’s suit =</w:t>
      </w:r>
    </w:p>
    <w:p w:rsidR="00707905" w:rsidRPr="00B73700" w:rsidRDefault="00707905" w:rsidP="00707905">
      <w:pPr>
        <w:pStyle w:val="StyleRedLeft05"/>
        <w:rPr>
          <w:rFonts w:cs="Courier New"/>
          <w:b w:val="0"/>
          <w:i w:val="0"/>
          <w:color w:val="000000"/>
        </w:rPr>
      </w:pPr>
      <w:r w:rsidRPr="00B73700">
        <w:rPr>
          <w:rFonts w:cs="Courier New"/>
          <w:b w:val="0"/>
          <w:i w:val="0"/>
          <w:color w:val="000000"/>
        </w:rPr>
        <w:t>Example [1H]</w:t>
      </w:r>
      <w:r w:rsidR="00AA0D4D" w:rsidRPr="00B73700">
        <w:rPr>
          <w:rFonts w:cs="Courier New"/>
          <w:b w:val="0"/>
          <w:i w:val="0"/>
          <w:color w:val="000000"/>
        </w:rPr>
        <w:t>–</w:t>
      </w:r>
      <w:r w:rsidRPr="00B73700">
        <w:rPr>
          <w:rFonts w:cs="Courier New"/>
          <w:b w:val="0"/>
          <w:i w:val="0"/>
          <w:color w:val="000000"/>
        </w:rPr>
        <w:t>2C</w:t>
      </w:r>
      <w:r w:rsidR="00AA0D4D" w:rsidRPr="00B73700">
        <w:rPr>
          <w:rFonts w:cs="Courier New"/>
          <w:b w:val="0"/>
          <w:i w:val="0"/>
          <w:color w:val="000000"/>
        </w:rPr>
        <w:t>–</w:t>
      </w:r>
      <w:r w:rsidRPr="00B73700">
        <w:rPr>
          <w:rFonts w:cs="Courier New"/>
          <w:b w:val="0"/>
          <w:i w:val="0"/>
          <w:color w:val="000000"/>
        </w:rPr>
        <w:t>[X]</w:t>
      </w:r>
      <w:r w:rsidR="00E12BBB" w:rsidRPr="00B73700">
        <w:rPr>
          <w:rFonts w:cs="Courier New"/>
          <w:b w:val="0"/>
          <w:i w:val="0"/>
          <w:color w:val="000000"/>
        </w:rPr>
        <w:t>–</w:t>
      </w:r>
      <w:r w:rsidRPr="00B73700">
        <w:rPr>
          <w:rFonts w:cs="Courier New"/>
          <w:b w:val="0"/>
          <w:i w:val="0"/>
          <w:color w:val="000000"/>
        </w:rPr>
        <w:t>XX = Ax, Kx or Qx in C (may have 3)</w:t>
      </w:r>
    </w:p>
    <w:p w:rsidR="00707905" w:rsidRPr="00B73700" w:rsidRDefault="00707905" w:rsidP="00707905">
      <w:pPr>
        <w:pStyle w:val="StyleRedLeft05"/>
        <w:ind w:left="0"/>
        <w:rPr>
          <w:rFonts w:cs="Courier New"/>
          <w:b w:val="0"/>
          <w:i w:val="0"/>
          <w:color w:val="000000"/>
        </w:rPr>
      </w:pPr>
      <w:r w:rsidRPr="00B73700">
        <w:rPr>
          <w:rFonts w:cs="Courier New"/>
          <w:b w:val="0"/>
          <w:i w:val="0"/>
          <w:color w:val="000000"/>
        </w:rPr>
        <w:t xml:space="preserve">First round control showing XX = </w:t>
      </w:r>
    </w:p>
    <w:p w:rsidR="00707905" w:rsidRPr="00B73700" w:rsidRDefault="00707905" w:rsidP="00707905">
      <w:pPr>
        <w:pStyle w:val="StyleRedLeft05"/>
        <w:rPr>
          <w:rFonts w:cs="Courier New"/>
          <w:b w:val="0"/>
          <w:i w:val="0"/>
          <w:color w:val="000000"/>
        </w:rPr>
      </w:pPr>
      <w:r w:rsidRPr="00B73700">
        <w:rPr>
          <w:rFonts w:cs="Courier New"/>
          <w:b w:val="0"/>
          <w:i w:val="0"/>
          <w:color w:val="000000"/>
        </w:rPr>
        <w:t>When we cue</w:t>
      </w:r>
      <w:r w:rsidR="007D208C" w:rsidRPr="00B73700">
        <w:rPr>
          <w:rFonts w:cs="Courier New"/>
          <w:b w:val="0"/>
          <w:i w:val="0"/>
          <w:color w:val="000000"/>
        </w:rPr>
        <w:t>-</w:t>
      </w:r>
      <w:r w:rsidRPr="00B73700">
        <w:rPr>
          <w:rFonts w:cs="Courier New"/>
          <w:b w:val="0"/>
          <w:i w:val="0"/>
          <w:color w:val="000000"/>
        </w:rPr>
        <w:t>bid opps suit</w:t>
      </w:r>
      <w:r w:rsidR="007D61F7" w:rsidRPr="00B73700">
        <w:rPr>
          <w:rFonts w:cs="Courier New"/>
          <w:b w:val="0"/>
          <w:i w:val="0"/>
          <w:color w:val="000000"/>
        </w:rPr>
        <w:t xml:space="preserve"> Y</w:t>
      </w:r>
      <w:r w:rsidRPr="00B73700">
        <w:rPr>
          <w:rFonts w:cs="Courier New"/>
          <w:b w:val="0"/>
          <w:i w:val="0"/>
          <w:color w:val="000000"/>
        </w:rPr>
        <w:t xml:space="preserve"> and they X, XX = first round control usually A.</w:t>
      </w:r>
      <w:r w:rsidR="007D61F7" w:rsidRPr="00B73700">
        <w:rPr>
          <w:rFonts w:cs="Courier New"/>
          <w:b w:val="0"/>
          <w:i w:val="0"/>
          <w:color w:val="000000"/>
        </w:rPr>
        <w:t xml:space="preserve"> Bidding a new suit shows 2</w:t>
      </w:r>
      <w:r w:rsidR="007D61F7" w:rsidRPr="00B73700">
        <w:rPr>
          <w:rFonts w:cs="Courier New"/>
          <w:b w:val="0"/>
          <w:i w:val="0"/>
          <w:color w:val="000000"/>
          <w:vertAlign w:val="superscript"/>
        </w:rPr>
        <w:t>nd</w:t>
      </w:r>
      <w:r w:rsidR="007D61F7" w:rsidRPr="00B73700">
        <w:rPr>
          <w:rFonts w:cs="Courier New"/>
          <w:b w:val="0"/>
          <w:i w:val="0"/>
          <w:color w:val="000000"/>
        </w:rPr>
        <w:t xml:space="preserve"> round control of Y and control in the new suit</w:t>
      </w:r>
    </w:p>
    <w:p w:rsidR="00707905" w:rsidRPr="00B73700" w:rsidRDefault="00B65020" w:rsidP="003F2861">
      <w:pPr>
        <w:pStyle w:val="Heading1"/>
      </w:pPr>
      <w:bookmarkStart w:id="706" w:name="_Toc294652562"/>
      <w:r w:rsidRPr="00B73700">
        <w:br w:type="page"/>
      </w:r>
      <w:r w:rsidR="00707905" w:rsidRPr="00B73700">
        <w:lastRenderedPageBreak/>
        <w:t>Leads And Carding</w:t>
      </w:r>
      <w:bookmarkEnd w:id="706"/>
    </w:p>
    <w:p w:rsidR="00B65020" w:rsidRPr="00B73700" w:rsidRDefault="00B65020" w:rsidP="00B65020"/>
    <w:p w:rsidR="00707905" w:rsidRPr="00B73700" w:rsidRDefault="00707905" w:rsidP="00B65020">
      <w:pPr>
        <w:pStyle w:val="Heading2"/>
        <w:rPr>
          <w:color w:val="0000FF"/>
        </w:rPr>
      </w:pPr>
      <w:r w:rsidRPr="00B73700">
        <w:t>Leads</w:t>
      </w:r>
      <w:r w:rsidRPr="00B73700">
        <w:rPr>
          <w:color w:val="0000FF"/>
        </w:rPr>
        <w:t xml:space="preserve"> </w:t>
      </w:r>
    </w:p>
    <w:p w:rsidR="003A52DD" w:rsidRPr="00B73700" w:rsidRDefault="003A52DD" w:rsidP="00F95DB3">
      <w:pPr>
        <w:numPr>
          <w:ilvl w:val="0"/>
          <w:numId w:val="21"/>
        </w:numPr>
        <w:pPrChange w:id="707" w:author="Vijay" w:date="2014-06-25T00:52:00Z">
          <w:pPr>
            <w:numPr>
              <w:numId w:val="39"/>
            </w:numPr>
            <w:tabs>
              <w:tab w:val="num" w:pos="360"/>
            </w:tabs>
          </w:pPr>
        </w:pPrChange>
      </w:pPr>
      <w:r w:rsidRPr="00B73700">
        <w:t>Vs. NT Contracts - 4th best from strength and 2nd best from weak suits or need a switch</w:t>
      </w:r>
    </w:p>
    <w:p w:rsidR="003A52DD" w:rsidRPr="00B73700" w:rsidRDefault="003A52DD" w:rsidP="00F95DB3">
      <w:pPr>
        <w:numPr>
          <w:ilvl w:val="0"/>
          <w:numId w:val="21"/>
        </w:numPr>
        <w:pPrChange w:id="708" w:author="Vijay" w:date="2014-06-25T00:52:00Z">
          <w:pPr>
            <w:numPr>
              <w:numId w:val="39"/>
            </w:numPr>
            <w:tabs>
              <w:tab w:val="num" w:pos="360"/>
            </w:tabs>
          </w:pPr>
        </w:pPrChange>
      </w:pPr>
      <w:r w:rsidRPr="00B73700">
        <w:t>Vs. NT Contracts - A for unblock or count and K for attitude</w:t>
      </w:r>
    </w:p>
    <w:p w:rsidR="003A52DD" w:rsidRPr="00B73700" w:rsidRDefault="003A52DD" w:rsidP="00F95DB3">
      <w:pPr>
        <w:numPr>
          <w:ilvl w:val="0"/>
          <w:numId w:val="21"/>
        </w:numPr>
        <w:pPrChange w:id="709" w:author="Vijay" w:date="2014-06-25T00:52:00Z">
          <w:pPr>
            <w:numPr>
              <w:numId w:val="39"/>
            </w:numPr>
            <w:tabs>
              <w:tab w:val="num" w:pos="360"/>
            </w:tabs>
          </w:pPr>
        </w:pPrChange>
      </w:pPr>
      <w:r w:rsidRPr="00B73700">
        <w:t>Vs. Suit Contracts - 3rd best from even (also 6 cards), lowest from odd</w:t>
      </w:r>
    </w:p>
    <w:p w:rsidR="003A52DD" w:rsidRPr="00B73700" w:rsidRDefault="003A52DD" w:rsidP="00F95DB3">
      <w:pPr>
        <w:numPr>
          <w:ilvl w:val="0"/>
          <w:numId w:val="21"/>
        </w:numPr>
        <w:pPrChange w:id="710" w:author="Vijay" w:date="2014-06-25T00:52:00Z">
          <w:pPr>
            <w:numPr>
              <w:numId w:val="39"/>
            </w:numPr>
            <w:tabs>
              <w:tab w:val="num" w:pos="360"/>
            </w:tabs>
          </w:pPr>
        </w:pPrChange>
      </w:pPr>
      <w:r w:rsidRPr="00B73700">
        <w:t>Vs. Suit Contracts - J denies higher honor, Coded Ts and 9s</w:t>
      </w:r>
    </w:p>
    <w:p w:rsidR="003A52DD" w:rsidRPr="00B73700" w:rsidRDefault="003A52DD" w:rsidP="00F95DB3">
      <w:pPr>
        <w:numPr>
          <w:ilvl w:val="0"/>
          <w:numId w:val="21"/>
        </w:numPr>
        <w:pPrChange w:id="711" w:author="Vijay" w:date="2014-06-25T00:52:00Z">
          <w:pPr>
            <w:numPr>
              <w:numId w:val="39"/>
            </w:numPr>
            <w:tabs>
              <w:tab w:val="num" w:pos="360"/>
            </w:tabs>
          </w:pPr>
        </w:pPrChange>
      </w:pPr>
      <w:r w:rsidRPr="00B73700">
        <w:t>Vs. Suit Contracts - K and shifting to a possible short suit shows stiff</w:t>
      </w:r>
    </w:p>
    <w:p w:rsidR="00D812F6" w:rsidRPr="00B73700" w:rsidRDefault="00D812F6" w:rsidP="00F95DB3">
      <w:pPr>
        <w:numPr>
          <w:ilvl w:val="0"/>
          <w:numId w:val="21"/>
        </w:numPr>
        <w:pPrChange w:id="712" w:author="Vijay" w:date="2014-06-25T00:52:00Z">
          <w:pPr>
            <w:numPr>
              <w:numId w:val="39"/>
            </w:numPr>
            <w:tabs>
              <w:tab w:val="num" w:pos="360"/>
            </w:tabs>
          </w:pPr>
        </w:pPrChange>
      </w:pPr>
      <w:r w:rsidRPr="00B73700">
        <w:t>Vs. Suit Contracts - after K is led, lead Q with even cards remaining and J with odd cards. Similarly by 3rd hand</w:t>
      </w:r>
    </w:p>
    <w:p w:rsidR="00D812F6" w:rsidRPr="00B73700" w:rsidRDefault="003A52DD" w:rsidP="00F95DB3">
      <w:pPr>
        <w:numPr>
          <w:ilvl w:val="0"/>
          <w:numId w:val="21"/>
        </w:numPr>
        <w:rPr>
          <w:rFonts w:cs="Courier New"/>
        </w:rPr>
        <w:pPrChange w:id="713" w:author="Vijay" w:date="2014-06-25T00:52:00Z">
          <w:pPr>
            <w:numPr>
              <w:numId w:val="39"/>
            </w:numPr>
            <w:tabs>
              <w:tab w:val="num" w:pos="360"/>
            </w:tabs>
          </w:pPr>
        </w:pPrChange>
      </w:pPr>
      <w:r w:rsidRPr="00B73700">
        <w:t xml:space="preserve">Vs. </w:t>
      </w:r>
      <w:r w:rsidR="00FE6211">
        <w:t xml:space="preserve">any </w:t>
      </w:r>
      <w:r w:rsidRPr="00B73700">
        <w:t>doubled or high level (&gt;=5) Suit Contracts - A for attitude and K for count</w:t>
      </w:r>
    </w:p>
    <w:p w:rsidR="00D812F6" w:rsidRPr="00994FE1" w:rsidRDefault="00D812F6" w:rsidP="00F95DB3">
      <w:pPr>
        <w:numPr>
          <w:ilvl w:val="0"/>
          <w:numId w:val="21"/>
        </w:numPr>
        <w:rPr>
          <w:rFonts w:cs="Courier New"/>
          <w:strike/>
          <w:highlight w:val="yellow"/>
        </w:rPr>
        <w:pPrChange w:id="714" w:author="Vijay" w:date="2014-06-25T00:52:00Z">
          <w:pPr>
            <w:numPr>
              <w:numId w:val="39"/>
            </w:numPr>
            <w:tabs>
              <w:tab w:val="num" w:pos="360"/>
            </w:tabs>
          </w:pPr>
        </w:pPrChange>
      </w:pPr>
      <w:r w:rsidRPr="00994FE1">
        <w:rPr>
          <w:rFonts w:cs="Courier New"/>
          <w:strike/>
          <w:highlight w:val="yellow"/>
        </w:rPr>
        <w:t xml:space="preserve">Vs. 5+ level </w:t>
      </w:r>
      <w:r w:rsidR="00FE6211" w:rsidRPr="00994FE1">
        <w:rPr>
          <w:rFonts w:cs="Courier New"/>
          <w:strike/>
          <w:highlight w:val="yellow"/>
        </w:rPr>
        <w:t>contracts (</w:t>
      </w:r>
      <w:r w:rsidRPr="00994FE1">
        <w:rPr>
          <w:rFonts w:cs="Courier New"/>
          <w:strike/>
          <w:highlight w:val="yellow"/>
        </w:rPr>
        <w:t>doubled or not) - Rusinow, i.e. K from AK, Q from KQ and J from QJ. T and 9 leads show 1 or 2 higher cards (9 will show T9 or KT9). 3rd hand should show attitude</w:t>
      </w:r>
    </w:p>
    <w:p w:rsidR="00B6568B" w:rsidRPr="00B73700" w:rsidRDefault="00B6568B" w:rsidP="00F95DB3">
      <w:pPr>
        <w:numPr>
          <w:ilvl w:val="0"/>
          <w:numId w:val="21"/>
        </w:numPr>
        <w:rPr>
          <w:rFonts w:cs="Courier New"/>
        </w:rPr>
        <w:pPrChange w:id="715" w:author="Vijay" w:date="2014-06-25T00:52:00Z">
          <w:pPr>
            <w:numPr>
              <w:numId w:val="39"/>
            </w:numPr>
            <w:tabs>
              <w:tab w:val="num" w:pos="360"/>
            </w:tabs>
          </w:pPr>
        </w:pPrChange>
      </w:pPr>
      <w:r w:rsidRPr="00B73700">
        <w:rPr>
          <w:rFonts w:cs="Courier New"/>
        </w:rPr>
        <w:t>Upside down carding - Both attitude and count</w:t>
      </w:r>
    </w:p>
    <w:p w:rsidR="00B6568B" w:rsidRPr="00B73700" w:rsidRDefault="00B6568B" w:rsidP="00F95DB3">
      <w:pPr>
        <w:numPr>
          <w:ilvl w:val="0"/>
          <w:numId w:val="21"/>
        </w:numPr>
        <w:rPr>
          <w:rFonts w:cs="Courier New"/>
        </w:rPr>
        <w:pPrChange w:id="716" w:author="Vijay" w:date="2014-06-25T00:52:00Z">
          <w:pPr>
            <w:numPr>
              <w:numId w:val="39"/>
            </w:numPr>
            <w:tabs>
              <w:tab w:val="num" w:pos="360"/>
            </w:tabs>
          </w:pPr>
        </w:pPrChange>
      </w:pPr>
      <w:r w:rsidRPr="00B73700">
        <w:rPr>
          <w:rFonts w:cs="Courier New"/>
        </w:rPr>
        <w:t>When signaling - Attitude is always first priority, followed by SP / Count depending on situation</w:t>
      </w:r>
    </w:p>
    <w:p w:rsidR="00B6568B" w:rsidRPr="00B73700" w:rsidRDefault="00B6568B" w:rsidP="00F95DB3">
      <w:pPr>
        <w:numPr>
          <w:ilvl w:val="0"/>
          <w:numId w:val="21"/>
        </w:numPr>
        <w:rPr>
          <w:rFonts w:cs="Courier New"/>
        </w:rPr>
        <w:pPrChange w:id="717" w:author="Vijay" w:date="2014-06-25T00:52:00Z">
          <w:pPr>
            <w:numPr>
              <w:numId w:val="39"/>
            </w:numPr>
            <w:tabs>
              <w:tab w:val="num" w:pos="360"/>
            </w:tabs>
          </w:pPr>
        </w:pPrChange>
      </w:pPr>
      <w:r w:rsidRPr="00B73700">
        <w:rPr>
          <w:rFonts w:cs="Courier New"/>
        </w:rPr>
        <w:t>Show count if you can’t beat dummy in NT contracts if partner is leading from length</w:t>
      </w:r>
    </w:p>
    <w:p w:rsidR="00B6568B" w:rsidRPr="00B73700" w:rsidRDefault="00B6568B" w:rsidP="00F95DB3">
      <w:pPr>
        <w:numPr>
          <w:ilvl w:val="0"/>
          <w:numId w:val="21"/>
        </w:numPr>
        <w:rPr>
          <w:rFonts w:cs="Courier New"/>
        </w:rPr>
        <w:pPrChange w:id="718" w:author="Vijay" w:date="2014-06-25T00:52:00Z">
          <w:pPr>
            <w:numPr>
              <w:numId w:val="39"/>
            </w:numPr>
            <w:tabs>
              <w:tab w:val="num" w:pos="360"/>
            </w:tabs>
          </w:pPr>
        </w:pPrChange>
      </w:pPr>
      <w:r w:rsidRPr="00B73700">
        <w:rPr>
          <w:rFonts w:cs="Courier New"/>
        </w:rPr>
        <w:t>Show SP if continuation of led suit doesn’t make sense (could apply if dummy has stiff or second trick not cashing in a suit bid and supported)</w:t>
      </w:r>
    </w:p>
    <w:p w:rsidR="00B6568B" w:rsidRPr="00B73700" w:rsidRDefault="00B6568B" w:rsidP="00F95DB3">
      <w:pPr>
        <w:numPr>
          <w:ilvl w:val="0"/>
          <w:numId w:val="21"/>
        </w:numPr>
        <w:rPr>
          <w:rFonts w:cs="Courier New"/>
        </w:rPr>
        <w:pPrChange w:id="719" w:author="Vijay" w:date="2014-06-25T00:52:00Z">
          <w:pPr>
            <w:numPr>
              <w:numId w:val="39"/>
            </w:numPr>
            <w:tabs>
              <w:tab w:val="num" w:pos="360"/>
            </w:tabs>
          </w:pPr>
        </w:pPrChange>
      </w:pPr>
      <w:r w:rsidRPr="00B73700">
        <w:rPr>
          <w:rFonts w:cs="Courier New"/>
        </w:rPr>
        <w:t>Present Count is also UDCA</w:t>
      </w:r>
    </w:p>
    <w:p w:rsidR="00B6568B" w:rsidRPr="00B73700" w:rsidRDefault="00B6568B" w:rsidP="00F95DB3">
      <w:pPr>
        <w:numPr>
          <w:ilvl w:val="0"/>
          <w:numId w:val="21"/>
        </w:numPr>
        <w:rPr>
          <w:rFonts w:cs="Courier New"/>
        </w:rPr>
        <w:pPrChange w:id="720" w:author="Vijay" w:date="2014-06-25T00:52:00Z">
          <w:pPr>
            <w:numPr>
              <w:numId w:val="39"/>
            </w:numPr>
            <w:tabs>
              <w:tab w:val="num" w:pos="360"/>
            </w:tabs>
          </w:pPr>
        </w:pPrChange>
      </w:pPr>
      <w:r w:rsidRPr="00B73700">
        <w:rPr>
          <w:rFonts w:cs="Courier New"/>
        </w:rPr>
        <w:t>Reverse smith echo from both sides for continuation of suit led. This is applicable vs. both suit and NT contracts in first suit played by declarer (not necessarily trump or his longest suit). Hi-Lo says no interest and asks partner to make obvious shift, Lo-Hi says interest or asks partner to make non obvious shift (if continuation of led suit doesn’t make sense).</w:t>
      </w:r>
    </w:p>
    <w:p w:rsidR="00B6568B" w:rsidRPr="00B73700" w:rsidRDefault="00B6568B" w:rsidP="00F95DB3">
      <w:pPr>
        <w:numPr>
          <w:ilvl w:val="0"/>
          <w:numId w:val="21"/>
        </w:numPr>
        <w:rPr>
          <w:rFonts w:cs="Courier New"/>
        </w:rPr>
        <w:pPrChange w:id="721" w:author="Vijay" w:date="2014-06-25T00:52:00Z">
          <w:pPr>
            <w:numPr>
              <w:numId w:val="39"/>
            </w:numPr>
            <w:tabs>
              <w:tab w:val="num" w:pos="360"/>
            </w:tabs>
          </w:pPr>
        </w:pPrChange>
      </w:pPr>
      <w:r w:rsidRPr="00B73700">
        <w:rPr>
          <w:rFonts w:cs="Courier New"/>
        </w:rPr>
        <w:t>If partner leads a suit and shifts, rev smith is for first led suit if there is ambiguity in original attitude signal else rev smith for second suit if playing back first suit is not an option for partner</w:t>
      </w:r>
    </w:p>
    <w:p w:rsidR="00B6568B" w:rsidRPr="00B73700" w:rsidRDefault="00B6568B" w:rsidP="00F95DB3">
      <w:pPr>
        <w:numPr>
          <w:ilvl w:val="0"/>
          <w:numId w:val="21"/>
        </w:numPr>
        <w:rPr>
          <w:rFonts w:cs="Courier New"/>
        </w:rPr>
        <w:pPrChange w:id="722" w:author="Vijay" w:date="2014-06-25T00:52:00Z">
          <w:pPr>
            <w:numPr>
              <w:numId w:val="39"/>
            </w:numPr>
            <w:tabs>
              <w:tab w:val="num" w:pos="360"/>
            </w:tabs>
          </w:pPr>
        </w:pPrChange>
      </w:pPr>
      <w:r w:rsidRPr="00B73700">
        <w:rPr>
          <w:rFonts w:cs="Courier New"/>
        </w:rPr>
        <w:t>Attitude shifts against suit &amp; NT contracts</w:t>
      </w:r>
    </w:p>
    <w:p w:rsidR="00B6568B" w:rsidRPr="00B73700" w:rsidRDefault="00B6568B" w:rsidP="00F95DB3">
      <w:pPr>
        <w:numPr>
          <w:ilvl w:val="0"/>
          <w:numId w:val="21"/>
        </w:numPr>
        <w:rPr>
          <w:rFonts w:cs="Courier New"/>
        </w:rPr>
        <w:pPrChange w:id="723" w:author="Vijay" w:date="2014-06-25T00:52:00Z">
          <w:pPr>
            <w:numPr>
              <w:numId w:val="39"/>
            </w:numPr>
            <w:tabs>
              <w:tab w:val="num" w:pos="360"/>
            </w:tabs>
          </w:pPr>
        </w:pPrChange>
      </w:pPr>
      <w:r w:rsidRPr="00B73700">
        <w:rPr>
          <w:rFonts w:cs="Courier New"/>
        </w:rPr>
        <w:t>When a high card in “our” suit is led and holds the trick against any doubled or 5 level or higher contract, 3rd seat to give count (applies in general to all cash out situations)</w:t>
      </w:r>
    </w:p>
    <w:p w:rsidR="00B6568B" w:rsidRPr="00B73700" w:rsidRDefault="00B6568B" w:rsidP="00F95DB3">
      <w:pPr>
        <w:numPr>
          <w:ilvl w:val="0"/>
          <w:numId w:val="21"/>
        </w:numPr>
        <w:rPr>
          <w:rFonts w:cs="Courier New"/>
        </w:rPr>
        <w:pPrChange w:id="724" w:author="Vijay" w:date="2014-06-25T00:52:00Z">
          <w:pPr>
            <w:numPr>
              <w:numId w:val="39"/>
            </w:numPr>
            <w:tabs>
              <w:tab w:val="num" w:pos="360"/>
            </w:tabs>
          </w:pPr>
        </w:pPrChange>
      </w:pPr>
      <w:r w:rsidRPr="00B73700">
        <w:rPr>
          <w:rFonts w:cs="Courier New"/>
        </w:rPr>
        <w:lastRenderedPageBreak/>
        <w:t>After initial discouraging or nebulous signal (particularly against NT), first Smith echo shows count in the originally led suit (high for present odd count and low for present even count)</w:t>
      </w:r>
    </w:p>
    <w:p w:rsidR="00B6568B" w:rsidRPr="00B73700" w:rsidRDefault="00B6568B" w:rsidP="00F95DB3">
      <w:pPr>
        <w:numPr>
          <w:ilvl w:val="0"/>
          <w:numId w:val="21"/>
        </w:numPr>
        <w:rPr>
          <w:rFonts w:cs="Courier New"/>
        </w:rPr>
        <w:pPrChange w:id="725" w:author="Vijay" w:date="2014-06-25T00:52:00Z">
          <w:pPr>
            <w:numPr>
              <w:numId w:val="39"/>
            </w:numPr>
            <w:tabs>
              <w:tab w:val="num" w:pos="360"/>
            </w:tabs>
          </w:pPr>
        </w:pPrChange>
      </w:pPr>
      <w:r w:rsidRPr="00B73700">
        <w:rPr>
          <w:rFonts w:cs="Courier New"/>
        </w:rPr>
        <w:t>Current 3/5th returns vs. suit contracts</w:t>
      </w:r>
    </w:p>
    <w:p w:rsidR="00B6568B" w:rsidRPr="00B73700" w:rsidRDefault="00B6568B" w:rsidP="00F95DB3">
      <w:pPr>
        <w:numPr>
          <w:ilvl w:val="0"/>
          <w:numId w:val="21"/>
        </w:numPr>
        <w:rPr>
          <w:rFonts w:cs="Courier New"/>
        </w:rPr>
        <w:pPrChange w:id="726" w:author="Vijay" w:date="2014-06-25T00:52:00Z">
          <w:pPr>
            <w:numPr>
              <w:numId w:val="39"/>
            </w:numPr>
            <w:tabs>
              <w:tab w:val="num" w:pos="360"/>
            </w:tabs>
          </w:pPr>
        </w:pPrChange>
      </w:pPr>
      <w:r w:rsidRPr="00B73700">
        <w:rPr>
          <w:rFonts w:cs="Courier New"/>
        </w:rPr>
        <w:t xml:space="preserve">Trump Echo – </w:t>
      </w:r>
    </w:p>
    <w:p w:rsidR="00B6568B" w:rsidRPr="00B73700" w:rsidRDefault="00B6568B" w:rsidP="00F95DB3">
      <w:pPr>
        <w:numPr>
          <w:ilvl w:val="1"/>
          <w:numId w:val="22"/>
        </w:numPr>
        <w:rPr>
          <w:rFonts w:cs="Courier New"/>
        </w:rPr>
        <w:pPrChange w:id="727" w:author="Vijay" w:date="2014-06-25T00:52:00Z">
          <w:pPr>
            <w:numPr>
              <w:ilvl w:val="1"/>
              <w:numId w:val="43"/>
            </w:numPr>
            <w:tabs>
              <w:tab w:val="num" w:pos="360"/>
            </w:tabs>
          </w:pPr>
        </w:pPrChange>
      </w:pPr>
      <w:r w:rsidRPr="00B73700">
        <w:rPr>
          <w:rFonts w:cs="Courier New"/>
        </w:rPr>
        <w:t>High Low in trumps shows odd number</w:t>
      </w:r>
    </w:p>
    <w:p w:rsidR="00B6568B" w:rsidRPr="00B73700" w:rsidRDefault="00B6568B" w:rsidP="00F95DB3">
      <w:pPr>
        <w:numPr>
          <w:ilvl w:val="1"/>
          <w:numId w:val="22"/>
        </w:numPr>
        <w:rPr>
          <w:rFonts w:cs="Courier New"/>
        </w:rPr>
        <w:pPrChange w:id="728" w:author="Vijay" w:date="2014-06-25T00:52:00Z">
          <w:pPr>
            <w:numPr>
              <w:ilvl w:val="1"/>
              <w:numId w:val="43"/>
            </w:numPr>
            <w:tabs>
              <w:tab w:val="num" w:pos="360"/>
            </w:tabs>
          </w:pPr>
        </w:pPrChange>
      </w:pPr>
      <w:r w:rsidRPr="00B73700">
        <w:rPr>
          <w:rFonts w:cs="Courier New"/>
        </w:rPr>
        <w:t>Play Highest and then next highest to indicate no ruffing interest</w:t>
      </w:r>
    </w:p>
    <w:p w:rsidR="00B6568B" w:rsidRPr="00B73700" w:rsidRDefault="00B6568B" w:rsidP="00F95DB3">
      <w:pPr>
        <w:numPr>
          <w:ilvl w:val="1"/>
          <w:numId w:val="22"/>
        </w:numPr>
        <w:rPr>
          <w:rFonts w:cs="Courier New"/>
        </w:rPr>
        <w:pPrChange w:id="729" w:author="Vijay" w:date="2014-06-25T00:52:00Z">
          <w:pPr>
            <w:numPr>
              <w:ilvl w:val="1"/>
              <w:numId w:val="43"/>
            </w:numPr>
            <w:tabs>
              <w:tab w:val="num" w:pos="360"/>
            </w:tabs>
          </w:pPr>
        </w:pPrChange>
      </w:pPr>
      <w:r w:rsidRPr="00B73700">
        <w:rPr>
          <w:rFonts w:cs="Courier New"/>
        </w:rPr>
        <w:t>Play Second Lowest and then Lowest to indicate ruffing interest</w:t>
      </w:r>
    </w:p>
    <w:p w:rsidR="00B6568B" w:rsidRPr="00B73700" w:rsidRDefault="00B6568B" w:rsidP="00F95DB3">
      <w:pPr>
        <w:numPr>
          <w:ilvl w:val="0"/>
          <w:numId w:val="21"/>
        </w:numPr>
        <w:rPr>
          <w:rFonts w:cs="Courier New"/>
        </w:rPr>
        <w:pPrChange w:id="730" w:author="Vijay" w:date="2014-06-25T00:52:00Z">
          <w:pPr>
            <w:numPr>
              <w:numId w:val="39"/>
            </w:numPr>
            <w:tabs>
              <w:tab w:val="num" w:pos="360"/>
            </w:tabs>
          </w:pPr>
        </w:pPrChange>
      </w:pPr>
      <w:r w:rsidRPr="00B73700">
        <w:rPr>
          <w:rFonts w:cs="Courier New"/>
        </w:rPr>
        <w:t>Following suit with 2 honors</w:t>
      </w:r>
    </w:p>
    <w:p w:rsidR="00B6568B" w:rsidRPr="00B73700" w:rsidRDefault="00B6568B" w:rsidP="00F95DB3">
      <w:pPr>
        <w:numPr>
          <w:ilvl w:val="1"/>
          <w:numId w:val="23"/>
        </w:numPr>
        <w:rPr>
          <w:rFonts w:cs="Courier New"/>
        </w:rPr>
        <w:pPrChange w:id="731" w:author="Vijay" w:date="2014-06-25T00:52:00Z">
          <w:pPr>
            <w:numPr>
              <w:ilvl w:val="1"/>
              <w:numId w:val="44"/>
            </w:numPr>
            <w:tabs>
              <w:tab w:val="num" w:pos="360"/>
            </w:tabs>
          </w:pPr>
        </w:pPrChange>
      </w:pPr>
      <w:r w:rsidRPr="00B73700">
        <w:rPr>
          <w:rFonts w:cs="Courier New"/>
        </w:rPr>
        <w:t>Lower and then Higher = do not unblock/overtake</w:t>
      </w:r>
    </w:p>
    <w:p w:rsidR="00B6568B" w:rsidRPr="00B73700" w:rsidRDefault="00B6568B" w:rsidP="00F95DB3">
      <w:pPr>
        <w:numPr>
          <w:ilvl w:val="1"/>
          <w:numId w:val="23"/>
        </w:numPr>
        <w:rPr>
          <w:rFonts w:cs="Courier New"/>
        </w:rPr>
        <w:pPrChange w:id="732" w:author="Vijay" w:date="2014-06-25T00:52:00Z">
          <w:pPr>
            <w:numPr>
              <w:ilvl w:val="1"/>
              <w:numId w:val="44"/>
            </w:numPr>
            <w:tabs>
              <w:tab w:val="num" w:pos="360"/>
            </w:tabs>
          </w:pPr>
        </w:pPrChange>
      </w:pPr>
      <w:r w:rsidRPr="00B73700">
        <w:rPr>
          <w:rFonts w:cs="Courier New"/>
        </w:rPr>
        <w:t>Higher and then Lower = Please unblock/overtake</w:t>
      </w:r>
    </w:p>
    <w:p w:rsidR="00B6568B" w:rsidRPr="00B73700" w:rsidRDefault="00B6568B" w:rsidP="00F95DB3">
      <w:pPr>
        <w:numPr>
          <w:ilvl w:val="0"/>
          <w:numId w:val="21"/>
        </w:numPr>
        <w:rPr>
          <w:rFonts w:cs="Courier New"/>
        </w:rPr>
        <w:pPrChange w:id="733" w:author="Vijay" w:date="2014-06-25T00:52:00Z">
          <w:pPr>
            <w:numPr>
              <w:numId w:val="39"/>
            </w:numPr>
            <w:tabs>
              <w:tab w:val="num" w:pos="360"/>
            </w:tabs>
          </w:pPr>
        </w:pPrChange>
      </w:pPr>
      <w:r w:rsidRPr="00B73700">
        <w:rPr>
          <w:rFonts w:cs="Courier New"/>
        </w:rPr>
        <w:t>Leading suit with 2 honors</w:t>
      </w:r>
    </w:p>
    <w:p w:rsidR="00B6568B" w:rsidRPr="00B73700" w:rsidRDefault="00B6568B" w:rsidP="00F95DB3">
      <w:pPr>
        <w:numPr>
          <w:ilvl w:val="1"/>
          <w:numId w:val="24"/>
        </w:numPr>
        <w:rPr>
          <w:rFonts w:cs="Courier New"/>
        </w:rPr>
        <w:pPrChange w:id="734" w:author="Vijay" w:date="2014-06-25T00:52:00Z">
          <w:pPr>
            <w:numPr>
              <w:ilvl w:val="1"/>
              <w:numId w:val="45"/>
            </w:numPr>
            <w:tabs>
              <w:tab w:val="num" w:pos="360"/>
            </w:tabs>
          </w:pPr>
        </w:pPrChange>
      </w:pPr>
      <w:r w:rsidRPr="00B73700">
        <w:rPr>
          <w:rFonts w:cs="Courier New"/>
        </w:rPr>
        <w:t>Higher and then Lower = Do not do anything fancy</w:t>
      </w:r>
    </w:p>
    <w:p w:rsidR="009B3F96" w:rsidRPr="00B73700" w:rsidRDefault="00B6568B" w:rsidP="00F95DB3">
      <w:pPr>
        <w:numPr>
          <w:ilvl w:val="1"/>
          <w:numId w:val="24"/>
        </w:numPr>
        <w:rPr>
          <w:rFonts w:cs="Courier New"/>
        </w:rPr>
        <w:pPrChange w:id="735" w:author="Vijay" w:date="2014-06-25T00:52:00Z">
          <w:pPr>
            <w:numPr>
              <w:ilvl w:val="1"/>
              <w:numId w:val="45"/>
            </w:numPr>
            <w:tabs>
              <w:tab w:val="num" w:pos="360"/>
            </w:tabs>
          </w:pPr>
        </w:pPrChange>
      </w:pPr>
      <w:r w:rsidRPr="00B73700">
        <w:rPr>
          <w:rFonts w:cs="Courier New"/>
        </w:rPr>
        <w:t>Lower and then Higher = Do something fancy (like overtake)</w:t>
      </w:r>
      <w:bookmarkStart w:id="736" w:name="_Toc294652564"/>
    </w:p>
    <w:p w:rsidR="00D94E3D" w:rsidRPr="00B73700" w:rsidRDefault="009B3F96" w:rsidP="003F2861">
      <w:pPr>
        <w:pStyle w:val="Heading1"/>
      </w:pPr>
      <w:r w:rsidRPr="00B73700">
        <w:br w:type="page"/>
      </w:r>
      <w:r w:rsidR="00D94E3D" w:rsidRPr="00B73700">
        <w:lastRenderedPageBreak/>
        <w:t>Special Responses</w:t>
      </w:r>
    </w:p>
    <w:p w:rsidR="00B6055E" w:rsidRPr="00B73700" w:rsidRDefault="00E42A51" w:rsidP="00D96125">
      <w:pPr>
        <w:pStyle w:val="Heading2"/>
      </w:pPr>
      <w:bookmarkStart w:id="737" w:name="_Beta_=_Control_1"/>
      <w:bookmarkStart w:id="738" w:name="beta"/>
      <w:bookmarkStart w:id="739" w:name="_Toc294652565"/>
      <w:bookmarkEnd w:id="736"/>
      <w:bookmarkEnd w:id="737"/>
      <w:r w:rsidRPr="00B73700">
        <w:t>Beta = Control Ask</w:t>
      </w:r>
      <w:r w:rsidR="00720958" w:rsidRPr="00B73700">
        <w:t xml:space="preserve"> (off if interference &gt;= </w:t>
      </w:r>
      <w:bookmarkEnd w:id="738"/>
      <w:r w:rsidR="00720958" w:rsidRPr="00B73700">
        <w:t>2N)</w:t>
      </w:r>
      <w:bookmarkEnd w:id="739"/>
    </w:p>
    <w:p w:rsidR="00E42A51" w:rsidRPr="00B73700" w:rsidRDefault="00E42A51" w:rsidP="00CA2CB2">
      <w:pPr>
        <w:rPr>
          <w:rFonts w:cs="Courier New"/>
          <w:color w:val="auto"/>
        </w:rPr>
      </w:pPr>
      <w:r w:rsidRPr="00B73700">
        <w:rPr>
          <w:color w:val="FF00FF"/>
        </w:rPr>
        <w:tab/>
      </w:r>
      <w:r w:rsidRPr="00B73700">
        <w:rPr>
          <w:rFonts w:cs="Courier New"/>
          <w:color w:val="auto"/>
        </w:rPr>
        <w:t>1st Step (double) = 0-2</w:t>
      </w:r>
    </w:p>
    <w:p w:rsidR="00E42A51" w:rsidRPr="00B73700" w:rsidRDefault="00E42A51" w:rsidP="00CA2CB2">
      <w:pPr>
        <w:rPr>
          <w:rFonts w:cs="Courier New"/>
          <w:color w:val="auto"/>
        </w:rPr>
      </w:pPr>
      <w:r w:rsidRPr="00B73700">
        <w:rPr>
          <w:rFonts w:cs="Courier New"/>
          <w:color w:val="auto"/>
        </w:rPr>
        <w:tab/>
        <w:t>2nd Step (pass) = 3</w:t>
      </w:r>
    </w:p>
    <w:p w:rsidR="00E42A51" w:rsidRPr="00B73700" w:rsidRDefault="00E42A51" w:rsidP="00CA2CB2">
      <w:pPr>
        <w:rPr>
          <w:rFonts w:cs="Courier New"/>
          <w:color w:val="auto"/>
        </w:rPr>
      </w:pPr>
      <w:r w:rsidRPr="00B73700">
        <w:rPr>
          <w:rFonts w:cs="Courier New"/>
          <w:color w:val="auto"/>
        </w:rPr>
        <w:tab/>
        <w:t>3rd Step = 4 and so on…</w:t>
      </w:r>
    </w:p>
    <w:p w:rsidR="00E42A51" w:rsidRPr="00B73700" w:rsidRDefault="00E42A51" w:rsidP="00D96125">
      <w:pPr>
        <w:pStyle w:val="Heading2"/>
      </w:pPr>
      <w:bookmarkStart w:id="740" w:name="_Gamma_=_Trump"/>
      <w:bookmarkStart w:id="741" w:name="_Toc294652566"/>
      <w:bookmarkEnd w:id="740"/>
      <w:r w:rsidRPr="00B73700">
        <w:t>Gamma = Trump Ask</w:t>
      </w:r>
      <w:bookmarkEnd w:id="741"/>
    </w:p>
    <w:p w:rsidR="00720958" w:rsidRPr="00B73700" w:rsidRDefault="00720958" w:rsidP="000B7B4C">
      <w:pPr>
        <w:rPr>
          <w:rFonts w:cs="Courier New"/>
          <w:color w:val="auto"/>
        </w:rPr>
      </w:pPr>
      <w:r w:rsidRPr="00B73700">
        <w:rPr>
          <w:color w:val="FF00FF"/>
        </w:rPr>
        <w:tab/>
      </w:r>
      <w:r w:rsidRPr="00B73700">
        <w:rPr>
          <w:rFonts w:cs="Courier New"/>
          <w:color w:val="auto"/>
        </w:rPr>
        <w:t>1st Step (double) = 5+ No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6</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7...</w:t>
      </w:r>
    </w:p>
    <w:p w:rsidR="00720958" w:rsidRPr="00B73700" w:rsidRDefault="00720958" w:rsidP="000B7B4C">
      <w:pPr>
        <w:rPr>
          <w:rFonts w:cs="Courier New"/>
          <w:color w:val="auto"/>
        </w:rPr>
      </w:pPr>
      <w:r w:rsidRPr="00B73700">
        <w:rPr>
          <w:rFonts w:cs="Courier New"/>
          <w:color w:val="auto"/>
        </w:rPr>
        <w:tab/>
        <w:t>2nd Step (pass)</w:t>
      </w:r>
      <w:r w:rsidR="001E1470" w:rsidRPr="00B73700">
        <w:rPr>
          <w:rFonts w:cs="Courier New"/>
          <w:color w:val="auto"/>
        </w:rPr>
        <w:t xml:space="preserve"> = 5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K</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w:t>
      </w:r>
    </w:p>
    <w:p w:rsidR="001E1470" w:rsidRPr="00B73700" w:rsidRDefault="001E1470" w:rsidP="000B7B4C">
      <w:pPr>
        <w:rPr>
          <w:rFonts w:cs="Courier New"/>
          <w:color w:val="auto"/>
        </w:rPr>
      </w:pPr>
      <w:r w:rsidRPr="00B73700">
        <w:rPr>
          <w:rFonts w:cs="Courier New"/>
          <w:color w:val="auto"/>
        </w:rPr>
        <w:tab/>
        <w:t>3rd Step = 5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1st Step = 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2nd Step = AQ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r>
      <w:r w:rsidRPr="00B73700">
        <w:rPr>
          <w:rFonts w:cs="Courier New"/>
          <w:color w:val="auto"/>
        </w:rPr>
        <w:tab/>
        <w:t>3rd Step = AK</w:t>
      </w:r>
    </w:p>
    <w:p w:rsidR="001E1470" w:rsidRPr="00B73700" w:rsidRDefault="001E1470" w:rsidP="000B7B4C">
      <w:pPr>
        <w:rPr>
          <w:rFonts w:cs="Courier New"/>
          <w:color w:val="auto"/>
        </w:rPr>
      </w:pPr>
      <w:r w:rsidRPr="00B73700">
        <w:rPr>
          <w:rFonts w:cs="Courier New"/>
          <w:color w:val="auto"/>
        </w:rPr>
        <w:tab/>
        <w:t>4th Step = 6+ with 1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2nd Step</w:t>
      </w:r>
    </w:p>
    <w:p w:rsidR="001E1470" w:rsidRPr="00B73700" w:rsidRDefault="001E1470" w:rsidP="000B7B4C">
      <w:pPr>
        <w:rPr>
          <w:rFonts w:cs="Courier New"/>
          <w:color w:val="auto"/>
        </w:rPr>
      </w:pPr>
      <w:r w:rsidRPr="00B73700">
        <w:rPr>
          <w:rFonts w:cs="Courier New"/>
          <w:color w:val="auto"/>
        </w:rPr>
        <w:tab/>
        <w:t>5th Step = 6+ with 2 of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3rd Step</w:t>
      </w:r>
    </w:p>
    <w:p w:rsidR="00794DD1" w:rsidRPr="00B73700" w:rsidRDefault="001E1470" w:rsidP="000B7B4C">
      <w:pPr>
        <w:rPr>
          <w:rFonts w:cs="Courier New"/>
          <w:color w:val="auto"/>
        </w:rPr>
      </w:pPr>
      <w:r w:rsidRPr="00B73700">
        <w:rPr>
          <w:rFonts w:cs="Courier New"/>
          <w:color w:val="auto"/>
        </w:rPr>
        <w:tab/>
        <w:t>6th Step = 5+ with AKQ</w:t>
      </w:r>
    </w:p>
    <w:p w:rsidR="00794DD1" w:rsidRPr="00B73700" w:rsidRDefault="00794DD1" w:rsidP="000B7B4C">
      <w:pPr>
        <w:rPr>
          <w:rFonts w:cs="Courier New"/>
          <w:color w:val="auto"/>
        </w:rPr>
      </w:pPr>
      <w:r w:rsidRPr="00B73700">
        <w:rPr>
          <w:rFonts w:cs="Courier New"/>
          <w:color w:val="auto"/>
        </w:rPr>
        <w:tab/>
      </w:r>
      <w:r w:rsidRPr="00B73700">
        <w:rPr>
          <w:rFonts w:cs="Courier New"/>
          <w:color w:val="auto"/>
        </w:rPr>
        <w:tab/>
        <w:t>Repeat Gamma same as 1st Step</w:t>
      </w:r>
    </w:p>
    <w:p w:rsidR="00D94E3D" w:rsidRPr="00B73700" w:rsidRDefault="00D94E3D" w:rsidP="00D94E3D">
      <w:pPr>
        <w:pStyle w:val="Heading2"/>
      </w:pPr>
      <w:r w:rsidRPr="00B73700">
        <w:t xml:space="preserve">Modified Gamma </w:t>
      </w:r>
    </w:p>
    <w:p w:rsidR="00D94E3D" w:rsidRPr="00B73700" w:rsidRDefault="00D94E3D" w:rsidP="000B7B4C">
      <w:pPr>
        <w:ind w:left="720"/>
        <w:rPr>
          <w:b/>
        </w:rPr>
      </w:pPr>
      <w:r w:rsidRPr="00B73700">
        <w:t>1</w:t>
      </w:r>
      <w:r w:rsidRPr="00B73700">
        <w:rPr>
          <w:vertAlign w:val="superscript"/>
        </w:rPr>
        <w:t>st</w:t>
      </w:r>
      <w:r w:rsidRPr="00B73700">
        <w:t xml:space="preserve"> Step = 0 of AKQ</w:t>
      </w:r>
    </w:p>
    <w:p w:rsidR="00D94E3D" w:rsidRPr="00B73700" w:rsidRDefault="00D94E3D" w:rsidP="000B7B4C">
      <w:pPr>
        <w:ind w:left="720" w:firstLine="720"/>
        <w:rPr>
          <w:b/>
        </w:rPr>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0B7B4C">
      <w:pPr>
        <w:ind w:left="720"/>
      </w:pPr>
      <w:r w:rsidRPr="00B73700">
        <w:t>2</w:t>
      </w:r>
      <w:r w:rsidRPr="00B73700">
        <w:rPr>
          <w:vertAlign w:val="superscript"/>
        </w:rPr>
        <w:t>nd</w:t>
      </w:r>
      <w:r w:rsidRPr="00B73700">
        <w:t xml:space="preserve"> Step = 1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Q</w:t>
      </w:r>
    </w:p>
    <w:p w:rsidR="00D94E3D" w:rsidRPr="00B73700" w:rsidRDefault="00D94E3D" w:rsidP="000B7B4C">
      <w:pPr>
        <w:ind w:left="1440" w:firstLine="720"/>
      </w:pPr>
      <w:r w:rsidRPr="00B73700">
        <w:t>2</w:t>
      </w:r>
      <w:r w:rsidRPr="00B73700">
        <w:rPr>
          <w:vertAlign w:val="superscript"/>
        </w:rPr>
        <w:t>nd</w:t>
      </w:r>
      <w:r w:rsidRPr="00B73700">
        <w:t xml:space="preserve"> Step = K</w:t>
      </w:r>
    </w:p>
    <w:p w:rsidR="00D94E3D" w:rsidRPr="00B73700" w:rsidRDefault="00D94E3D" w:rsidP="000B7B4C">
      <w:pPr>
        <w:ind w:left="1440" w:firstLine="720"/>
      </w:pPr>
      <w:r w:rsidRPr="00B73700">
        <w:t>3</w:t>
      </w:r>
      <w:r w:rsidRPr="00B73700">
        <w:rPr>
          <w:vertAlign w:val="superscript"/>
        </w:rPr>
        <w:t>rd</w:t>
      </w:r>
      <w:r w:rsidRPr="00B73700">
        <w:t xml:space="preserve"> Step = A</w:t>
      </w:r>
    </w:p>
    <w:p w:rsidR="00D94E3D" w:rsidRPr="00B73700" w:rsidRDefault="00D94E3D" w:rsidP="000B7B4C">
      <w:pPr>
        <w:ind w:left="720"/>
      </w:pPr>
      <w:r w:rsidRPr="00B73700">
        <w:t>3</w:t>
      </w:r>
      <w:r w:rsidRPr="00B73700">
        <w:rPr>
          <w:vertAlign w:val="superscript"/>
        </w:rPr>
        <w:t>rd</w:t>
      </w:r>
      <w:r w:rsidRPr="00B73700">
        <w:t xml:space="preserve"> Step = 2 of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KQ</w:t>
      </w:r>
    </w:p>
    <w:p w:rsidR="00D94E3D" w:rsidRPr="00B73700" w:rsidRDefault="00D94E3D" w:rsidP="000B7B4C">
      <w:pPr>
        <w:ind w:left="1440" w:firstLine="720"/>
      </w:pPr>
      <w:r w:rsidRPr="00B73700">
        <w:t>2</w:t>
      </w:r>
      <w:r w:rsidRPr="00B73700">
        <w:rPr>
          <w:vertAlign w:val="superscript"/>
        </w:rPr>
        <w:t>nd</w:t>
      </w:r>
      <w:r w:rsidRPr="00B73700">
        <w:t xml:space="preserve"> Step = AQ</w:t>
      </w:r>
    </w:p>
    <w:p w:rsidR="00D94E3D" w:rsidRPr="00B73700" w:rsidRDefault="00D94E3D" w:rsidP="000B7B4C">
      <w:pPr>
        <w:ind w:left="1440" w:firstLine="720"/>
      </w:pPr>
      <w:r w:rsidRPr="00B73700">
        <w:t>3</w:t>
      </w:r>
      <w:r w:rsidRPr="00B73700">
        <w:rPr>
          <w:vertAlign w:val="superscript"/>
        </w:rPr>
        <w:t>rd</w:t>
      </w:r>
      <w:r w:rsidRPr="00B73700">
        <w:t xml:space="preserve"> Step = AK</w:t>
      </w:r>
    </w:p>
    <w:p w:rsidR="00D94E3D" w:rsidRPr="00B73700" w:rsidRDefault="00D94E3D" w:rsidP="000B7B4C">
      <w:pPr>
        <w:ind w:left="720"/>
      </w:pPr>
      <w:r w:rsidRPr="00B73700">
        <w:t>4</w:t>
      </w:r>
      <w:r w:rsidRPr="00B73700">
        <w:rPr>
          <w:vertAlign w:val="superscript"/>
        </w:rPr>
        <w:t>th</w:t>
      </w:r>
      <w:r w:rsidRPr="00B73700">
        <w:t xml:space="preserve"> Step = AKQ</w:t>
      </w:r>
    </w:p>
    <w:p w:rsidR="00D94E3D" w:rsidRPr="00B73700" w:rsidRDefault="00D94E3D" w:rsidP="000B7B4C">
      <w:pPr>
        <w:ind w:left="720" w:firstLine="720"/>
      </w:pPr>
      <w:r w:rsidRPr="00B73700">
        <w:t>Repeat Gamma</w:t>
      </w:r>
    </w:p>
    <w:p w:rsidR="00D94E3D" w:rsidRPr="00B73700" w:rsidRDefault="00D94E3D" w:rsidP="000B7B4C">
      <w:pPr>
        <w:ind w:left="1440" w:firstLine="720"/>
      </w:pPr>
      <w:r w:rsidRPr="00B73700">
        <w:t>1</w:t>
      </w:r>
      <w:r w:rsidRPr="00B73700">
        <w:rPr>
          <w:vertAlign w:val="superscript"/>
        </w:rPr>
        <w:t>st</w:t>
      </w:r>
      <w:r w:rsidRPr="00B73700">
        <w:t xml:space="preserve"> Step = No J</w:t>
      </w:r>
    </w:p>
    <w:p w:rsidR="00D94E3D" w:rsidRPr="00B73700" w:rsidRDefault="00D94E3D" w:rsidP="000B7B4C">
      <w:pPr>
        <w:ind w:left="1440" w:firstLine="720"/>
        <w:rPr>
          <w:b/>
        </w:rPr>
      </w:pPr>
      <w:r w:rsidRPr="00B73700">
        <w:t>2</w:t>
      </w:r>
      <w:r w:rsidRPr="00B73700">
        <w:rPr>
          <w:vertAlign w:val="superscript"/>
        </w:rPr>
        <w:t>nd</w:t>
      </w:r>
      <w:r w:rsidRPr="00B73700">
        <w:t xml:space="preserve"> Step = J</w:t>
      </w:r>
    </w:p>
    <w:p w:rsidR="00D94E3D" w:rsidRPr="00B73700" w:rsidRDefault="00D94E3D" w:rsidP="00CA2CB2">
      <w:pPr>
        <w:rPr>
          <w:rFonts w:cs="Courier New"/>
          <w:color w:val="auto"/>
        </w:rPr>
      </w:pPr>
    </w:p>
    <w:p w:rsidR="001E1470" w:rsidRPr="00B73700" w:rsidRDefault="00794DD1" w:rsidP="00D96125">
      <w:pPr>
        <w:pStyle w:val="Heading2"/>
      </w:pPr>
      <w:bookmarkStart w:id="742" w:name="_Epsilon_=_Control"/>
      <w:bookmarkStart w:id="743" w:name="_Toc294652567"/>
      <w:bookmarkEnd w:id="742"/>
      <w:r w:rsidRPr="00B73700">
        <w:t>Epsilon = Control Ask</w:t>
      </w:r>
      <w:bookmarkEnd w:id="743"/>
    </w:p>
    <w:p w:rsidR="00794DD1" w:rsidRPr="00B73700" w:rsidRDefault="00794DD1" w:rsidP="00CA2CB2">
      <w:pPr>
        <w:rPr>
          <w:rFonts w:cs="Courier New"/>
          <w:color w:val="FF0000"/>
        </w:rPr>
      </w:pPr>
      <w:r w:rsidRPr="00B73700">
        <w:rPr>
          <w:color w:val="FF00FF"/>
        </w:rPr>
        <w:tab/>
      </w:r>
      <w:r w:rsidRPr="00B73700">
        <w:rPr>
          <w:rFonts w:cs="Courier New"/>
          <w:color w:val="auto"/>
        </w:rPr>
        <w:t xml:space="preserve">1st </w:t>
      </w:r>
      <w:r w:rsidRPr="00B73700">
        <w:rPr>
          <w:rFonts w:cs="Courier New"/>
          <w:color w:val="FF0000"/>
        </w:rPr>
        <w:t>Step = No Control (Jxx or worse)</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J</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J</w:t>
      </w:r>
    </w:p>
    <w:p w:rsidR="00794DD1" w:rsidRPr="00B73700" w:rsidRDefault="00794DD1" w:rsidP="00CA2CB2">
      <w:pPr>
        <w:rPr>
          <w:rFonts w:cs="Courier New"/>
          <w:color w:val="FF0000"/>
        </w:rPr>
      </w:pPr>
      <w:r w:rsidRPr="00B73700">
        <w:rPr>
          <w:rFonts w:cs="Courier New"/>
          <w:color w:val="FF0000"/>
        </w:rPr>
        <w:tab/>
        <w:t>2nd Step = Third round (xx or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xx</w:t>
      </w:r>
    </w:p>
    <w:p w:rsidR="000B7B4C" w:rsidRPr="00B73700" w:rsidRDefault="000B7B4C" w:rsidP="00CA2CB2">
      <w:pPr>
        <w:rPr>
          <w:rFonts w:cs="Courier New"/>
          <w:color w:val="FF0000"/>
        </w:rPr>
      </w:pPr>
      <w:r w:rsidRPr="00B73700">
        <w:rPr>
          <w:rFonts w:cs="Courier New"/>
          <w:color w:val="FF0000"/>
        </w:rPr>
        <w:lastRenderedPageBreak/>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794DD1" w:rsidRPr="00B73700" w:rsidRDefault="00794DD1" w:rsidP="00CA2CB2">
      <w:pPr>
        <w:rPr>
          <w:rFonts w:cs="Courier New"/>
          <w:color w:val="FF0000"/>
        </w:rPr>
      </w:pPr>
      <w:r w:rsidRPr="00B73700">
        <w:rPr>
          <w:rFonts w:cs="Courier New"/>
          <w:color w:val="FF0000"/>
        </w:rPr>
        <w:tab/>
        <w:t>3rd Step = Second round (x or 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x</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K</w:t>
      </w:r>
    </w:p>
    <w:p w:rsidR="00794DD1" w:rsidRPr="00B73700" w:rsidRDefault="00794DD1" w:rsidP="00CA2CB2">
      <w:pPr>
        <w:rPr>
          <w:rFonts w:cs="Courier New"/>
          <w:color w:val="FF0000"/>
        </w:rPr>
      </w:pPr>
      <w:r w:rsidRPr="00B73700">
        <w:rPr>
          <w:rFonts w:cs="Courier New"/>
          <w:color w:val="FF0000"/>
        </w:rPr>
        <w:tab/>
        <w:t>4th Step = First round (void or A)</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void</w:t>
      </w:r>
    </w:p>
    <w:p w:rsidR="000B7B4C" w:rsidRPr="00B73700" w:rsidRDefault="000B7B4C" w:rsidP="00CA2CB2">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A</w:t>
      </w:r>
    </w:p>
    <w:p w:rsidR="00794DD1" w:rsidRPr="00B73700" w:rsidRDefault="00794DD1" w:rsidP="00CA2CB2">
      <w:pPr>
        <w:rPr>
          <w:rFonts w:cs="Courier New"/>
          <w:color w:val="FF0000"/>
        </w:rPr>
      </w:pPr>
      <w:r w:rsidRPr="00B73700">
        <w:rPr>
          <w:rFonts w:cs="Courier New"/>
          <w:color w:val="FF0000"/>
        </w:rPr>
        <w:tab/>
        <w:t>5th Step = First and Second (AK)</w:t>
      </w:r>
    </w:p>
    <w:p w:rsidR="000B7B4C" w:rsidRPr="00B73700" w:rsidRDefault="000B7B4C" w:rsidP="000B7B4C">
      <w:pPr>
        <w:ind w:left="720" w:firstLine="720"/>
        <w:rPr>
          <w:rFonts w:cs="Courier New"/>
          <w:color w:val="FF0000"/>
        </w:rPr>
      </w:pPr>
      <w:r w:rsidRPr="00B73700">
        <w:rPr>
          <w:rFonts w:cs="Courier New"/>
          <w:color w:val="FF0000"/>
        </w:rPr>
        <w:t>Repeat Epilson</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1</w:t>
      </w:r>
      <w:r w:rsidRPr="00B73700">
        <w:rPr>
          <w:rFonts w:cs="Courier New"/>
          <w:color w:val="FF0000"/>
          <w:vertAlign w:val="superscript"/>
        </w:rPr>
        <w:t>st</w:t>
      </w:r>
      <w:r w:rsidRPr="00B73700">
        <w:rPr>
          <w:rFonts w:cs="Courier New"/>
          <w:color w:val="FF0000"/>
        </w:rPr>
        <w:t xml:space="preserve"> Step = No Q</w:t>
      </w:r>
    </w:p>
    <w:p w:rsidR="000B7B4C" w:rsidRPr="00B73700" w:rsidRDefault="000B7B4C" w:rsidP="000B7B4C">
      <w:pPr>
        <w:rPr>
          <w:rFonts w:cs="Courier New"/>
          <w:color w:val="FF0000"/>
        </w:rPr>
      </w:pPr>
      <w:r w:rsidRPr="00B73700">
        <w:rPr>
          <w:rFonts w:cs="Courier New"/>
          <w:color w:val="FF0000"/>
        </w:rPr>
        <w:tab/>
      </w:r>
      <w:r w:rsidRPr="00B73700">
        <w:rPr>
          <w:rFonts w:cs="Courier New"/>
          <w:color w:val="FF0000"/>
        </w:rPr>
        <w:tab/>
      </w:r>
      <w:r w:rsidRPr="00B73700">
        <w:rPr>
          <w:rFonts w:cs="Courier New"/>
          <w:color w:val="FF0000"/>
        </w:rPr>
        <w:tab/>
        <w:t>2</w:t>
      </w:r>
      <w:r w:rsidRPr="00B73700">
        <w:rPr>
          <w:rFonts w:cs="Courier New"/>
          <w:color w:val="FF0000"/>
          <w:vertAlign w:val="superscript"/>
        </w:rPr>
        <w:t>nd</w:t>
      </w:r>
      <w:r w:rsidRPr="00B73700">
        <w:rPr>
          <w:rFonts w:cs="Courier New"/>
          <w:color w:val="FF0000"/>
        </w:rPr>
        <w:t xml:space="preserve"> Step = Q</w:t>
      </w:r>
    </w:p>
    <w:p w:rsidR="00AE6B75" w:rsidRPr="00B73700" w:rsidRDefault="00AE6B75" w:rsidP="00D96125">
      <w:pPr>
        <w:pStyle w:val="Heading2"/>
      </w:pPr>
      <w:bookmarkStart w:id="744" w:name="_Delta_=_Honor"/>
      <w:bookmarkStart w:id="745" w:name="_Toc294652568"/>
      <w:bookmarkEnd w:id="744"/>
      <w:r w:rsidRPr="00B73700">
        <w:t>Delta = Honor and Outside A ask</w:t>
      </w:r>
      <w:bookmarkEnd w:id="745"/>
    </w:p>
    <w:p w:rsidR="00AE6B75" w:rsidRPr="00B73700" w:rsidRDefault="00AE6B75" w:rsidP="00CA2CB2">
      <w:pPr>
        <w:rPr>
          <w:rFonts w:cs="Courier New"/>
          <w:color w:val="auto"/>
        </w:rPr>
      </w:pPr>
      <w:r w:rsidRPr="00B73700">
        <w:rPr>
          <w:color w:val="FF00FF"/>
        </w:rPr>
        <w:tab/>
      </w:r>
      <w:r w:rsidRPr="00B73700">
        <w:rPr>
          <w:rFonts w:cs="Courier New"/>
          <w:color w:val="auto"/>
        </w:rPr>
        <w:t>Simple suit = No Honor, A in bid suit</w:t>
      </w:r>
    </w:p>
    <w:p w:rsidR="00AE6B75" w:rsidRPr="00B73700" w:rsidRDefault="00AE6B75" w:rsidP="00CA2CB2">
      <w:pPr>
        <w:rPr>
          <w:rFonts w:cs="Courier New"/>
          <w:color w:val="auto"/>
        </w:rPr>
      </w:pPr>
      <w:r w:rsidRPr="00B73700">
        <w:rPr>
          <w:rFonts w:cs="Courier New"/>
          <w:color w:val="auto"/>
        </w:rPr>
        <w:tab/>
        <w:t>Simple raise = Honor, No A</w:t>
      </w:r>
    </w:p>
    <w:p w:rsidR="00AE6B75" w:rsidRPr="00B73700" w:rsidRDefault="00AE6B75" w:rsidP="00CA2CB2">
      <w:pPr>
        <w:rPr>
          <w:rFonts w:cs="Courier New"/>
          <w:color w:val="auto"/>
        </w:rPr>
      </w:pPr>
      <w:r w:rsidRPr="00B73700">
        <w:rPr>
          <w:rFonts w:cs="Courier New"/>
          <w:color w:val="auto"/>
        </w:rPr>
        <w:tab/>
        <w:t>Simple NT = No Honor, No A</w:t>
      </w:r>
    </w:p>
    <w:p w:rsidR="00AE6B75" w:rsidRPr="00B73700" w:rsidRDefault="00AE6B75" w:rsidP="00CA2CB2">
      <w:pPr>
        <w:rPr>
          <w:rFonts w:cs="Courier New"/>
          <w:color w:val="auto"/>
        </w:rPr>
      </w:pPr>
      <w:r w:rsidRPr="00B73700">
        <w:rPr>
          <w:rFonts w:cs="Courier New"/>
          <w:color w:val="auto"/>
        </w:rPr>
        <w:tab/>
        <w:t>Jump suit = Honor, A in bid suit</w:t>
      </w:r>
    </w:p>
    <w:p w:rsidR="00AE6B75" w:rsidRPr="00B73700" w:rsidRDefault="00AE6B75" w:rsidP="00CA2CB2">
      <w:pPr>
        <w:rPr>
          <w:rFonts w:cs="Courier New"/>
          <w:color w:val="auto"/>
        </w:rPr>
      </w:pPr>
      <w:r w:rsidRPr="00B73700">
        <w:rPr>
          <w:rFonts w:cs="Courier New"/>
          <w:color w:val="auto"/>
        </w:rPr>
        <w:tab/>
        <w:t>Jump raise = Honor, 2 A</w:t>
      </w:r>
    </w:p>
    <w:p w:rsidR="00AE6B75" w:rsidRPr="00B73700" w:rsidRDefault="00AE6B75" w:rsidP="00CA2CB2">
      <w:pPr>
        <w:rPr>
          <w:rFonts w:cs="Courier New"/>
          <w:color w:val="auto"/>
        </w:rPr>
      </w:pPr>
      <w:r w:rsidRPr="00B73700">
        <w:rPr>
          <w:rFonts w:cs="Courier New"/>
          <w:color w:val="auto"/>
        </w:rPr>
        <w:tab/>
        <w:t>Jump NT = No Honor, 2 A</w:t>
      </w:r>
    </w:p>
    <w:p w:rsidR="00AE6B75" w:rsidRPr="00B73700" w:rsidRDefault="00FC3C12" w:rsidP="00D96125">
      <w:pPr>
        <w:pStyle w:val="Heading2"/>
      </w:pPr>
      <w:bookmarkStart w:id="746" w:name="_RKC_=_Keycard"/>
      <w:bookmarkStart w:id="747" w:name="_2-Way_Drury"/>
      <w:bookmarkStart w:id="748" w:name="_Toc294652569"/>
      <w:bookmarkEnd w:id="746"/>
      <w:bookmarkEnd w:id="747"/>
      <w:r w:rsidRPr="00B73700">
        <w:t>2-Way Drury</w:t>
      </w:r>
      <w:bookmarkEnd w:id="748"/>
    </w:p>
    <w:p w:rsidR="00FC3C12" w:rsidRPr="00B73700" w:rsidRDefault="00FC3C12" w:rsidP="00CA2CB2">
      <w:pPr>
        <w:rPr>
          <w:rFonts w:cs="Courier New"/>
          <w:color w:val="auto"/>
        </w:rPr>
      </w:pPr>
      <w:r w:rsidRPr="00B73700">
        <w:rPr>
          <w:color w:val="FF00FF"/>
        </w:rPr>
        <w:tab/>
      </w:r>
      <w:r w:rsidRPr="00B73700">
        <w:rPr>
          <w:rFonts w:cs="Courier New"/>
          <w:color w:val="auto"/>
        </w:rPr>
        <w:t>Simple Rebid Suit = Weak Opener</w:t>
      </w:r>
    </w:p>
    <w:p w:rsidR="00FC3C12" w:rsidRPr="00B73700" w:rsidRDefault="00FC3C12" w:rsidP="00CA2CB2">
      <w:pPr>
        <w:rPr>
          <w:rFonts w:cs="Courier New"/>
          <w:color w:val="auto"/>
        </w:rPr>
      </w:pPr>
      <w:r w:rsidRPr="00B73700">
        <w:rPr>
          <w:rFonts w:cs="Courier New"/>
          <w:color w:val="auto"/>
        </w:rPr>
        <w:tab/>
        <w:t xml:space="preserve">Simple New Suit = </w:t>
      </w:r>
      <w:r w:rsidR="002241EF" w:rsidRPr="00B73700">
        <w:rPr>
          <w:rFonts w:cs="Courier New"/>
          <w:color w:val="auto"/>
        </w:rPr>
        <w:t>NAT</w:t>
      </w:r>
    </w:p>
    <w:p w:rsidR="00FC3C12" w:rsidRPr="00B73700" w:rsidRDefault="00FC3C12" w:rsidP="00CA2CB2">
      <w:pPr>
        <w:rPr>
          <w:rFonts w:cs="Courier New"/>
          <w:color w:val="auto"/>
        </w:rPr>
      </w:pPr>
      <w:r w:rsidRPr="00B73700">
        <w:rPr>
          <w:rFonts w:cs="Courier New"/>
          <w:color w:val="auto"/>
        </w:rPr>
        <w:tab/>
        <w:t xml:space="preserve">Simple NT = </w:t>
      </w:r>
      <w:r w:rsidR="002241EF" w:rsidRPr="00B73700">
        <w:rPr>
          <w:rFonts w:cs="Courier New"/>
          <w:color w:val="auto"/>
        </w:rPr>
        <w:t>NAT</w:t>
      </w:r>
      <w:r w:rsidRPr="00B73700">
        <w:rPr>
          <w:rFonts w:cs="Courier New"/>
          <w:color w:val="auto"/>
        </w:rPr>
        <w:t>, Inv</w:t>
      </w:r>
    </w:p>
    <w:p w:rsidR="00FC3C12" w:rsidRPr="00B73700" w:rsidRDefault="00FC3C12" w:rsidP="00CA2CB2">
      <w:pPr>
        <w:rPr>
          <w:rFonts w:cs="Courier New"/>
          <w:color w:val="auto"/>
        </w:rPr>
      </w:pPr>
      <w:r w:rsidRPr="00B73700">
        <w:rPr>
          <w:rFonts w:cs="Courier New"/>
          <w:color w:val="auto"/>
        </w:rPr>
        <w:tab/>
        <w:t>Jump New Suit = Help Suit Game Try</w:t>
      </w:r>
    </w:p>
    <w:p w:rsidR="001E08D3" w:rsidRPr="00B73700" w:rsidRDefault="00FC3C12" w:rsidP="001E08D3">
      <w:pPr>
        <w:rPr>
          <w:rFonts w:cs="Courier New"/>
          <w:color w:val="auto"/>
        </w:rPr>
      </w:pPr>
      <w:r w:rsidRPr="00B73700">
        <w:rPr>
          <w:rFonts w:cs="Courier New"/>
          <w:color w:val="auto"/>
        </w:rPr>
        <w:tab/>
        <w:t xml:space="preserve">Rest = </w:t>
      </w:r>
      <w:r w:rsidR="002241EF" w:rsidRPr="00B73700">
        <w:rPr>
          <w:rFonts w:cs="Courier New"/>
          <w:color w:val="auto"/>
        </w:rPr>
        <w:t>NAT</w:t>
      </w:r>
      <w:bookmarkStart w:id="749" w:name="_Rubensohl_over_Majors"/>
      <w:bookmarkStart w:id="750" w:name="_Toc294652570"/>
      <w:bookmarkEnd w:id="749"/>
    </w:p>
    <w:p w:rsidR="00EC5071" w:rsidRPr="00B73700" w:rsidRDefault="00EC5071" w:rsidP="001E08D3">
      <w:pPr>
        <w:rPr>
          <w:rFonts w:cs="Courier New"/>
          <w:color w:val="auto"/>
        </w:rPr>
      </w:pPr>
    </w:p>
    <w:p w:rsidR="00EC5071" w:rsidRPr="00B73700" w:rsidRDefault="00EC5071" w:rsidP="00EC5071">
      <w:pPr>
        <w:pStyle w:val="Heading2"/>
      </w:pPr>
      <w:r w:rsidRPr="00B73700">
        <w:t>Transfer Advances after our overcall</w:t>
      </w:r>
    </w:p>
    <w:p w:rsidR="00EC5071" w:rsidRPr="00B73700" w:rsidRDefault="00EC5071" w:rsidP="00EC5071">
      <w:pPr>
        <w:pStyle w:val="Heading3"/>
        <w:rPr>
          <w:lang w:val="en-US"/>
        </w:rPr>
      </w:pPr>
      <w:r w:rsidRPr="00B73700">
        <w:rPr>
          <w:lang w:val="en-US"/>
        </w:rPr>
        <w:t>[1A]-1B-P- (apply after a non-jump overcall up to 2H)</w:t>
      </w:r>
    </w:p>
    <w:p w:rsidR="00EC5071" w:rsidRPr="00B73700" w:rsidRDefault="00EC5071" w:rsidP="00EC5071">
      <w:r w:rsidRPr="00B73700">
        <w:tab/>
        <w:t xml:space="preserve">2A through 2(B-1) are transfers. 2(B-1) shows good raise, 2B shows weak raise. E.g.: </w:t>
      </w:r>
    </w:p>
    <w:p w:rsidR="00EC5071" w:rsidRPr="00B73700" w:rsidRDefault="00EC5071" w:rsidP="00EC5071">
      <w:pPr>
        <w:ind w:firstLine="720"/>
      </w:pPr>
      <w:r w:rsidRPr="00B73700">
        <w:t xml:space="preserve">[1D]-1S-P- </w:t>
      </w:r>
    </w:p>
    <w:p w:rsidR="00EC5071" w:rsidRPr="00B73700" w:rsidRDefault="00EC5071" w:rsidP="00EC5071">
      <w:pPr>
        <w:ind w:left="720" w:firstLine="720"/>
      </w:pPr>
      <w:r w:rsidRPr="00B73700">
        <w:t>2D = H</w:t>
      </w:r>
    </w:p>
    <w:p w:rsidR="00EC5071" w:rsidRPr="00B73700" w:rsidRDefault="00EC5071" w:rsidP="00EC5071">
      <w:pPr>
        <w:ind w:left="720" w:firstLine="720"/>
      </w:pPr>
      <w:r w:rsidRPr="00B73700">
        <w:t>2H = Good raise</w:t>
      </w:r>
    </w:p>
    <w:p w:rsidR="00EC5071" w:rsidRPr="00B73700" w:rsidRDefault="00EC5071" w:rsidP="00EC5071">
      <w:pPr>
        <w:ind w:left="720" w:firstLine="720"/>
      </w:pPr>
      <w:r w:rsidRPr="00B73700">
        <w:t xml:space="preserve">2S = Weak raise. </w:t>
      </w:r>
    </w:p>
    <w:p w:rsidR="00EC5071" w:rsidRPr="00B73700" w:rsidRDefault="00EC5071" w:rsidP="00EC5071">
      <w:pPr>
        <w:ind w:firstLine="720"/>
      </w:pPr>
      <w:r w:rsidRPr="00B73700">
        <w:t>Opener will usually just accept the transfer with weak or intermediate overcalls (because responder can potentially be very weak). With good hands (15+), opener can bid 2N over the transfer (with no fit) or jump accept. Bidding a new suit shows no fit for responder’s suit, but a good hand. Transfers are on if RHO doubles, but not after RHO bids. Transfers are not on after preemptive overcalls</w:t>
      </w:r>
    </w:p>
    <w:p w:rsidR="00EC5071" w:rsidRPr="00B73700" w:rsidRDefault="00EC5071" w:rsidP="00EC5071"/>
    <w:p w:rsidR="001E08D3" w:rsidRPr="00B73700" w:rsidRDefault="001E08D3" w:rsidP="001E08D3">
      <w:pPr>
        <w:pStyle w:val="Heading2"/>
      </w:pPr>
      <w:r w:rsidRPr="00B73700">
        <w:t>Rumpelsohl</w:t>
      </w:r>
      <w:r w:rsidR="00A3755A" w:rsidRPr="00B73700">
        <w:t xml:space="preserve"> (Opps Suit is A, any other suit is B)</w:t>
      </w:r>
    </w:p>
    <w:p w:rsidR="007E4CB3" w:rsidRPr="00B73700" w:rsidRDefault="007E4CB3" w:rsidP="007E4CB3">
      <w:r w:rsidRPr="00B73700">
        <w:t xml:space="preserve">Applies in following </w:t>
      </w:r>
      <w:r w:rsidR="007D208C" w:rsidRPr="00B73700">
        <w:t>cases:</w:t>
      </w:r>
    </w:p>
    <w:p w:rsidR="007E4CB3" w:rsidRPr="00B73700" w:rsidRDefault="007E4CB3" w:rsidP="00F95DB3">
      <w:pPr>
        <w:numPr>
          <w:ilvl w:val="0"/>
          <w:numId w:val="19"/>
        </w:numPr>
        <w:pPrChange w:id="751" w:author="Vijay" w:date="2014-06-25T00:52:00Z">
          <w:pPr>
            <w:numPr>
              <w:numId w:val="37"/>
            </w:numPr>
            <w:tabs>
              <w:tab w:val="num" w:pos="360"/>
            </w:tabs>
          </w:pPr>
        </w:pPrChange>
      </w:pPr>
      <w:r w:rsidRPr="00B73700">
        <w:t>1N–[2Y]-?</w:t>
      </w:r>
      <w:r w:rsidR="008C1E83" w:rsidRPr="00B73700">
        <w:t xml:space="preserve"> (PH and UH)</w:t>
      </w:r>
    </w:p>
    <w:p w:rsidR="007E4CB3" w:rsidRPr="00B73700" w:rsidRDefault="007E4CB3" w:rsidP="00F95DB3">
      <w:pPr>
        <w:numPr>
          <w:ilvl w:val="0"/>
          <w:numId w:val="19"/>
        </w:numPr>
        <w:pPrChange w:id="752" w:author="Vijay" w:date="2014-06-25T00:52:00Z">
          <w:pPr>
            <w:numPr>
              <w:numId w:val="37"/>
            </w:numPr>
            <w:tabs>
              <w:tab w:val="num" w:pos="360"/>
            </w:tabs>
          </w:pPr>
        </w:pPrChange>
      </w:pPr>
      <w:r w:rsidRPr="00B73700">
        <w:t>[2M]–X–[P]-?</w:t>
      </w:r>
      <w:r w:rsidR="008C1E83" w:rsidRPr="00B73700">
        <w:t xml:space="preserve"> (PH and UH)</w:t>
      </w:r>
    </w:p>
    <w:p w:rsidR="007E4CB3" w:rsidRPr="00B73700" w:rsidRDefault="007E4CB3" w:rsidP="00F95DB3">
      <w:pPr>
        <w:numPr>
          <w:ilvl w:val="0"/>
          <w:numId w:val="19"/>
        </w:numPr>
        <w:pPrChange w:id="753" w:author="Vijay" w:date="2014-06-25T00:52:00Z">
          <w:pPr>
            <w:numPr>
              <w:numId w:val="37"/>
            </w:numPr>
            <w:tabs>
              <w:tab w:val="num" w:pos="360"/>
            </w:tabs>
          </w:pPr>
        </w:pPrChange>
      </w:pPr>
      <w:r w:rsidRPr="00B73700">
        <w:t>[2M]–P–[P]–X–[P]-?</w:t>
      </w:r>
    </w:p>
    <w:p w:rsidR="007E4CB3" w:rsidRPr="00B73700" w:rsidRDefault="007E4CB3" w:rsidP="00F95DB3">
      <w:pPr>
        <w:numPr>
          <w:ilvl w:val="0"/>
          <w:numId w:val="19"/>
        </w:numPr>
        <w:pPrChange w:id="754" w:author="Vijay" w:date="2014-06-25T00:52:00Z">
          <w:pPr>
            <w:numPr>
              <w:numId w:val="37"/>
            </w:numPr>
            <w:tabs>
              <w:tab w:val="num" w:pos="360"/>
            </w:tabs>
          </w:pPr>
        </w:pPrChange>
      </w:pPr>
      <w:r w:rsidRPr="00B73700">
        <w:t>[1M]–X-[2M]–?</w:t>
      </w:r>
      <w:r w:rsidR="008C1E83" w:rsidRPr="00B73700">
        <w:t xml:space="preserve"> (PH and UH)</w:t>
      </w:r>
    </w:p>
    <w:p w:rsidR="007E4CB3" w:rsidRPr="00B73700" w:rsidRDefault="007E4CB3" w:rsidP="00F95DB3">
      <w:pPr>
        <w:numPr>
          <w:ilvl w:val="0"/>
          <w:numId w:val="19"/>
        </w:numPr>
        <w:pPrChange w:id="755" w:author="Vijay" w:date="2014-06-25T00:52:00Z">
          <w:pPr>
            <w:numPr>
              <w:numId w:val="37"/>
            </w:numPr>
            <w:tabs>
              <w:tab w:val="num" w:pos="360"/>
            </w:tabs>
          </w:pPr>
        </w:pPrChange>
      </w:pPr>
      <w:r w:rsidRPr="00B73700">
        <w:t>[1M]-X-[2M]-P–[P]–X–[P]-?</w:t>
      </w:r>
    </w:p>
    <w:p w:rsidR="007E4CB3" w:rsidRPr="00B73700" w:rsidRDefault="007E4CB3" w:rsidP="00F95DB3">
      <w:pPr>
        <w:numPr>
          <w:ilvl w:val="0"/>
          <w:numId w:val="19"/>
        </w:numPr>
        <w:pPrChange w:id="756" w:author="Vijay" w:date="2014-06-25T00:52:00Z">
          <w:pPr>
            <w:numPr>
              <w:numId w:val="37"/>
            </w:numPr>
            <w:tabs>
              <w:tab w:val="num" w:pos="360"/>
            </w:tabs>
          </w:pPr>
        </w:pPrChange>
      </w:pPr>
      <w:r w:rsidRPr="00B73700">
        <w:t>1</w:t>
      </w:r>
      <w:ins w:id="757" w:author="Vijay" w:date="2014-06-25T00:20:00Z">
        <w:r w:rsidR="003F2861">
          <w:t>D</w:t>
        </w:r>
      </w:ins>
      <w:r w:rsidRPr="00B73700">
        <w:t>-[2M]-P-[P]-X-[P]-?</w:t>
      </w:r>
    </w:p>
    <w:p w:rsidR="007E4CB3" w:rsidRPr="00B73700" w:rsidRDefault="007E4CB3" w:rsidP="00F95DB3">
      <w:pPr>
        <w:numPr>
          <w:ilvl w:val="0"/>
          <w:numId w:val="19"/>
        </w:numPr>
        <w:pPrChange w:id="758" w:author="Vijay" w:date="2014-06-25T00:52:00Z">
          <w:pPr>
            <w:numPr>
              <w:numId w:val="37"/>
            </w:numPr>
            <w:tabs>
              <w:tab w:val="num" w:pos="360"/>
            </w:tabs>
          </w:pPr>
        </w:pPrChange>
      </w:pPr>
      <w:r w:rsidRPr="00B73700">
        <w:lastRenderedPageBreak/>
        <w:t>1H-[2S]-P-[P]-X-[P]-?</w:t>
      </w:r>
    </w:p>
    <w:p w:rsidR="001E08D3" w:rsidRPr="00B73700" w:rsidRDefault="001E08D3" w:rsidP="001E08D3">
      <w:r w:rsidRPr="00B73700">
        <w:t>X = Semi-</w:t>
      </w:r>
      <w:r w:rsidR="00AA2E57" w:rsidRPr="00B73700">
        <w:t>BAL</w:t>
      </w:r>
      <w:r w:rsidRPr="00B73700">
        <w:t xml:space="preserve"> takeout (</w:t>
      </w:r>
      <w:r w:rsidR="008C1E83" w:rsidRPr="00B73700">
        <w:t>if we opened 1N</w:t>
      </w:r>
      <w:r w:rsidRPr="00B73700">
        <w:t>)</w:t>
      </w:r>
    </w:p>
    <w:p w:rsidR="001E08D3" w:rsidRPr="00B73700" w:rsidRDefault="001E08D3" w:rsidP="001E08D3">
      <w:r w:rsidRPr="00B73700">
        <w:t xml:space="preserve">X </w:t>
      </w:r>
      <w:r w:rsidR="008C1E83" w:rsidRPr="00B73700">
        <w:t>= Penalty of 1 Major (if they bid landy</w:t>
      </w:r>
    </w:p>
    <w:p w:rsidR="001E08D3" w:rsidRPr="00B73700" w:rsidRDefault="008C1E83" w:rsidP="001E08D3">
      <w:r w:rsidRPr="00B73700">
        <w:t xml:space="preserve">X </w:t>
      </w:r>
      <w:r w:rsidR="001E08D3" w:rsidRPr="00B73700">
        <w:t>= Responsive</w:t>
      </w:r>
      <w:r w:rsidRPr="00B73700">
        <w:t xml:space="preserve"> (all other cases)</w:t>
      </w:r>
    </w:p>
    <w:p w:rsidR="00A3755A" w:rsidRPr="00B73700" w:rsidRDefault="00A3755A" w:rsidP="008C1E83">
      <w:r w:rsidRPr="00B73700">
        <w:t xml:space="preserve">2B = </w:t>
      </w:r>
      <w:r w:rsidR="002241EF" w:rsidRPr="00B73700">
        <w:t>NAT</w:t>
      </w:r>
      <w:r w:rsidRPr="00B73700">
        <w:t xml:space="preserve"> NF</w:t>
      </w:r>
    </w:p>
    <w:p w:rsidR="001E08D3" w:rsidRPr="00B73700" w:rsidRDefault="001E08D3" w:rsidP="008C1E83">
      <w:r w:rsidRPr="00B73700">
        <w:t>2N = Transfer to 3C</w:t>
      </w:r>
    </w:p>
    <w:p w:rsidR="001E08D3" w:rsidRPr="00B73700" w:rsidRDefault="001E08D3" w:rsidP="008C1E83">
      <w:r w:rsidRPr="00B73700">
        <w:tab/>
        <w:t>3C = Forced</w:t>
      </w:r>
    </w:p>
    <w:p w:rsidR="001E08D3" w:rsidRPr="00B73700" w:rsidRDefault="001E08D3" w:rsidP="008C1E83">
      <w:r w:rsidRPr="00B73700">
        <w:tab/>
      </w:r>
      <w:r w:rsidRPr="00B73700">
        <w:tab/>
      </w:r>
      <w:r w:rsidR="00E57F40" w:rsidRPr="00B73700">
        <w:t>Pass = To Play</w:t>
      </w:r>
    </w:p>
    <w:p w:rsidR="00E57F40" w:rsidRPr="00B73700" w:rsidRDefault="00E57F40" w:rsidP="008C1E83">
      <w:r w:rsidRPr="00B73700">
        <w:tab/>
      </w:r>
      <w:r w:rsidRPr="00B73700">
        <w:tab/>
        <w:t>3</w:t>
      </w:r>
      <w:r w:rsidR="00A3755A" w:rsidRPr="00B73700">
        <w:t>A = C Inv</w:t>
      </w:r>
    </w:p>
    <w:p w:rsidR="00A3755A" w:rsidRPr="00B73700" w:rsidRDefault="00A3755A" w:rsidP="008C1E83">
      <w:r w:rsidRPr="00B73700">
        <w:tab/>
      </w:r>
      <w:r w:rsidRPr="00B73700">
        <w:tab/>
        <w:t xml:space="preserve">3B = </w:t>
      </w:r>
      <w:r w:rsidR="002241EF" w:rsidRPr="00B73700">
        <w:t>NAT</w:t>
      </w:r>
      <w:r w:rsidRPr="00B73700">
        <w:t xml:space="preserve"> Inv</w:t>
      </w:r>
    </w:p>
    <w:p w:rsidR="00A3755A" w:rsidRPr="00B73700" w:rsidRDefault="00A3755A" w:rsidP="008C1E83">
      <w:r w:rsidRPr="00B73700">
        <w:tab/>
      </w:r>
      <w:r w:rsidRPr="00B73700">
        <w:tab/>
        <w:t>3N = C GF</w:t>
      </w:r>
    </w:p>
    <w:p w:rsidR="00A3755A" w:rsidRPr="00B73700" w:rsidRDefault="00A3755A" w:rsidP="008C1E83">
      <w:r w:rsidRPr="00B73700">
        <w:t>3X = Transfer to 3(X+1) when X+1 is not A</w:t>
      </w:r>
    </w:p>
    <w:p w:rsidR="00A3755A" w:rsidRPr="00B73700" w:rsidRDefault="00A3755A" w:rsidP="008C1E83">
      <w:r w:rsidRPr="00B73700">
        <w:tab/>
        <w:t>3(X+1) = Forced</w:t>
      </w:r>
    </w:p>
    <w:p w:rsidR="00A3755A" w:rsidRPr="00B73700" w:rsidRDefault="00A3755A" w:rsidP="008C1E83">
      <w:r w:rsidRPr="00B73700">
        <w:tab/>
      </w:r>
      <w:r w:rsidRPr="00B73700">
        <w:tab/>
        <w:t>Pass = To Play</w:t>
      </w:r>
    </w:p>
    <w:p w:rsidR="00A3755A" w:rsidRPr="00B73700" w:rsidRDefault="00A3755A" w:rsidP="008C1E83">
      <w:r w:rsidRPr="00B73700">
        <w:tab/>
      </w:r>
      <w:r w:rsidRPr="00B73700">
        <w:tab/>
        <w:t xml:space="preserve">Rest = </w:t>
      </w:r>
      <w:r w:rsidR="002241EF" w:rsidRPr="00B73700">
        <w:t>NAT</w:t>
      </w:r>
      <w:r w:rsidRPr="00B73700">
        <w:t xml:space="preserve"> (X+1) GF</w:t>
      </w:r>
    </w:p>
    <w:p w:rsidR="00A3755A" w:rsidRPr="00B73700" w:rsidRDefault="00A3755A" w:rsidP="008C1E83">
      <w:r w:rsidRPr="00B73700">
        <w:t>3X = Transfer to 3(X+1) when X+1 is A = 3-suited hand short in A, GF</w:t>
      </w:r>
    </w:p>
    <w:p w:rsidR="00A3755A" w:rsidRPr="00B73700" w:rsidRDefault="00A3755A" w:rsidP="008C1E83">
      <w:r w:rsidRPr="00B73700">
        <w:t>3S = no 4M, partial stop in A usually length in both minors, GF</w:t>
      </w:r>
    </w:p>
    <w:p w:rsidR="00A3755A" w:rsidRPr="00B73700" w:rsidRDefault="00A3755A" w:rsidP="008C1E83">
      <w:r w:rsidRPr="00B73700">
        <w:tab/>
        <w:t>3N = Stopper</w:t>
      </w:r>
    </w:p>
    <w:p w:rsidR="00A3755A" w:rsidRPr="00B73700" w:rsidRDefault="00A3755A" w:rsidP="008C1E83">
      <w:r w:rsidRPr="00B73700">
        <w:tab/>
        <w:t>4m = Better minor</w:t>
      </w:r>
    </w:p>
    <w:p w:rsidR="005921ED" w:rsidRPr="00B73700" w:rsidRDefault="00A3755A" w:rsidP="001E08D3">
      <w:r w:rsidRPr="00B73700">
        <w:t>3N = Stopper, To Play</w:t>
      </w:r>
      <w:r w:rsidRPr="00B73700">
        <w:tab/>
      </w:r>
      <w:r w:rsidRPr="00B73700">
        <w:tab/>
      </w:r>
    </w:p>
    <w:p w:rsidR="005921ED" w:rsidRPr="00B73700" w:rsidRDefault="005921ED" w:rsidP="001E08D3"/>
    <w:p w:rsidR="005921ED" w:rsidRPr="00B73700" w:rsidRDefault="005921ED" w:rsidP="001E08D3">
      <w:r w:rsidRPr="00B73700">
        <w:t>Rumpelsohl Notes:</w:t>
      </w:r>
    </w:p>
    <w:p w:rsidR="005921ED" w:rsidRPr="00B73700" w:rsidRDefault="005921ED" w:rsidP="00F95DB3">
      <w:pPr>
        <w:numPr>
          <w:ilvl w:val="0"/>
          <w:numId w:val="20"/>
        </w:numPr>
        <w:jc w:val="both"/>
        <w:pPrChange w:id="759" w:author="Vijay" w:date="2014-06-25T00:52:00Z">
          <w:pPr>
            <w:numPr>
              <w:numId w:val="38"/>
            </w:numPr>
            <w:tabs>
              <w:tab w:val="num" w:pos="360"/>
            </w:tabs>
            <w:jc w:val="both"/>
          </w:pPr>
        </w:pPrChange>
      </w:pPr>
      <w:r w:rsidRPr="00B73700">
        <w:t>Suit length promised depends on context. For instance 1N-(2S)-3D promises 5+ H, but (1S)-X-(2S)-3D promises only 4</w:t>
      </w:r>
    </w:p>
    <w:p w:rsidR="005921ED" w:rsidRPr="00B73700" w:rsidRDefault="005921ED" w:rsidP="00F95DB3">
      <w:pPr>
        <w:numPr>
          <w:ilvl w:val="0"/>
          <w:numId w:val="20"/>
        </w:numPr>
        <w:jc w:val="both"/>
        <w:pPrChange w:id="760" w:author="Vijay" w:date="2014-06-25T00:52:00Z">
          <w:pPr>
            <w:numPr>
              <w:numId w:val="38"/>
            </w:numPr>
            <w:tabs>
              <w:tab w:val="num" w:pos="360"/>
            </w:tabs>
            <w:jc w:val="both"/>
          </w:pPr>
        </w:pPrChange>
      </w:pPr>
      <w:r w:rsidRPr="00B73700">
        <w:t>Transfers only apply at 3 level. After 1N opening systems on at 4 level (SA Texas).</w:t>
      </w:r>
    </w:p>
    <w:p w:rsidR="005921ED" w:rsidRPr="00B73700" w:rsidRDefault="005921ED" w:rsidP="00F95DB3">
      <w:pPr>
        <w:numPr>
          <w:ilvl w:val="0"/>
          <w:numId w:val="20"/>
        </w:numPr>
        <w:jc w:val="both"/>
        <w:pPrChange w:id="761" w:author="Vijay" w:date="2014-06-25T00:52:00Z">
          <w:pPr>
            <w:numPr>
              <w:numId w:val="38"/>
            </w:numPr>
            <w:tabs>
              <w:tab w:val="num" w:pos="360"/>
            </w:tabs>
            <w:jc w:val="both"/>
          </w:pPr>
        </w:pPrChange>
      </w:pPr>
      <w:r w:rsidRPr="00B73700">
        <w:t>After (1M)-X-(2M) or the like, 4 level bids are fit showing with the other Major promised. For example, (1H)-X-(2H)-4C = 5+C &amp; 4+S, GF</w:t>
      </w:r>
    </w:p>
    <w:p w:rsidR="00A3755A" w:rsidRPr="00B73700" w:rsidRDefault="00A3755A" w:rsidP="005921ED">
      <w:r w:rsidRPr="00B73700">
        <w:tab/>
      </w:r>
    </w:p>
    <w:bookmarkEnd w:id="750"/>
    <w:p w:rsidR="00537948" w:rsidRPr="00B73700" w:rsidRDefault="00302A51" w:rsidP="00302A51">
      <w:r w:rsidRPr="00B73700">
        <w:t xml:space="preserve"> </w:t>
      </w:r>
    </w:p>
    <w:p w:rsidR="00D22142" w:rsidRPr="00B73700" w:rsidRDefault="00D22142" w:rsidP="00D22142"/>
    <w:p w:rsidR="009D1AD9" w:rsidRDefault="009D1AD9">
      <w:r>
        <w:br w:type="page"/>
      </w:r>
    </w:p>
    <w:p w:rsidR="00AA0D4D" w:rsidRDefault="009D1AD9" w:rsidP="003F2861">
      <w:pPr>
        <w:pStyle w:val="Heading1"/>
      </w:pPr>
      <w:r>
        <w:lastRenderedPageBreak/>
        <w:t>Other stuff to consider</w:t>
      </w:r>
    </w:p>
    <w:p w:rsidR="009D1AD9" w:rsidRDefault="009D1AD9"/>
    <w:p w:rsidR="00013E03" w:rsidRDefault="00013E03" w:rsidP="00F95DB3">
      <w:pPr>
        <w:numPr>
          <w:ilvl w:val="0"/>
          <w:numId w:val="3"/>
        </w:numPr>
        <w:pPrChange w:id="762" w:author="Vijay" w:date="2014-06-25T00:52:00Z">
          <w:pPr>
            <w:numPr>
              <w:numId w:val="4"/>
            </w:numPr>
            <w:tabs>
              <w:tab w:val="num" w:pos="720"/>
            </w:tabs>
            <w:ind w:left="720" w:hanging="360"/>
          </w:pPr>
        </w:pPrChange>
      </w:pPr>
      <w:r>
        <w:t>Defense to suction</w:t>
      </w:r>
    </w:p>
    <w:p w:rsidR="00013E03" w:rsidRDefault="00013E03" w:rsidP="00F95DB3">
      <w:pPr>
        <w:numPr>
          <w:ilvl w:val="0"/>
          <w:numId w:val="3"/>
        </w:numPr>
        <w:pPrChange w:id="763" w:author="Vijay" w:date="2014-06-25T00:52:00Z">
          <w:pPr>
            <w:numPr>
              <w:numId w:val="4"/>
            </w:numPr>
            <w:tabs>
              <w:tab w:val="num" w:pos="720"/>
            </w:tabs>
            <w:ind w:left="720" w:hanging="360"/>
          </w:pPr>
        </w:pPrChange>
      </w:pPr>
      <w:r>
        <w:t>Three way 1N-2D-2H-2S</w:t>
      </w:r>
    </w:p>
    <w:p w:rsidR="00013E03" w:rsidRDefault="00013E03" w:rsidP="00F95DB3">
      <w:pPr>
        <w:numPr>
          <w:ilvl w:val="1"/>
          <w:numId w:val="3"/>
        </w:numPr>
        <w:pPrChange w:id="764" w:author="Vijay" w:date="2014-06-25T00:52:00Z">
          <w:pPr>
            <w:numPr>
              <w:ilvl w:val="1"/>
              <w:numId w:val="4"/>
            </w:numPr>
            <w:tabs>
              <w:tab w:val="num" w:pos="1440"/>
            </w:tabs>
            <w:ind w:left="1440" w:hanging="360"/>
          </w:pPr>
        </w:pPrChange>
      </w:pPr>
      <w:r>
        <w:t>Normal with H suit</w:t>
      </w:r>
    </w:p>
    <w:p w:rsidR="00013E03" w:rsidRDefault="00013E03" w:rsidP="00F95DB3">
      <w:pPr>
        <w:numPr>
          <w:ilvl w:val="1"/>
          <w:numId w:val="3"/>
        </w:numPr>
        <w:pPrChange w:id="765" w:author="Vijay" w:date="2014-06-25T00:52:00Z">
          <w:pPr>
            <w:numPr>
              <w:ilvl w:val="1"/>
              <w:numId w:val="4"/>
            </w:numPr>
            <w:tabs>
              <w:tab w:val="num" w:pos="1440"/>
            </w:tabs>
            <w:ind w:left="1440" w:hanging="360"/>
          </w:pPr>
        </w:pPrChange>
      </w:pPr>
      <w:r>
        <w:t>2 suiter minor</w:t>
      </w:r>
    </w:p>
    <w:p w:rsidR="00013E03" w:rsidRDefault="00013E03" w:rsidP="00F95DB3">
      <w:pPr>
        <w:numPr>
          <w:ilvl w:val="1"/>
          <w:numId w:val="3"/>
        </w:numPr>
        <w:pPrChange w:id="766" w:author="Vijay" w:date="2014-06-25T00:52:00Z">
          <w:pPr>
            <w:numPr>
              <w:ilvl w:val="1"/>
              <w:numId w:val="4"/>
            </w:numPr>
            <w:tabs>
              <w:tab w:val="num" w:pos="1440"/>
            </w:tabs>
            <w:ind w:left="1440" w:hanging="360"/>
          </w:pPr>
        </w:pPrChange>
      </w:pPr>
      <w:r>
        <w:t>1 suiter minor</w:t>
      </w:r>
    </w:p>
    <w:p w:rsidR="00013E03" w:rsidRDefault="00013E03" w:rsidP="00F95DB3">
      <w:pPr>
        <w:numPr>
          <w:ilvl w:val="0"/>
          <w:numId w:val="3"/>
        </w:numPr>
        <w:pPrChange w:id="767" w:author="Vijay" w:date="2014-06-25T00:52:00Z">
          <w:pPr>
            <w:numPr>
              <w:numId w:val="4"/>
            </w:numPr>
            <w:tabs>
              <w:tab w:val="num" w:pos="720"/>
            </w:tabs>
            <w:ind w:left="720" w:hanging="360"/>
          </w:pPr>
        </w:pPrChange>
      </w:pPr>
      <w:r>
        <w:t>Negative free bids after 1C-overcall?</w:t>
      </w:r>
    </w:p>
    <w:p w:rsidR="00013E03" w:rsidRDefault="00013E03" w:rsidP="00F95DB3">
      <w:pPr>
        <w:numPr>
          <w:ilvl w:val="0"/>
          <w:numId w:val="3"/>
        </w:numPr>
        <w:pPrChange w:id="768" w:author="Vijay" w:date="2014-06-25T00:52:00Z">
          <w:pPr>
            <w:numPr>
              <w:numId w:val="4"/>
            </w:numPr>
            <w:tabs>
              <w:tab w:val="num" w:pos="720"/>
            </w:tabs>
            <w:ind w:left="720" w:hanging="360"/>
          </w:pPr>
        </w:pPrChange>
      </w:pPr>
      <w:r>
        <w:t>Roman Blackwood treatments</w:t>
      </w:r>
    </w:p>
    <w:p w:rsidR="00013E03" w:rsidRDefault="00013E03" w:rsidP="00F95DB3">
      <w:pPr>
        <w:numPr>
          <w:ilvl w:val="0"/>
          <w:numId w:val="3"/>
        </w:numPr>
        <w:pPrChange w:id="769" w:author="Vijay" w:date="2014-06-25T00:52:00Z">
          <w:pPr>
            <w:numPr>
              <w:numId w:val="4"/>
            </w:numPr>
            <w:tabs>
              <w:tab w:val="num" w:pos="720"/>
            </w:tabs>
            <w:ind w:left="720" w:hanging="360"/>
          </w:pPr>
        </w:pPrChange>
      </w:pPr>
      <w:r>
        <w:t>Gamma off over minors</w:t>
      </w:r>
    </w:p>
    <w:p w:rsidR="00013E03" w:rsidRDefault="00013E03" w:rsidP="00F95DB3">
      <w:pPr>
        <w:numPr>
          <w:ilvl w:val="0"/>
          <w:numId w:val="3"/>
        </w:numPr>
        <w:pPrChange w:id="770" w:author="Vijay" w:date="2014-06-25T00:52:00Z">
          <w:pPr>
            <w:numPr>
              <w:numId w:val="4"/>
            </w:numPr>
            <w:tabs>
              <w:tab w:val="num" w:pos="720"/>
            </w:tabs>
            <w:ind w:left="720" w:hanging="360"/>
          </w:pPr>
        </w:pPrChange>
      </w:pPr>
      <w:r>
        <w:t>Meckwell transfer positives</w:t>
      </w:r>
    </w:p>
    <w:p w:rsidR="00013E03" w:rsidRDefault="00013E03" w:rsidP="00F95DB3">
      <w:pPr>
        <w:pStyle w:val="ListParagraph"/>
        <w:numPr>
          <w:ilvl w:val="1"/>
          <w:numId w:val="3"/>
        </w:numPr>
        <w:pPrChange w:id="771" w:author="Vijay" w:date="2014-06-25T00:52:00Z">
          <w:pPr>
            <w:pStyle w:val="ListParagraph"/>
            <w:numPr>
              <w:ilvl w:val="1"/>
              <w:numId w:val="4"/>
            </w:numPr>
            <w:tabs>
              <w:tab w:val="num" w:pos="1440"/>
            </w:tabs>
            <w:ind w:left="1440" w:hanging="360"/>
          </w:pPr>
        </w:pPrChange>
      </w:pPr>
      <w:r>
        <w:t>1H shows S, 1S shows H, 1N shows C, 2C shows D, 2D shows bal 8-10</w:t>
      </w:r>
    </w:p>
    <w:p w:rsidR="00013E03" w:rsidRDefault="00013E03" w:rsidP="00F95DB3">
      <w:pPr>
        <w:pStyle w:val="ListParagraph"/>
        <w:numPr>
          <w:ilvl w:val="0"/>
          <w:numId w:val="3"/>
        </w:numPr>
        <w:pPrChange w:id="772" w:author="Vijay" w:date="2014-06-25T00:52:00Z">
          <w:pPr>
            <w:pStyle w:val="ListParagraph"/>
            <w:numPr>
              <w:numId w:val="4"/>
            </w:numPr>
            <w:tabs>
              <w:tab w:val="num" w:pos="720"/>
            </w:tabs>
            <w:ind w:hanging="360"/>
          </w:pPr>
        </w:pPrChange>
      </w:pPr>
      <w:r>
        <w:t>Canape after 1C-1D</w:t>
      </w:r>
    </w:p>
    <w:p w:rsidR="00013E03" w:rsidRDefault="00013E03" w:rsidP="00F95DB3">
      <w:pPr>
        <w:pStyle w:val="ListParagraph"/>
        <w:numPr>
          <w:ilvl w:val="1"/>
          <w:numId w:val="3"/>
        </w:numPr>
        <w:pPrChange w:id="773" w:author="Vijay" w:date="2014-06-25T00:52:00Z">
          <w:pPr>
            <w:pStyle w:val="ListParagraph"/>
            <w:numPr>
              <w:ilvl w:val="1"/>
              <w:numId w:val="4"/>
            </w:numPr>
            <w:tabs>
              <w:tab w:val="num" w:pos="1440"/>
            </w:tabs>
            <w:ind w:left="1440" w:hanging="360"/>
          </w:pPr>
        </w:pPrChange>
      </w:pPr>
      <w:r>
        <w:t>1M can be based on a 4 card suit with longer minor</w:t>
      </w:r>
    </w:p>
    <w:p w:rsidR="00013E03" w:rsidRDefault="00013E03" w:rsidP="00F95DB3">
      <w:pPr>
        <w:numPr>
          <w:ilvl w:val="0"/>
          <w:numId w:val="3"/>
        </w:numPr>
        <w:pPrChange w:id="774" w:author="Vijay" w:date="2014-06-25T00:52:00Z">
          <w:pPr>
            <w:numPr>
              <w:numId w:val="4"/>
            </w:numPr>
            <w:tabs>
              <w:tab w:val="num" w:pos="720"/>
            </w:tabs>
            <w:ind w:left="720" w:hanging="360"/>
          </w:pPr>
        </w:pPrChange>
      </w:pPr>
      <w:r>
        <w:t>1d-2c = not GF?</w:t>
      </w:r>
    </w:p>
    <w:p w:rsidR="00013E03" w:rsidRDefault="00013E03" w:rsidP="00F95DB3">
      <w:pPr>
        <w:numPr>
          <w:ilvl w:val="0"/>
          <w:numId w:val="3"/>
        </w:numPr>
        <w:pPrChange w:id="775" w:author="Vijay" w:date="2014-06-25T00:52:00Z">
          <w:pPr>
            <w:numPr>
              <w:numId w:val="4"/>
            </w:numPr>
            <w:tabs>
              <w:tab w:val="num" w:pos="720"/>
            </w:tabs>
            <w:ind w:left="720" w:hanging="360"/>
          </w:pPr>
        </w:pPrChange>
      </w:pPr>
      <w:r>
        <w:t>Advances after Landy overcall to our NT (as well as other overcalls)</w:t>
      </w:r>
    </w:p>
    <w:p w:rsidR="00013E03" w:rsidRDefault="00013E03" w:rsidP="00F95DB3">
      <w:pPr>
        <w:numPr>
          <w:ilvl w:val="0"/>
          <w:numId w:val="3"/>
        </w:numPr>
        <w:pPrChange w:id="776" w:author="Vijay" w:date="2014-06-25T00:52:00Z">
          <w:pPr>
            <w:numPr>
              <w:numId w:val="4"/>
            </w:numPr>
            <w:tabs>
              <w:tab w:val="num" w:pos="720"/>
            </w:tabs>
            <w:ind w:left="720" w:hanging="360"/>
          </w:pPr>
        </w:pPrChange>
      </w:pPr>
      <w:r>
        <w:t>Transfers when opponents overcall our 1D/1H/1S</w:t>
      </w:r>
    </w:p>
    <w:p w:rsidR="00013E03" w:rsidRDefault="00013E03" w:rsidP="00013E03"/>
    <w:p w:rsidR="00013E03" w:rsidRPr="00615C92" w:rsidRDefault="00013E03" w:rsidP="00013E03">
      <w:pPr>
        <w:ind w:left="360"/>
      </w:pPr>
      <w:r w:rsidRPr="00615C92">
        <w:t>Roman Blackwood: If 1 or more new suits are shown for the first time at 4 level (implies mild slam try), cheapest unbid suits (lower for lower and higher for higher if 2 suits are shown) at 5 level is RKC. If there is no fit established, 4n (if partner has already shown min or max within a 2 point range) or cheapest unbid suit at 5 level is Roman blackwood (14, 03, 2) if suit cannot be a playable spot.  If both the above options are applicable, lowest unbid suit is RKC and higher unbid suit is Roman blackwood</w:t>
      </w:r>
    </w:p>
    <w:p w:rsidR="00013E03" w:rsidRPr="00615C92" w:rsidRDefault="00013E03" w:rsidP="00F95DB3">
      <w:pPr>
        <w:numPr>
          <w:ilvl w:val="1"/>
          <w:numId w:val="18"/>
        </w:numPr>
        <w:ind w:left="720"/>
        <w:pPrChange w:id="777" w:author="Vijay" w:date="2014-06-25T00:52:00Z">
          <w:pPr>
            <w:numPr>
              <w:ilvl w:val="1"/>
              <w:numId w:val="35"/>
            </w:numPr>
            <w:tabs>
              <w:tab w:val="num" w:pos="360"/>
            </w:tabs>
            <w:ind w:left="720"/>
          </w:pPr>
        </w:pPrChange>
      </w:pPr>
      <w:r w:rsidRPr="00615C92">
        <w:t>Any cheapest unbid suit at 5 level is either Roman blackwood (14, 03, 2) or RKC for suit shown for first time at 4 level (usually after NT opening). Specific king ask and asking 3rd round control will follow after Roman blackwood</w:t>
      </w:r>
    </w:p>
    <w:p w:rsidR="00013E03" w:rsidRPr="00615C92" w:rsidRDefault="00013E03" w:rsidP="00F95DB3">
      <w:pPr>
        <w:numPr>
          <w:ilvl w:val="1"/>
          <w:numId w:val="18"/>
        </w:numPr>
        <w:ind w:left="720"/>
        <w:pPrChange w:id="778" w:author="Vijay" w:date="2014-06-25T00:52:00Z">
          <w:pPr>
            <w:numPr>
              <w:ilvl w:val="1"/>
              <w:numId w:val="35"/>
            </w:numPr>
            <w:tabs>
              <w:tab w:val="num" w:pos="360"/>
            </w:tabs>
            <w:ind w:left="720"/>
          </w:pPr>
        </w:pPrChange>
      </w:pPr>
      <w:r>
        <w:t>Examples (2n below is a 2n call showing strong balanced hands with no other info available i.e. not strong balanced with 5M). Also assume that slam values exist</w:t>
      </w:r>
    </w:p>
    <w:p w:rsidR="00013E03" w:rsidRPr="00615C92" w:rsidRDefault="00013E03" w:rsidP="00F95DB3">
      <w:pPr>
        <w:numPr>
          <w:ilvl w:val="2"/>
          <w:numId w:val="18"/>
        </w:numPr>
        <w:ind w:left="1440"/>
        <w:pPrChange w:id="779" w:author="Vijay" w:date="2014-06-25T00:52:00Z">
          <w:pPr>
            <w:numPr>
              <w:ilvl w:val="2"/>
              <w:numId w:val="35"/>
            </w:numPr>
            <w:tabs>
              <w:tab w:val="num" w:pos="360"/>
            </w:tabs>
            <w:ind w:left="1440"/>
          </w:pPr>
        </w:pPrChange>
      </w:pPr>
      <w:r w:rsidRPr="00615C92">
        <w:t>2n-3c-3h-4c(5+c, mild slam try)-4n(no interest)-5d = Roman blackwood</w:t>
      </w:r>
    </w:p>
    <w:p w:rsidR="00013E03" w:rsidRPr="00615C92" w:rsidRDefault="00013E03" w:rsidP="00F95DB3">
      <w:pPr>
        <w:numPr>
          <w:ilvl w:val="2"/>
          <w:numId w:val="18"/>
        </w:numPr>
        <w:ind w:left="1440"/>
        <w:pPrChange w:id="780" w:author="Vijay" w:date="2014-06-25T00:52:00Z">
          <w:pPr>
            <w:numPr>
              <w:ilvl w:val="2"/>
              <w:numId w:val="35"/>
            </w:numPr>
            <w:tabs>
              <w:tab w:val="num" w:pos="360"/>
            </w:tabs>
            <w:ind w:left="1440"/>
          </w:pPr>
        </w:pPrChange>
      </w:pPr>
      <w:r w:rsidRPr="00615C92">
        <w:t>2n-3d-3h-4d-4n(no interest)-5c=Roman blackwood</w:t>
      </w:r>
    </w:p>
    <w:p w:rsidR="00013E03" w:rsidRPr="00615C92" w:rsidRDefault="00013E03" w:rsidP="00F95DB3">
      <w:pPr>
        <w:numPr>
          <w:ilvl w:val="2"/>
          <w:numId w:val="18"/>
        </w:numPr>
        <w:ind w:left="1440"/>
        <w:pPrChange w:id="781" w:author="Vijay" w:date="2014-06-25T00:52:00Z">
          <w:pPr>
            <w:numPr>
              <w:ilvl w:val="2"/>
              <w:numId w:val="35"/>
            </w:numPr>
            <w:tabs>
              <w:tab w:val="num" w:pos="360"/>
            </w:tabs>
            <w:ind w:left="1440"/>
          </w:pPr>
        </w:pPrChange>
      </w:pPr>
      <w:r w:rsidRPr="00615C92">
        <w:t>2n-3d-3h-4d-5c = RKC for diamonds</w:t>
      </w:r>
    </w:p>
    <w:p w:rsidR="00013E03" w:rsidRPr="00615C92" w:rsidRDefault="00013E03" w:rsidP="00F95DB3">
      <w:pPr>
        <w:numPr>
          <w:ilvl w:val="2"/>
          <w:numId w:val="18"/>
        </w:numPr>
        <w:ind w:left="1440"/>
        <w:pPrChange w:id="782" w:author="Vijay" w:date="2014-06-25T00:52:00Z">
          <w:pPr>
            <w:numPr>
              <w:ilvl w:val="2"/>
              <w:numId w:val="35"/>
            </w:numPr>
            <w:tabs>
              <w:tab w:val="num" w:pos="360"/>
            </w:tabs>
            <w:ind w:left="1440"/>
          </w:pPr>
        </w:pPrChange>
      </w:pPr>
      <w:r w:rsidRPr="00615C92">
        <w:t>2n-3s-3n-4h-4n(no interest)-5h=Roman blackwood</w:t>
      </w:r>
    </w:p>
    <w:p w:rsidR="00013E03" w:rsidRPr="00615C92" w:rsidRDefault="00013E03" w:rsidP="00F95DB3">
      <w:pPr>
        <w:numPr>
          <w:ilvl w:val="2"/>
          <w:numId w:val="18"/>
        </w:numPr>
        <w:ind w:left="1440"/>
        <w:pPrChange w:id="783" w:author="Vijay" w:date="2014-06-25T00:52:00Z">
          <w:pPr>
            <w:numPr>
              <w:ilvl w:val="2"/>
              <w:numId w:val="35"/>
            </w:numPr>
            <w:tabs>
              <w:tab w:val="num" w:pos="360"/>
            </w:tabs>
            <w:ind w:left="1440"/>
          </w:pPr>
        </w:pPrChange>
      </w:pPr>
      <w:r w:rsidRPr="00615C92">
        <w:t>2n-3s-3n-4h-5c (fit, no slam interest)-5h = RKC for clubs</w:t>
      </w:r>
    </w:p>
    <w:p w:rsidR="00013E03" w:rsidRPr="00615C92" w:rsidRDefault="00013E03" w:rsidP="00F95DB3">
      <w:pPr>
        <w:numPr>
          <w:ilvl w:val="2"/>
          <w:numId w:val="18"/>
        </w:numPr>
        <w:ind w:left="1440"/>
        <w:pPrChange w:id="784" w:author="Vijay" w:date="2014-06-25T00:52:00Z">
          <w:pPr>
            <w:numPr>
              <w:ilvl w:val="2"/>
              <w:numId w:val="35"/>
            </w:numPr>
            <w:tabs>
              <w:tab w:val="num" w:pos="360"/>
            </w:tabs>
            <w:ind w:left="1440"/>
          </w:pPr>
        </w:pPrChange>
      </w:pPr>
      <w:r w:rsidRPr="00615C92">
        <w:t>2n-3s-3n-4s-5s = RKC for diamonds</w:t>
      </w:r>
    </w:p>
    <w:p w:rsidR="00013E03" w:rsidRPr="00615C92" w:rsidRDefault="00013E03" w:rsidP="00F95DB3">
      <w:pPr>
        <w:numPr>
          <w:ilvl w:val="2"/>
          <w:numId w:val="18"/>
        </w:numPr>
        <w:ind w:left="1440"/>
        <w:pPrChange w:id="785" w:author="Vijay" w:date="2014-06-25T00:52:00Z">
          <w:pPr>
            <w:numPr>
              <w:ilvl w:val="2"/>
              <w:numId w:val="35"/>
            </w:numPr>
            <w:tabs>
              <w:tab w:val="num" w:pos="360"/>
            </w:tabs>
            <w:ind w:left="1440"/>
          </w:pPr>
        </w:pPrChange>
      </w:pPr>
      <w:r w:rsidRPr="00615C92">
        <w:t>2n-3n-4c-4h(stiff h)-5c-5d = RKC for clubs</w:t>
      </w:r>
    </w:p>
    <w:p w:rsidR="00013E03" w:rsidRPr="00615C92" w:rsidRDefault="00013E03" w:rsidP="00F95DB3">
      <w:pPr>
        <w:numPr>
          <w:ilvl w:val="2"/>
          <w:numId w:val="18"/>
        </w:numPr>
        <w:ind w:left="1440"/>
        <w:pPrChange w:id="786" w:author="Vijay" w:date="2014-06-25T00:52:00Z">
          <w:pPr>
            <w:numPr>
              <w:ilvl w:val="2"/>
              <w:numId w:val="35"/>
            </w:numPr>
            <w:tabs>
              <w:tab w:val="num" w:pos="360"/>
            </w:tabs>
            <w:ind w:left="1440"/>
          </w:pPr>
        </w:pPrChange>
      </w:pPr>
      <w:r w:rsidRPr="00615C92">
        <w:t>2n-3n-4c-4s(stiff s)-4n (no slam interest)-5c = Roman blackwood</w:t>
      </w:r>
    </w:p>
    <w:p w:rsidR="00013E03" w:rsidRPr="00615C92" w:rsidRDefault="00013E03" w:rsidP="00F95DB3">
      <w:pPr>
        <w:numPr>
          <w:ilvl w:val="2"/>
          <w:numId w:val="18"/>
        </w:numPr>
        <w:ind w:left="1440"/>
        <w:pPrChange w:id="787" w:author="Vijay" w:date="2014-06-25T00:52:00Z">
          <w:pPr>
            <w:numPr>
              <w:ilvl w:val="2"/>
              <w:numId w:val="35"/>
            </w:numPr>
            <w:tabs>
              <w:tab w:val="num" w:pos="360"/>
            </w:tabs>
            <w:ind w:left="1440"/>
          </w:pPr>
        </w:pPrChange>
      </w:pPr>
      <w:r w:rsidRPr="00615C92">
        <w:t>1n-2s-2n-4n = Roman blackwood (quant is already known)</w:t>
      </w:r>
    </w:p>
    <w:p w:rsidR="00013E03" w:rsidRPr="00615C92" w:rsidRDefault="00013E03" w:rsidP="00F95DB3">
      <w:pPr>
        <w:numPr>
          <w:ilvl w:val="2"/>
          <w:numId w:val="18"/>
        </w:numPr>
        <w:ind w:left="1440"/>
        <w:pPrChange w:id="788" w:author="Vijay" w:date="2014-06-25T00:52:00Z">
          <w:pPr>
            <w:numPr>
              <w:ilvl w:val="2"/>
              <w:numId w:val="35"/>
            </w:numPr>
            <w:tabs>
              <w:tab w:val="num" w:pos="360"/>
            </w:tabs>
            <w:ind w:left="1440"/>
          </w:pPr>
        </w:pPrChange>
      </w:pPr>
      <w:r w:rsidRPr="00615C92">
        <w:lastRenderedPageBreak/>
        <w:t>After 1n-2c-2s-3c-3n(4.3.3.3), 4n = quant, 5c = Roman blackwood</w:t>
      </w:r>
    </w:p>
    <w:p w:rsidR="00013E03" w:rsidRPr="00615C92" w:rsidRDefault="00013E03" w:rsidP="00F95DB3">
      <w:pPr>
        <w:numPr>
          <w:ilvl w:val="2"/>
          <w:numId w:val="18"/>
        </w:numPr>
        <w:ind w:left="1440"/>
        <w:pPrChange w:id="789" w:author="Vijay" w:date="2014-06-25T00:52:00Z">
          <w:pPr>
            <w:numPr>
              <w:ilvl w:val="2"/>
              <w:numId w:val="35"/>
            </w:numPr>
            <w:tabs>
              <w:tab w:val="num" w:pos="360"/>
            </w:tabs>
            <w:ind w:left="1440"/>
          </w:pPr>
        </w:pPrChange>
      </w:pPr>
      <w:r w:rsidRPr="00615C92">
        <w:t>After 1n-2c-2s-3c-3h(5 spades, min), 4n = Roman blackwood (quant is known)</w:t>
      </w:r>
    </w:p>
    <w:p w:rsidR="00013E03" w:rsidRPr="00615C92" w:rsidRDefault="00013E03" w:rsidP="00F95DB3">
      <w:pPr>
        <w:numPr>
          <w:ilvl w:val="2"/>
          <w:numId w:val="18"/>
        </w:numPr>
        <w:ind w:left="1440"/>
        <w:pPrChange w:id="790" w:author="Vijay" w:date="2014-06-25T00:52:00Z">
          <w:pPr>
            <w:numPr>
              <w:ilvl w:val="2"/>
              <w:numId w:val="35"/>
            </w:numPr>
            <w:tabs>
              <w:tab w:val="num" w:pos="360"/>
            </w:tabs>
            <w:ind w:left="1440"/>
          </w:pPr>
        </w:pPrChange>
      </w:pPr>
      <w:r w:rsidRPr="00615C92">
        <w:t>After 1n-2c-2d-3c-3d-3h-3s(clubs), 4d = KRKC, 4n = quant, 5d = Roman blackwood</w:t>
      </w:r>
    </w:p>
    <w:p w:rsidR="00013E03" w:rsidRPr="00615C92" w:rsidRDefault="00013E03" w:rsidP="00F95DB3">
      <w:pPr>
        <w:numPr>
          <w:ilvl w:val="2"/>
          <w:numId w:val="18"/>
        </w:numPr>
        <w:ind w:left="1440"/>
        <w:pPrChange w:id="791" w:author="Vijay" w:date="2014-06-25T00:52:00Z">
          <w:pPr>
            <w:numPr>
              <w:ilvl w:val="2"/>
              <w:numId w:val="35"/>
            </w:numPr>
            <w:tabs>
              <w:tab w:val="num" w:pos="360"/>
            </w:tabs>
            <w:ind w:left="1440"/>
          </w:pPr>
        </w:pPrChange>
      </w:pPr>
      <w:r w:rsidRPr="00615C92">
        <w:t>1n-2c-2d-3c-3h-4n=Roman blackwood (quant is known)</w:t>
      </w:r>
    </w:p>
    <w:p w:rsidR="00013E03" w:rsidRDefault="00013E03" w:rsidP="00013E03"/>
    <w:p w:rsidR="00013E03" w:rsidRDefault="00AE3DA1">
      <w:r>
        <w:t>Suction defense:</w:t>
      </w:r>
    </w:p>
    <w:p w:rsidR="00AE3DA1" w:rsidRDefault="00AE3DA1"/>
    <w:p w:rsidR="00AE3DA1" w:rsidRDefault="00AE3DA1">
      <w:r>
        <w:t>General principle is that we take the single suit implied as their suit. Immediate bid of that suit is bal 8+ without stop; cheap NT = bal with stopper in their suit; we go to the next level to show that suit naturally; new suits are natural</w:t>
      </w:r>
    </w:p>
    <w:p w:rsidR="000C6728" w:rsidRDefault="000C6728"/>
    <w:p w:rsidR="000C6728" w:rsidRDefault="000C6728">
      <w:r>
        <w:t>E.g.:</w:t>
      </w:r>
    </w:p>
    <w:p w:rsidR="000C6728" w:rsidRDefault="000C6728">
      <w:r>
        <w:t>1C-(1D) = H or S+C</w:t>
      </w:r>
    </w:p>
    <w:p w:rsidR="000C6728" w:rsidRDefault="000C6728"/>
    <w:p w:rsidR="000C6728" w:rsidRDefault="000C6728">
      <w:r>
        <w:t>Dbl = 5-8</w:t>
      </w:r>
    </w:p>
    <w:p w:rsidR="000C6728" w:rsidRDefault="000C6728">
      <w:r>
        <w:t>1H = 8+ balanced; no H stop</w:t>
      </w:r>
    </w:p>
    <w:p w:rsidR="000C6728" w:rsidRDefault="000C6728">
      <w:r>
        <w:t>2H = Natural</w:t>
      </w:r>
    </w:p>
    <w:p w:rsidR="000C6728" w:rsidRDefault="000C6728">
      <w:r>
        <w:t>1N = 8+ with H stop</w:t>
      </w:r>
    </w:p>
    <w:p w:rsidR="000C6728" w:rsidRPr="00B73700" w:rsidRDefault="000C6728">
      <w:r>
        <w:t>1S/2C/2D = natural GF</w:t>
      </w:r>
    </w:p>
    <w:sectPr w:rsidR="000C6728" w:rsidRPr="00B73700" w:rsidSect="0011415E">
      <w:pgSz w:w="12240" w:h="15840"/>
      <w:pgMar w:top="357" w:right="301" w:bottom="301" w:left="301" w:header="720" w:footer="720" w:gutter="0"/>
      <w:cols w:num="2" w:sep="1" w:space="720"/>
      <w:noEndnot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7" w:author="Vijay" w:date="2014-06-25T00:52:00Z" w:initials="DV">
    <w:p w:rsidR="003F2861" w:rsidRDefault="003F2861">
      <w:pPr>
        <w:pStyle w:val="CommentText"/>
      </w:pPr>
      <w:r>
        <w:rPr>
          <w:rStyle w:val="CommentReference"/>
        </w:rPr>
        <w:annotationRef/>
      </w:r>
      <w:r>
        <w:t>Play lower cue for lower game when no space</w:t>
      </w:r>
      <w:r w:rsidR="0045159D">
        <w:t xml:space="preserve"> to show fit cheaply</w:t>
      </w:r>
    </w:p>
    <w:p w:rsidR="00790192" w:rsidRDefault="00790192">
      <w:pPr>
        <w:pStyle w:val="CommentText"/>
      </w:pPr>
      <w:r>
        <w:t>E.g.</w:t>
      </w:r>
      <w:r w:rsidR="00C02199">
        <w:t xml:space="preserve"> </w:t>
      </w:r>
      <w:r>
        <w:t>After 2d-2h-</w:t>
      </w:r>
      <w:r w:rsidRPr="00790192">
        <w:t xml:space="preserve">2n-3d-3h-4c, 4d = good hand with h fit; 4h = fit, but not great hand; 4s = good hand with c fit; 4n = no fit/no interest; 5c = fit, but not great hand (i.e. lower cue = fit for </w:t>
      </w:r>
      <w:r w:rsidR="00F95DB3">
        <w:t>cheaper game</w:t>
      </w:r>
      <w:r w:rsidRPr="00790192">
        <w:t>)</w:t>
      </w:r>
    </w:p>
  </w:comment>
  <w:comment w:id="518" w:author="Vijay" w:date="2014-06-25T00:35:00Z" w:initials="DV">
    <w:p w:rsidR="002A0510" w:rsidRDefault="002A0510">
      <w:pPr>
        <w:pStyle w:val="CommentText"/>
      </w:pPr>
      <w:r>
        <w:rPr>
          <w:rStyle w:val="CommentReference"/>
        </w:rPr>
        <w:annotationRef/>
      </w:r>
      <w:r>
        <w:t>Let’s not play DKC at all</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9F0"/>
    <w:multiLevelType w:val="hybridMultilevel"/>
    <w:tmpl w:val="E01E8D5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022895"/>
    <w:multiLevelType w:val="hybridMultilevel"/>
    <w:tmpl w:val="A0E861CA"/>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1A8E612">
      <w:start w:val="11"/>
      <w:numFmt w:val="bullet"/>
      <w:lvlText w:val="•"/>
      <w:lvlJc w:val="left"/>
      <w:pPr>
        <w:ind w:left="2880" w:hanging="720"/>
      </w:pPr>
      <w:rPr>
        <w:rFonts w:ascii="Courier New" w:eastAsia="Times New Roman" w:hAnsi="Courier New" w:cs="Courier New"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0BA90496"/>
    <w:multiLevelType w:val="hybridMultilevel"/>
    <w:tmpl w:val="566E4A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0FA772E"/>
    <w:multiLevelType w:val="hybridMultilevel"/>
    <w:tmpl w:val="DC846610"/>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19069FE"/>
    <w:multiLevelType w:val="hybridMultilevel"/>
    <w:tmpl w:val="08A4F6C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A7B2874"/>
    <w:multiLevelType w:val="hybridMultilevel"/>
    <w:tmpl w:val="5F0A60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F6516A8"/>
    <w:multiLevelType w:val="hybridMultilevel"/>
    <w:tmpl w:val="DE005D9A"/>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305A18CF"/>
    <w:multiLevelType w:val="hybridMultilevel"/>
    <w:tmpl w:val="EAE8717A"/>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3EF0C54"/>
    <w:multiLevelType w:val="hybridMultilevel"/>
    <w:tmpl w:val="68B68038"/>
    <w:lvl w:ilvl="0" w:tplc="04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523F01"/>
    <w:multiLevelType w:val="hybridMultilevel"/>
    <w:tmpl w:val="AD18075E"/>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8E1660"/>
    <w:multiLevelType w:val="hybridMultilevel"/>
    <w:tmpl w:val="25B29A28"/>
    <w:lvl w:ilvl="0" w:tplc="40090009">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7A74773"/>
    <w:multiLevelType w:val="hybridMultilevel"/>
    <w:tmpl w:val="7652B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7374515"/>
    <w:multiLevelType w:val="hybridMultilevel"/>
    <w:tmpl w:val="DD7ECC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CF18EA"/>
    <w:multiLevelType w:val="hybridMultilevel"/>
    <w:tmpl w:val="26027DB4"/>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3453AB2"/>
    <w:multiLevelType w:val="hybridMultilevel"/>
    <w:tmpl w:val="FEA6E3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62D4099"/>
    <w:multiLevelType w:val="hybridMultilevel"/>
    <w:tmpl w:val="C1FC81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70C381A"/>
    <w:multiLevelType w:val="hybridMultilevel"/>
    <w:tmpl w:val="53182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886444E"/>
    <w:multiLevelType w:val="hybridMultilevel"/>
    <w:tmpl w:val="2EEC5CF0"/>
    <w:lvl w:ilvl="0" w:tplc="081688A4">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DB1086F"/>
    <w:multiLevelType w:val="hybridMultilevel"/>
    <w:tmpl w:val="5E22B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ED14DA2"/>
    <w:multiLevelType w:val="hybridMultilevel"/>
    <w:tmpl w:val="F894E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010E92"/>
    <w:multiLevelType w:val="hybridMultilevel"/>
    <w:tmpl w:val="685CFC34"/>
    <w:lvl w:ilvl="0" w:tplc="04090017">
      <w:start w:val="1"/>
      <w:numFmt w:val="lowerLetter"/>
      <w:lvlText w:val="%1)"/>
      <w:lvlJc w:val="left"/>
      <w:pPr>
        <w:tabs>
          <w:tab w:val="num" w:pos="-360"/>
        </w:tabs>
        <w:ind w:left="-360" w:hanging="360"/>
      </w:pPr>
    </w:lvl>
    <w:lvl w:ilvl="1" w:tplc="04090019">
      <w:start w:val="1"/>
      <w:numFmt w:val="lowerLetter"/>
      <w:lvlText w:val="%2."/>
      <w:lvlJc w:val="left"/>
      <w:pPr>
        <w:tabs>
          <w:tab w:val="num" w:pos="360"/>
        </w:tabs>
        <w:ind w:left="360" w:hanging="360"/>
      </w:pPr>
    </w:lvl>
    <w:lvl w:ilvl="2" w:tplc="0409001B">
      <w:start w:val="1"/>
      <w:numFmt w:val="lowerRoman"/>
      <w:lvlText w:val="%3."/>
      <w:lvlJc w:val="right"/>
      <w:pPr>
        <w:tabs>
          <w:tab w:val="num" w:pos="1080"/>
        </w:tabs>
        <w:ind w:left="108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520"/>
        </w:tabs>
        <w:ind w:left="2520" w:hanging="360"/>
      </w:pPr>
    </w:lvl>
    <w:lvl w:ilvl="5" w:tplc="0409001B">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67212C9F"/>
    <w:multiLevelType w:val="hybridMultilevel"/>
    <w:tmpl w:val="32208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D64078"/>
    <w:multiLevelType w:val="hybridMultilevel"/>
    <w:tmpl w:val="03B8F99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AE75DF"/>
    <w:multiLevelType w:val="hybridMultilevel"/>
    <w:tmpl w:val="61CEA1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01521E1"/>
    <w:multiLevelType w:val="hybridMultilevel"/>
    <w:tmpl w:val="FE4C4EA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0DB4E2C"/>
    <w:multiLevelType w:val="hybridMultilevel"/>
    <w:tmpl w:val="557845F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0E00559"/>
    <w:multiLevelType w:val="hybridMultilevel"/>
    <w:tmpl w:val="CF604DC2"/>
    <w:lvl w:ilvl="0" w:tplc="04090017">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2363F31"/>
    <w:multiLevelType w:val="hybridMultilevel"/>
    <w:tmpl w:val="08C82402"/>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1D3778"/>
    <w:multiLevelType w:val="hybridMultilevel"/>
    <w:tmpl w:val="792E4B10"/>
    <w:lvl w:ilvl="0" w:tplc="04090019">
      <w:start w:val="1"/>
      <w:numFmt w:val="lowerLetter"/>
      <w:lvlText w:val="%1."/>
      <w:lvlJc w:val="left"/>
      <w:pPr>
        <w:tabs>
          <w:tab w:val="num" w:pos="720"/>
        </w:tabs>
        <w:ind w:left="720" w:hanging="360"/>
      </w:pPr>
      <w:rPr>
        <w:rFonts w:hint="default"/>
      </w:rPr>
    </w:lvl>
    <w:lvl w:ilvl="1" w:tplc="081688A4">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97B4608"/>
    <w:multiLevelType w:val="hybridMultilevel"/>
    <w:tmpl w:val="8B388E32"/>
    <w:lvl w:ilvl="0" w:tplc="6646FAF4">
      <w:start w:val="1"/>
      <w:numFmt w:val="lowerLetter"/>
      <w:lvlText w:val="%1)"/>
      <w:lvlJc w:val="left"/>
      <w:pPr>
        <w:tabs>
          <w:tab w:val="num" w:pos="720"/>
        </w:tabs>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8"/>
  </w:num>
  <w:num w:numId="3">
    <w:abstractNumId w:val="13"/>
  </w:num>
  <w:num w:numId="4">
    <w:abstractNumId w:val="26"/>
  </w:num>
  <w:num w:numId="5">
    <w:abstractNumId w:val="28"/>
  </w:num>
  <w:num w:numId="6">
    <w:abstractNumId w:val="8"/>
  </w:num>
  <w:num w:numId="7">
    <w:abstractNumId w:val="3"/>
  </w:num>
  <w:num w:numId="8">
    <w:abstractNumId w:val="17"/>
  </w:num>
  <w:num w:numId="9">
    <w:abstractNumId w:val="4"/>
  </w:num>
  <w:num w:numId="10">
    <w:abstractNumId w:val="0"/>
  </w:num>
  <w:num w:numId="11">
    <w:abstractNumId w:val="10"/>
  </w:num>
  <w:num w:numId="12">
    <w:abstractNumId w:val="11"/>
  </w:num>
  <w:num w:numId="13">
    <w:abstractNumId w:val="2"/>
  </w:num>
  <w:num w:numId="14">
    <w:abstractNumId w:val="5"/>
  </w:num>
  <w:num w:numId="15">
    <w:abstractNumId w:val="15"/>
  </w:num>
  <w:num w:numId="16">
    <w:abstractNumId w:val="20"/>
  </w:num>
  <w:num w:numId="17">
    <w:abstractNumId w:val="1"/>
  </w:num>
  <w:num w:numId="18">
    <w:abstractNumId w:val="29"/>
  </w:num>
  <w:num w:numId="19">
    <w:abstractNumId w:val="19"/>
  </w:num>
  <w:num w:numId="20">
    <w:abstractNumId w:val="21"/>
  </w:num>
  <w:num w:numId="21">
    <w:abstractNumId w:val="22"/>
  </w:num>
  <w:num w:numId="22">
    <w:abstractNumId w:val="27"/>
  </w:num>
  <w:num w:numId="23">
    <w:abstractNumId w:val="9"/>
  </w:num>
  <w:num w:numId="24">
    <w:abstractNumId w:val="25"/>
  </w:num>
  <w:num w:numId="25">
    <w:abstractNumId w:val="24"/>
  </w:num>
  <w:num w:numId="26">
    <w:abstractNumId w:val="16"/>
  </w:num>
  <w:num w:numId="27">
    <w:abstractNumId w:val="12"/>
  </w:num>
  <w:num w:numId="28">
    <w:abstractNumId w:val="6"/>
  </w:num>
  <w:num w:numId="29">
    <w:abstractNumId w:val="7"/>
  </w:num>
  <w:num w:numId="30">
    <w:abstractNumId w:val="2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trackRevisions/>
  <w:defaultTabStop w:val="720"/>
  <w:noPunctuationKerning/>
  <w:characterSpacingControl w:val="doNotCompress"/>
  <w:compat/>
  <w:rsids>
    <w:rsidRoot w:val="00D56423"/>
    <w:rsid w:val="000027D4"/>
    <w:rsid w:val="000029AE"/>
    <w:rsid w:val="000046C9"/>
    <w:rsid w:val="00007BB1"/>
    <w:rsid w:val="000113CD"/>
    <w:rsid w:val="0001171B"/>
    <w:rsid w:val="00012514"/>
    <w:rsid w:val="000138CA"/>
    <w:rsid w:val="00013C42"/>
    <w:rsid w:val="00013E03"/>
    <w:rsid w:val="0001521B"/>
    <w:rsid w:val="000154CC"/>
    <w:rsid w:val="00017516"/>
    <w:rsid w:val="00017AB8"/>
    <w:rsid w:val="000219D6"/>
    <w:rsid w:val="0002211B"/>
    <w:rsid w:val="0002410A"/>
    <w:rsid w:val="00025874"/>
    <w:rsid w:val="00026EA2"/>
    <w:rsid w:val="00027913"/>
    <w:rsid w:val="000301ED"/>
    <w:rsid w:val="00031DAC"/>
    <w:rsid w:val="00032603"/>
    <w:rsid w:val="00032E9F"/>
    <w:rsid w:val="00034D2F"/>
    <w:rsid w:val="000353F7"/>
    <w:rsid w:val="0003622F"/>
    <w:rsid w:val="000365E5"/>
    <w:rsid w:val="000369C8"/>
    <w:rsid w:val="00037313"/>
    <w:rsid w:val="0003786F"/>
    <w:rsid w:val="0004206D"/>
    <w:rsid w:val="0004434F"/>
    <w:rsid w:val="000451FF"/>
    <w:rsid w:val="00047068"/>
    <w:rsid w:val="00050B8A"/>
    <w:rsid w:val="00050CA6"/>
    <w:rsid w:val="00051819"/>
    <w:rsid w:val="00051994"/>
    <w:rsid w:val="00052A39"/>
    <w:rsid w:val="00052EA3"/>
    <w:rsid w:val="00053823"/>
    <w:rsid w:val="0005391C"/>
    <w:rsid w:val="00053DF9"/>
    <w:rsid w:val="00055E69"/>
    <w:rsid w:val="00056596"/>
    <w:rsid w:val="00061EAB"/>
    <w:rsid w:val="00062285"/>
    <w:rsid w:val="0006316B"/>
    <w:rsid w:val="000631A4"/>
    <w:rsid w:val="000656FD"/>
    <w:rsid w:val="000662A9"/>
    <w:rsid w:val="00067A9A"/>
    <w:rsid w:val="000701CB"/>
    <w:rsid w:val="000709FC"/>
    <w:rsid w:val="000715A5"/>
    <w:rsid w:val="000718FA"/>
    <w:rsid w:val="00075695"/>
    <w:rsid w:val="00075F9F"/>
    <w:rsid w:val="000761A6"/>
    <w:rsid w:val="000765D3"/>
    <w:rsid w:val="00076AAC"/>
    <w:rsid w:val="00076F38"/>
    <w:rsid w:val="00077E19"/>
    <w:rsid w:val="00081071"/>
    <w:rsid w:val="000810E6"/>
    <w:rsid w:val="00081E5A"/>
    <w:rsid w:val="00083EC7"/>
    <w:rsid w:val="00084677"/>
    <w:rsid w:val="00085D86"/>
    <w:rsid w:val="0009035D"/>
    <w:rsid w:val="00092F90"/>
    <w:rsid w:val="00093EA9"/>
    <w:rsid w:val="00094033"/>
    <w:rsid w:val="000953C9"/>
    <w:rsid w:val="00095521"/>
    <w:rsid w:val="00096C79"/>
    <w:rsid w:val="0009775C"/>
    <w:rsid w:val="00097E9A"/>
    <w:rsid w:val="00097F35"/>
    <w:rsid w:val="000A0ECA"/>
    <w:rsid w:val="000A1D43"/>
    <w:rsid w:val="000A1D6B"/>
    <w:rsid w:val="000A207D"/>
    <w:rsid w:val="000A37C7"/>
    <w:rsid w:val="000A7409"/>
    <w:rsid w:val="000A74B4"/>
    <w:rsid w:val="000B15E7"/>
    <w:rsid w:val="000B36FB"/>
    <w:rsid w:val="000B4118"/>
    <w:rsid w:val="000B6AE1"/>
    <w:rsid w:val="000B7B4C"/>
    <w:rsid w:val="000C00B1"/>
    <w:rsid w:val="000C12C8"/>
    <w:rsid w:val="000C2782"/>
    <w:rsid w:val="000C32A4"/>
    <w:rsid w:val="000C4273"/>
    <w:rsid w:val="000C4EE7"/>
    <w:rsid w:val="000C6728"/>
    <w:rsid w:val="000D131A"/>
    <w:rsid w:val="000D1995"/>
    <w:rsid w:val="000D2B78"/>
    <w:rsid w:val="000D4BD3"/>
    <w:rsid w:val="000D6D62"/>
    <w:rsid w:val="000D7037"/>
    <w:rsid w:val="000D748F"/>
    <w:rsid w:val="000E497D"/>
    <w:rsid w:val="000E5B63"/>
    <w:rsid w:val="000E6313"/>
    <w:rsid w:val="000E7B3F"/>
    <w:rsid w:val="000E7B87"/>
    <w:rsid w:val="000F2C62"/>
    <w:rsid w:val="000F3989"/>
    <w:rsid w:val="000F6691"/>
    <w:rsid w:val="00100D57"/>
    <w:rsid w:val="0010120C"/>
    <w:rsid w:val="00105390"/>
    <w:rsid w:val="00105DEE"/>
    <w:rsid w:val="0010669D"/>
    <w:rsid w:val="001067B5"/>
    <w:rsid w:val="00111986"/>
    <w:rsid w:val="00111B17"/>
    <w:rsid w:val="0011415E"/>
    <w:rsid w:val="00116BC0"/>
    <w:rsid w:val="00120924"/>
    <w:rsid w:val="00121CA6"/>
    <w:rsid w:val="0012312F"/>
    <w:rsid w:val="001239B5"/>
    <w:rsid w:val="00123E78"/>
    <w:rsid w:val="001241F9"/>
    <w:rsid w:val="00124C9A"/>
    <w:rsid w:val="001267BD"/>
    <w:rsid w:val="00126956"/>
    <w:rsid w:val="00126C19"/>
    <w:rsid w:val="00126D57"/>
    <w:rsid w:val="001271DB"/>
    <w:rsid w:val="00130A88"/>
    <w:rsid w:val="00131724"/>
    <w:rsid w:val="001318B0"/>
    <w:rsid w:val="00131DC3"/>
    <w:rsid w:val="00134A7F"/>
    <w:rsid w:val="00134C75"/>
    <w:rsid w:val="001358D7"/>
    <w:rsid w:val="0013711C"/>
    <w:rsid w:val="00140279"/>
    <w:rsid w:val="001439E0"/>
    <w:rsid w:val="00144872"/>
    <w:rsid w:val="00146C58"/>
    <w:rsid w:val="001471F7"/>
    <w:rsid w:val="00150E39"/>
    <w:rsid w:val="00153B25"/>
    <w:rsid w:val="00156041"/>
    <w:rsid w:val="00156B3F"/>
    <w:rsid w:val="00157310"/>
    <w:rsid w:val="0015771A"/>
    <w:rsid w:val="001607FD"/>
    <w:rsid w:val="00162F3F"/>
    <w:rsid w:val="001636D1"/>
    <w:rsid w:val="001641FC"/>
    <w:rsid w:val="00166688"/>
    <w:rsid w:val="00166701"/>
    <w:rsid w:val="0017181E"/>
    <w:rsid w:val="00171D22"/>
    <w:rsid w:val="001720CC"/>
    <w:rsid w:val="00173379"/>
    <w:rsid w:val="0017468C"/>
    <w:rsid w:val="00175098"/>
    <w:rsid w:val="00175F62"/>
    <w:rsid w:val="001772CF"/>
    <w:rsid w:val="00181876"/>
    <w:rsid w:val="00181D9F"/>
    <w:rsid w:val="0018653D"/>
    <w:rsid w:val="00187479"/>
    <w:rsid w:val="00191CAE"/>
    <w:rsid w:val="00195FBB"/>
    <w:rsid w:val="00197CBE"/>
    <w:rsid w:val="001A01AA"/>
    <w:rsid w:val="001A12EA"/>
    <w:rsid w:val="001A19CA"/>
    <w:rsid w:val="001A1A7E"/>
    <w:rsid w:val="001A32E2"/>
    <w:rsid w:val="001A37F9"/>
    <w:rsid w:val="001A3ED8"/>
    <w:rsid w:val="001A51FA"/>
    <w:rsid w:val="001A5795"/>
    <w:rsid w:val="001A5D64"/>
    <w:rsid w:val="001A7174"/>
    <w:rsid w:val="001A78F6"/>
    <w:rsid w:val="001B0752"/>
    <w:rsid w:val="001B1475"/>
    <w:rsid w:val="001B21FD"/>
    <w:rsid w:val="001B362F"/>
    <w:rsid w:val="001B5D48"/>
    <w:rsid w:val="001B7F62"/>
    <w:rsid w:val="001C03FD"/>
    <w:rsid w:val="001C2C0B"/>
    <w:rsid w:val="001C3575"/>
    <w:rsid w:val="001C4807"/>
    <w:rsid w:val="001C5B01"/>
    <w:rsid w:val="001D1EB0"/>
    <w:rsid w:val="001D5B12"/>
    <w:rsid w:val="001E042F"/>
    <w:rsid w:val="001E08D3"/>
    <w:rsid w:val="001E1470"/>
    <w:rsid w:val="001E1BC6"/>
    <w:rsid w:val="001E30F6"/>
    <w:rsid w:val="001E3910"/>
    <w:rsid w:val="001E3BD5"/>
    <w:rsid w:val="001E5194"/>
    <w:rsid w:val="001F287A"/>
    <w:rsid w:val="001F3001"/>
    <w:rsid w:val="00200723"/>
    <w:rsid w:val="00206635"/>
    <w:rsid w:val="00210022"/>
    <w:rsid w:val="00211352"/>
    <w:rsid w:val="00211695"/>
    <w:rsid w:val="0021189B"/>
    <w:rsid w:val="002130D8"/>
    <w:rsid w:val="00213163"/>
    <w:rsid w:val="00213686"/>
    <w:rsid w:val="00214139"/>
    <w:rsid w:val="00214DE4"/>
    <w:rsid w:val="0021777C"/>
    <w:rsid w:val="00217881"/>
    <w:rsid w:val="00221ED7"/>
    <w:rsid w:val="002241EF"/>
    <w:rsid w:val="00225565"/>
    <w:rsid w:val="00225819"/>
    <w:rsid w:val="00226D1F"/>
    <w:rsid w:val="002276B1"/>
    <w:rsid w:val="00230779"/>
    <w:rsid w:val="00230DAF"/>
    <w:rsid w:val="00231AB5"/>
    <w:rsid w:val="00235CF3"/>
    <w:rsid w:val="00243B74"/>
    <w:rsid w:val="00243FBA"/>
    <w:rsid w:val="0024588A"/>
    <w:rsid w:val="00246AE9"/>
    <w:rsid w:val="00246DC8"/>
    <w:rsid w:val="00247FF0"/>
    <w:rsid w:val="002505D1"/>
    <w:rsid w:val="0025373F"/>
    <w:rsid w:val="00254451"/>
    <w:rsid w:val="002544C5"/>
    <w:rsid w:val="0025517F"/>
    <w:rsid w:val="0025519C"/>
    <w:rsid w:val="0025549C"/>
    <w:rsid w:val="0025681A"/>
    <w:rsid w:val="00262762"/>
    <w:rsid w:val="00262915"/>
    <w:rsid w:val="00263043"/>
    <w:rsid w:val="00263D21"/>
    <w:rsid w:val="00264725"/>
    <w:rsid w:val="00265D39"/>
    <w:rsid w:val="00266254"/>
    <w:rsid w:val="002713F1"/>
    <w:rsid w:val="002724B8"/>
    <w:rsid w:val="002724E6"/>
    <w:rsid w:val="002727B2"/>
    <w:rsid w:val="002730A1"/>
    <w:rsid w:val="0027321F"/>
    <w:rsid w:val="002743FD"/>
    <w:rsid w:val="00277E9C"/>
    <w:rsid w:val="002808F2"/>
    <w:rsid w:val="00280EF2"/>
    <w:rsid w:val="00281D43"/>
    <w:rsid w:val="00283800"/>
    <w:rsid w:val="0028544A"/>
    <w:rsid w:val="0028701D"/>
    <w:rsid w:val="002922DE"/>
    <w:rsid w:val="002926FD"/>
    <w:rsid w:val="00292D53"/>
    <w:rsid w:val="00293563"/>
    <w:rsid w:val="00293960"/>
    <w:rsid w:val="00295386"/>
    <w:rsid w:val="00295712"/>
    <w:rsid w:val="00297277"/>
    <w:rsid w:val="0029765B"/>
    <w:rsid w:val="002A0154"/>
    <w:rsid w:val="002A0510"/>
    <w:rsid w:val="002A11AC"/>
    <w:rsid w:val="002A4931"/>
    <w:rsid w:val="002A6038"/>
    <w:rsid w:val="002B071A"/>
    <w:rsid w:val="002B12CB"/>
    <w:rsid w:val="002B2E39"/>
    <w:rsid w:val="002B44E7"/>
    <w:rsid w:val="002B7D23"/>
    <w:rsid w:val="002C047A"/>
    <w:rsid w:val="002C1836"/>
    <w:rsid w:val="002C1D51"/>
    <w:rsid w:val="002C39BF"/>
    <w:rsid w:val="002C6F92"/>
    <w:rsid w:val="002C7BB0"/>
    <w:rsid w:val="002D0B7C"/>
    <w:rsid w:val="002D1659"/>
    <w:rsid w:val="002D3631"/>
    <w:rsid w:val="002D3BEA"/>
    <w:rsid w:val="002D4AB2"/>
    <w:rsid w:val="002D4AC6"/>
    <w:rsid w:val="002D624F"/>
    <w:rsid w:val="002D68AA"/>
    <w:rsid w:val="002D7ECF"/>
    <w:rsid w:val="002E0591"/>
    <w:rsid w:val="002E13FE"/>
    <w:rsid w:val="002E16F7"/>
    <w:rsid w:val="002E26DE"/>
    <w:rsid w:val="002E49F3"/>
    <w:rsid w:val="002E62A7"/>
    <w:rsid w:val="002E66D0"/>
    <w:rsid w:val="002F0A85"/>
    <w:rsid w:val="002F3E4B"/>
    <w:rsid w:val="002F5104"/>
    <w:rsid w:val="002F7D17"/>
    <w:rsid w:val="003005C5"/>
    <w:rsid w:val="00301A69"/>
    <w:rsid w:val="00302A51"/>
    <w:rsid w:val="003063D3"/>
    <w:rsid w:val="0030640E"/>
    <w:rsid w:val="003104B8"/>
    <w:rsid w:val="00310AE9"/>
    <w:rsid w:val="00311B8D"/>
    <w:rsid w:val="00314C4A"/>
    <w:rsid w:val="00320AE2"/>
    <w:rsid w:val="00322B21"/>
    <w:rsid w:val="00325E0F"/>
    <w:rsid w:val="003273A7"/>
    <w:rsid w:val="003305BA"/>
    <w:rsid w:val="00331AFD"/>
    <w:rsid w:val="00331C7F"/>
    <w:rsid w:val="00332B45"/>
    <w:rsid w:val="00333B77"/>
    <w:rsid w:val="00334CA5"/>
    <w:rsid w:val="003350E3"/>
    <w:rsid w:val="00335F6B"/>
    <w:rsid w:val="00335F76"/>
    <w:rsid w:val="00336602"/>
    <w:rsid w:val="00336F38"/>
    <w:rsid w:val="003408BE"/>
    <w:rsid w:val="003411AF"/>
    <w:rsid w:val="003428E4"/>
    <w:rsid w:val="00343072"/>
    <w:rsid w:val="00344439"/>
    <w:rsid w:val="00345A50"/>
    <w:rsid w:val="00346797"/>
    <w:rsid w:val="00350D5F"/>
    <w:rsid w:val="003518B1"/>
    <w:rsid w:val="00353945"/>
    <w:rsid w:val="00355198"/>
    <w:rsid w:val="00355D2E"/>
    <w:rsid w:val="00356A47"/>
    <w:rsid w:val="00357A5B"/>
    <w:rsid w:val="00361F20"/>
    <w:rsid w:val="00365422"/>
    <w:rsid w:val="00366EFD"/>
    <w:rsid w:val="00367572"/>
    <w:rsid w:val="00370A6A"/>
    <w:rsid w:val="00373CB1"/>
    <w:rsid w:val="003746E0"/>
    <w:rsid w:val="003753E4"/>
    <w:rsid w:val="003770C3"/>
    <w:rsid w:val="00377858"/>
    <w:rsid w:val="00380093"/>
    <w:rsid w:val="00380A83"/>
    <w:rsid w:val="00382852"/>
    <w:rsid w:val="00383A4B"/>
    <w:rsid w:val="00386F6A"/>
    <w:rsid w:val="00387617"/>
    <w:rsid w:val="0039266B"/>
    <w:rsid w:val="00392879"/>
    <w:rsid w:val="003928C9"/>
    <w:rsid w:val="003A0393"/>
    <w:rsid w:val="003A06F8"/>
    <w:rsid w:val="003A52DD"/>
    <w:rsid w:val="003A690B"/>
    <w:rsid w:val="003B00C9"/>
    <w:rsid w:val="003B0CC6"/>
    <w:rsid w:val="003B14B0"/>
    <w:rsid w:val="003B2164"/>
    <w:rsid w:val="003B420F"/>
    <w:rsid w:val="003B4962"/>
    <w:rsid w:val="003B4B06"/>
    <w:rsid w:val="003B5669"/>
    <w:rsid w:val="003B66A9"/>
    <w:rsid w:val="003B6712"/>
    <w:rsid w:val="003B7A16"/>
    <w:rsid w:val="003C1386"/>
    <w:rsid w:val="003C419D"/>
    <w:rsid w:val="003C564F"/>
    <w:rsid w:val="003C60FC"/>
    <w:rsid w:val="003C61B4"/>
    <w:rsid w:val="003D0E1D"/>
    <w:rsid w:val="003D1D17"/>
    <w:rsid w:val="003D1E5E"/>
    <w:rsid w:val="003D2107"/>
    <w:rsid w:val="003D266A"/>
    <w:rsid w:val="003D4F12"/>
    <w:rsid w:val="003D5204"/>
    <w:rsid w:val="003D5F71"/>
    <w:rsid w:val="003D6C2C"/>
    <w:rsid w:val="003D74F6"/>
    <w:rsid w:val="003E0346"/>
    <w:rsid w:val="003E0A9E"/>
    <w:rsid w:val="003E165B"/>
    <w:rsid w:val="003E1BAA"/>
    <w:rsid w:val="003E3184"/>
    <w:rsid w:val="003E7A44"/>
    <w:rsid w:val="003E7D42"/>
    <w:rsid w:val="003F2504"/>
    <w:rsid w:val="003F2861"/>
    <w:rsid w:val="003F49A0"/>
    <w:rsid w:val="00403B1B"/>
    <w:rsid w:val="00403F82"/>
    <w:rsid w:val="00407908"/>
    <w:rsid w:val="004115CC"/>
    <w:rsid w:val="004115F1"/>
    <w:rsid w:val="00412C0A"/>
    <w:rsid w:val="004158A1"/>
    <w:rsid w:val="00416190"/>
    <w:rsid w:val="00416778"/>
    <w:rsid w:val="00417550"/>
    <w:rsid w:val="00421C57"/>
    <w:rsid w:val="00423D72"/>
    <w:rsid w:val="00424275"/>
    <w:rsid w:val="00424D5E"/>
    <w:rsid w:val="00432845"/>
    <w:rsid w:val="004330F4"/>
    <w:rsid w:val="004333E3"/>
    <w:rsid w:val="00433657"/>
    <w:rsid w:val="0043466E"/>
    <w:rsid w:val="00436405"/>
    <w:rsid w:val="004403E8"/>
    <w:rsid w:val="00440D43"/>
    <w:rsid w:val="0044187F"/>
    <w:rsid w:val="00442FC9"/>
    <w:rsid w:val="00444167"/>
    <w:rsid w:val="004472C2"/>
    <w:rsid w:val="0045159D"/>
    <w:rsid w:val="00451A79"/>
    <w:rsid w:val="00451B8B"/>
    <w:rsid w:val="00453037"/>
    <w:rsid w:val="00453071"/>
    <w:rsid w:val="004530DA"/>
    <w:rsid w:val="00454179"/>
    <w:rsid w:val="00454B8C"/>
    <w:rsid w:val="004555FD"/>
    <w:rsid w:val="00460ED7"/>
    <w:rsid w:val="00460EDB"/>
    <w:rsid w:val="00463D4D"/>
    <w:rsid w:val="00465B8E"/>
    <w:rsid w:val="004674E1"/>
    <w:rsid w:val="004676D9"/>
    <w:rsid w:val="004713BE"/>
    <w:rsid w:val="00471620"/>
    <w:rsid w:val="00471D19"/>
    <w:rsid w:val="00472C41"/>
    <w:rsid w:val="00474DC6"/>
    <w:rsid w:val="004762B9"/>
    <w:rsid w:val="004817F9"/>
    <w:rsid w:val="00482B99"/>
    <w:rsid w:val="00483A06"/>
    <w:rsid w:val="0048446C"/>
    <w:rsid w:val="00484A47"/>
    <w:rsid w:val="00487674"/>
    <w:rsid w:val="0048767F"/>
    <w:rsid w:val="004907AF"/>
    <w:rsid w:val="00490881"/>
    <w:rsid w:val="00490A12"/>
    <w:rsid w:val="00491274"/>
    <w:rsid w:val="00494C0E"/>
    <w:rsid w:val="00495E27"/>
    <w:rsid w:val="004962ED"/>
    <w:rsid w:val="00496C96"/>
    <w:rsid w:val="00497576"/>
    <w:rsid w:val="0049777A"/>
    <w:rsid w:val="00497E19"/>
    <w:rsid w:val="004A2D79"/>
    <w:rsid w:val="004A4219"/>
    <w:rsid w:val="004A6AC0"/>
    <w:rsid w:val="004A6B1B"/>
    <w:rsid w:val="004A7A5B"/>
    <w:rsid w:val="004B143F"/>
    <w:rsid w:val="004B1C77"/>
    <w:rsid w:val="004B23B8"/>
    <w:rsid w:val="004B4754"/>
    <w:rsid w:val="004B5F4B"/>
    <w:rsid w:val="004B643D"/>
    <w:rsid w:val="004B7ACD"/>
    <w:rsid w:val="004B7D28"/>
    <w:rsid w:val="004C1A3D"/>
    <w:rsid w:val="004C392B"/>
    <w:rsid w:val="004C51F8"/>
    <w:rsid w:val="004C6282"/>
    <w:rsid w:val="004D0B10"/>
    <w:rsid w:val="004D3826"/>
    <w:rsid w:val="004D457A"/>
    <w:rsid w:val="004D4951"/>
    <w:rsid w:val="004D5252"/>
    <w:rsid w:val="004D6663"/>
    <w:rsid w:val="004D70A9"/>
    <w:rsid w:val="004E1000"/>
    <w:rsid w:val="004E248F"/>
    <w:rsid w:val="004E423A"/>
    <w:rsid w:val="004E5A64"/>
    <w:rsid w:val="004E7B71"/>
    <w:rsid w:val="004F093B"/>
    <w:rsid w:val="004F135C"/>
    <w:rsid w:val="004F21AD"/>
    <w:rsid w:val="004F25DF"/>
    <w:rsid w:val="004F2C91"/>
    <w:rsid w:val="004F301E"/>
    <w:rsid w:val="004F38B1"/>
    <w:rsid w:val="004F4D8D"/>
    <w:rsid w:val="004F58F5"/>
    <w:rsid w:val="004F6435"/>
    <w:rsid w:val="004F7C9F"/>
    <w:rsid w:val="0050001C"/>
    <w:rsid w:val="00504006"/>
    <w:rsid w:val="00504239"/>
    <w:rsid w:val="00504773"/>
    <w:rsid w:val="005050E9"/>
    <w:rsid w:val="005058FD"/>
    <w:rsid w:val="00510ECA"/>
    <w:rsid w:val="0051239E"/>
    <w:rsid w:val="00512623"/>
    <w:rsid w:val="00514480"/>
    <w:rsid w:val="00514BBF"/>
    <w:rsid w:val="0052000C"/>
    <w:rsid w:val="00520073"/>
    <w:rsid w:val="00520349"/>
    <w:rsid w:val="005205FC"/>
    <w:rsid w:val="00520C73"/>
    <w:rsid w:val="00522473"/>
    <w:rsid w:val="0052341D"/>
    <w:rsid w:val="0052456D"/>
    <w:rsid w:val="00525431"/>
    <w:rsid w:val="00531F3F"/>
    <w:rsid w:val="00533475"/>
    <w:rsid w:val="00534126"/>
    <w:rsid w:val="0053476C"/>
    <w:rsid w:val="005357AA"/>
    <w:rsid w:val="005359FC"/>
    <w:rsid w:val="00536154"/>
    <w:rsid w:val="005365B1"/>
    <w:rsid w:val="00537948"/>
    <w:rsid w:val="00537EDB"/>
    <w:rsid w:val="00540139"/>
    <w:rsid w:val="005401EF"/>
    <w:rsid w:val="00541968"/>
    <w:rsid w:val="00541FB0"/>
    <w:rsid w:val="00542508"/>
    <w:rsid w:val="00544A89"/>
    <w:rsid w:val="00546A65"/>
    <w:rsid w:val="00546D0D"/>
    <w:rsid w:val="005474F6"/>
    <w:rsid w:val="00547CF5"/>
    <w:rsid w:val="00551183"/>
    <w:rsid w:val="00552B89"/>
    <w:rsid w:val="0055329C"/>
    <w:rsid w:val="00556BC9"/>
    <w:rsid w:val="00557B25"/>
    <w:rsid w:val="0056099D"/>
    <w:rsid w:val="005616A4"/>
    <w:rsid w:val="00561A61"/>
    <w:rsid w:val="00562BEA"/>
    <w:rsid w:val="00563EA2"/>
    <w:rsid w:val="00565CBC"/>
    <w:rsid w:val="005725C1"/>
    <w:rsid w:val="00574937"/>
    <w:rsid w:val="00575A1C"/>
    <w:rsid w:val="00575BE0"/>
    <w:rsid w:val="00580257"/>
    <w:rsid w:val="00580676"/>
    <w:rsid w:val="005812A3"/>
    <w:rsid w:val="00581C70"/>
    <w:rsid w:val="00582963"/>
    <w:rsid w:val="005831D2"/>
    <w:rsid w:val="00583928"/>
    <w:rsid w:val="00583970"/>
    <w:rsid w:val="00583EAF"/>
    <w:rsid w:val="0058418F"/>
    <w:rsid w:val="005868B9"/>
    <w:rsid w:val="005907F2"/>
    <w:rsid w:val="00590C13"/>
    <w:rsid w:val="00591CD5"/>
    <w:rsid w:val="00591D00"/>
    <w:rsid w:val="005921ED"/>
    <w:rsid w:val="00592561"/>
    <w:rsid w:val="00592A88"/>
    <w:rsid w:val="00593E41"/>
    <w:rsid w:val="00594B5F"/>
    <w:rsid w:val="00597ACB"/>
    <w:rsid w:val="005A0757"/>
    <w:rsid w:val="005A1AF1"/>
    <w:rsid w:val="005A20F2"/>
    <w:rsid w:val="005A2889"/>
    <w:rsid w:val="005A3022"/>
    <w:rsid w:val="005A345C"/>
    <w:rsid w:val="005A37FB"/>
    <w:rsid w:val="005A3CFA"/>
    <w:rsid w:val="005A3FBB"/>
    <w:rsid w:val="005A6E96"/>
    <w:rsid w:val="005A7591"/>
    <w:rsid w:val="005B0253"/>
    <w:rsid w:val="005B1061"/>
    <w:rsid w:val="005B10D8"/>
    <w:rsid w:val="005B152D"/>
    <w:rsid w:val="005B3F3E"/>
    <w:rsid w:val="005B5356"/>
    <w:rsid w:val="005B75BA"/>
    <w:rsid w:val="005B7629"/>
    <w:rsid w:val="005B76AF"/>
    <w:rsid w:val="005C1206"/>
    <w:rsid w:val="005C14C8"/>
    <w:rsid w:val="005C1FC9"/>
    <w:rsid w:val="005C21A1"/>
    <w:rsid w:val="005C2AFA"/>
    <w:rsid w:val="005C2FCE"/>
    <w:rsid w:val="005C388D"/>
    <w:rsid w:val="005C3D8F"/>
    <w:rsid w:val="005C6736"/>
    <w:rsid w:val="005C69F1"/>
    <w:rsid w:val="005C7BE2"/>
    <w:rsid w:val="005D05A1"/>
    <w:rsid w:val="005D075C"/>
    <w:rsid w:val="005D14CC"/>
    <w:rsid w:val="005D2BD0"/>
    <w:rsid w:val="005D4E38"/>
    <w:rsid w:val="005D6A08"/>
    <w:rsid w:val="005D75B8"/>
    <w:rsid w:val="005E0AC0"/>
    <w:rsid w:val="005E0D6E"/>
    <w:rsid w:val="005E131F"/>
    <w:rsid w:val="005E24F8"/>
    <w:rsid w:val="005E5E65"/>
    <w:rsid w:val="005E69BA"/>
    <w:rsid w:val="005E6FD1"/>
    <w:rsid w:val="005E721D"/>
    <w:rsid w:val="005E7952"/>
    <w:rsid w:val="005F10F8"/>
    <w:rsid w:val="005F39CD"/>
    <w:rsid w:val="005F524A"/>
    <w:rsid w:val="005F5E2D"/>
    <w:rsid w:val="005F7A51"/>
    <w:rsid w:val="005F7FBF"/>
    <w:rsid w:val="00600973"/>
    <w:rsid w:val="00602D26"/>
    <w:rsid w:val="006030DA"/>
    <w:rsid w:val="0060340D"/>
    <w:rsid w:val="0060680B"/>
    <w:rsid w:val="00606E98"/>
    <w:rsid w:val="00610C1C"/>
    <w:rsid w:val="00610E20"/>
    <w:rsid w:val="00612D7E"/>
    <w:rsid w:val="00612F24"/>
    <w:rsid w:val="006144F7"/>
    <w:rsid w:val="00614E27"/>
    <w:rsid w:val="0061559D"/>
    <w:rsid w:val="00615C92"/>
    <w:rsid w:val="00615E4F"/>
    <w:rsid w:val="00621B71"/>
    <w:rsid w:val="0062215A"/>
    <w:rsid w:val="00623466"/>
    <w:rsid w:val="006246F4"/>
    <w:rsid w:val="00624C78"/>
    <w:rsid w:val="00625092"/>
    <w:rsid w:val="00630DC8"/>
    <w:rsid w:val="00631E19"/>
    <w:rsid w:val="00634918"/>
    <w:rsid w:val="00634C1B"/>
    <w:rsid w:val="0063710E"/>
    <w:rsid w:val="0063753C"/>
    <w:rsid w:val="00637755"/>
    <w:rsid w:val="00641015"/>
    <w:rsid w:val="006418FE"/>
    <w:rsid w:val="00641F4D"/>
    <w:rsid w:val="00642510"/>
    <w:rsid w:val="00644665"/>
    <w:rsid w:val="00644979"/>
    <w:rsid w:val="00644B0E"/>
    <w:rsid w:val="00644D68"/>
    <w:rsid w:val="00646CA2"/>
    <w:rsid w:val="00650F38"/>
    <w:rsid w:val="00654FCF"/>
    <w:rsid w:val="006566AD"/>
    <w:rsid w:val="006567C5"/>
    <w:rsid w:val="0066113C"/>
    <w:rsid w:val="0066180E"/>
    <w:rsid w:val="0066191F"/>
    <w:rsid w:val="00664F1A"/>
    <w:rsid w:val="006654C9"/>
    <w:rsid w:val="006654DD"/>
    <w:rsid w:val="00665B69"/>
    <w:rsid w:val="00671025"/>
    <w:rsid w:val="00671735"/>
    <w:rsid w:val="00674657"/>
    <w:rsid w:val="006758C1"/>
    <w:rsid w:val="0067593C"/>
    <w:rsid w:val="00675968"/>
    <w:rsid w:val="006765A8"/>
    <w:rsid w:val="006801B4"/>
    <w:rsid w:val="006815A4"/>
    <w:rsid w:val="006835E7"/>
    <w:rsid w:val="00685EE7"/>
    <w:rsid w:val="00687163"/>
    <w:rsid w:val="0068777E"/>
    <w:rsid w:val="00687A24"/>
    <w:rsid w:val="006908FD"/>
    <w:rsid w:val="006959DD"/>
    <w:rsid w:val="00695BBC"/>
    <w:rsid w:val="0069630A"/>
    <w:rsid w:val="00696919"/>
    <w:rsid w:val="00696D96"/>
    <w:rsid w:val="006A1300"/>
    <w:rsid w:val="006A15BF"/>
    <w:rsid w:val="006A19D4"/>
    <w:rsid w:val="006A2673"/>
    <w:rsid w:val="006A287A"/>
    <w:rsid w:val="006A41EC"/>
    <w:rsid w:val="006A5683"/>
    <w:rsid w:val="006A6483"/>
    <w:rsid w:val="006A6E33"/>
    <w:rsid w:val="006A7A33"/>
    <w:rsid w:val="006A7AE3"/>
    <w:rsid w:val="006B0050"/>
    <w:rsid w:val="006B0B91"/>
    <w:rsid w:val="006B203E"/>
    <w:rsid w:val="006B38EC"/>
    <w:rsid w:val="006B4665"/>
    <w:rsid w:val="006B4A7B"/>
    <w:rsid w:val="006B5519"/>
    <w:rsid w:val="006B5570"/>
    <w:rsid w:val="006B652F"/>
    <w:rsid w:val="006B653A"/>
    <w:rsid w:val="006B776E"/>
    <w:rsid w:val="006C02A2"/>
    <w:rsid w:val="006C0AA6"/>
    <w:rsid w:val="006C0CCD"/>
    <w:rsid w:val="006C36D0"/>
    <w:rsid w:val="006C36DC"/>
    <w:rsid w:val="006C474D"/>
    <w:rsid w:val="006C609C"/>
    <w:rsid w:val="006C60DD"/>
    <w:rsid w:val="006C643C"/>
    <w:rsid w:val="006D4172"/>
    <w:rsid w:val="006D4745"/>
    <w:rsid w:val="006D6077"/>
    <w:rsid w:val="006D7CC5"/>
    <w:rsid w:val="006D7ED8"/>
    <w:rsid w:val="006E3FCA"/>
    <w:rsid w:val="006E4055"/>
    <w:rsid w:val="006E5214"/>
    <w:rsid w:val="006E5D89"/>
    <w:rsid w:val="006E75D3"/>
    <w:rsid w:val="006F01B6"/>
    <w:rsid w:val="006F0EC8"/>
    <w:rsid w:val="006F3FD2"/>
    <w:rsid w:val="006F641D"/>
    <w:rsid w:val="006F7248"/>
    <w:rsid w:val="007006D2"/>
    <w:rsid w:val="00704141"/>
    <w:rsid w:val="00704E29"/>
    <w:rsid w:val="00707905"/>
    <w:rsid w:val="00710D7C"/>
    <w:rsid w:val="0071225B"/>
    <w:rsid w:val="00712531"/>
    <w:rsid w:val="00712F18"/>
    <w:rsid w:val="007135B0"/>
    <w:rsid w:val="0071414D"/>
    <w:rsid w:val="007142F8"/>
    <w:rsid w:val="007150F1"/>
    <w:rsid w:val="00715778"/>
    <w:rsid w:val="0071673C"/>
    <w:rsid w:val="007177E4"/>
    <w:rsid w:val="007201AE"/>
    <w:rsid w:val="0072029E"/>
    <w:rsid w:val="00720958"/>
    <w:rsid w:val="00722B3F"/>
    <w:rsid w:val="0072372F"/>
    <w:rsid w:val="00723936"/>
    <w:rsid w:val="00726C36"/>
    <w:rsid w:val="00727760"/>
    <w:rsid w:val="00727E5B"/>
    <w:rsid w:val="007313A9"/>
    <w:rsid w:val="00735083"/>
    <w:rsid w:val="00735F0A"/>
    <w:rsid w:val="00736E8B"/>
    <w:rsid w:val="0073714A"/>
    <w:rsid w:val="007372C3"/>
    <w:rsid w:val="00737BD4"/>
    <w:rsid w:val="00740385"/>
    <w:rsid w:val="00740F23"/>
    <w:rsid w:val="00741E8F"/>
    <w:rsid w:val="00743E16"/>
    <w:rsid w:val="00744169"/>
    <w:rsid w:val="00744B01"/>
    <w:rsid w:val="0074626A"/>
    <w:rsid w:val="00746C58"/>
    <w:rsid w:val="00750212"/>
    <w:rsid w:val="00750C33"/>
    <w:rsid w:val="00750E4F"/>
    <w:rsid w:val="007534B1"/>
    <w:rsid w:val="007536D5"/>
    <w:rsid w:val="00754CFD"/>
    <w:rsid w:val="00755FEE"/>
    <w:rsid w:val="00757BBA"/>
    <w:rsid w:val="00761A2A"/>
    <w:rsid w:val="00762B6D"/>
    <w:rsid w:val="00763B17"/>
    <w:rsid w:val="00766FF0"/>
    <w:rsid w:val="00770BCB"/>
    <w:rsid w:val="00772E6A"/>
    <w:rsid w:val="00772F31"/>
    <w:rsid w:val="007756B2"/>
    <w:rsid w:val="00777F62"/>
    <w:rsid w:val="007802CA"/>
    <w:rsid w:val="0078147F"/>
    <w:rsid w:val="007827E8"/>
    <w:rsid w:val="00783908"/>
    <w:rsid w:val="007849BA"/>
    <w:rsid w:val="007856E7"/>
    <w:rsid w:val="00790192"/>
    <w:rsid w:val="00790441"/>
    <w:rsid w:val="007909F2"/>
    <w:rsid w:val="00794DD1"/>
    <w:rsid w:val="00797706"/>
    <w:rsid w:val="00797C5B"/>
    <w:rsid w:val="007A09C8"/>
    <w:rsid w:val="007A1B32"/>
    <w:rsid w:val="007A1DF4"/>
    <w:rsid w:val="007A28CA"/>
    <w:rsid w:val="007A29F4"/>
    <w:rsid w:val="007A301E"/>
    <w:rsid w:val="007A4249"/>
    <w:rsid w:val="007A472A"/>
    <w:rsid w:val="007A4B3D"/>
    <w:rsid w:val="007A5CA1"/>
    <w:rsid w:val="007A5F25"/>
    <w:rsid w:val="007A6219"/>
    <w:rsid w:val="007A6E27"/>
    <w:rsid w:val="007A7494"/>
    <w:rsid w:val="007B0BD4"/>
    <w:rsid w:val="007B2BCC"/>
    <w:rsid w:val="007B315F"/>
    <w:rsid w:val="007B4EC1"/>
    <w:rsid w:val="007B5235"/>
    <w:rsid w:val="007B63C0"/>
    <w:rsid w:val="007B7A1F"/>
    <w:rsid w:val="007C594A"/>
    <w:rsid w:val="007D208C"/>
    <w:rsid w:val="007D5EDD"/>
    <w:rsid w:val="007D61F7"/>
    <w:rsid w:val="007D7B23"/>
    <w:rsid w:val="007E12B5"/>
    <w:rsid w:val="007E23AF"/>
    <w:rsid w:val="007E2638"/>
    <w:rsid w:val="007E2ED4"/>
    <w:rsid w:val="007E2F65"/>
    <w:rsid w:val="007E3789"/>
    <w:rsid w:val="007E4163"/>
    <w:rsid w:val="007E4CB3"/>
    <w:rsid w:val="007E76AD"/>
    <w:rsid w:val="007E7740"/>
    <w:rsid w:val="007F2922"/>
    <w:rsid w:val="007F4566"/>
    <w:rsid w:val="007F4770"/>
    <w:rsid w:val="007F6127"/>
    <w:rsid w:val="007F734F"/>
    <w:rsid w:val="008000CB"/>
    <w:rsid w:val="00800BAA"/>
    <w:rsid w:val="00801259"/>
    <w:rsid w:val="0080482E"/>
    <w:rsid w:val="00810663"/>
    <w:rsid w:val="00811CC6"/>
    <w:rsid w:val="00812F11"/>
    <w:rsid w:val="0081347B"/>
    <w:rsid w:val="00816863"/>
    <w:rsid w:val="008169E0"/>
    <w:rsid w:val="008175AB"/>
    <w:rsid w:val="0082100C"/>
    <w:rsid w:val="00821E0E"/>
    <w:rsid w:val="0082488C"/>
    <w:rsid w:val="00825A56"/>
    <w:rsid w:val="00825AC2"/>
    <w:rsid w:val="00826A33"/>
    <w:rsid w:val="008279B1"/>
    <w:rsid w:val="00827FF1"/>
    <w:rsid w:val="00830D8F"/>
    <w:rsid w:val="00834964"/>
    <w:rsid w:val="0083603A"/>
    <w:rsid w:val="00836220"/>
    <w:rsid w:val="008408F4"/>
    <w:rsid w:val="00840C3D"/>
    <w:rsid w:val="00841EA7"/>
    <w:rsid w:val="00845D65"/>
    <w:rsid w:val="00846548"/>
    <w:rsid w:val="008468F2"/>
    <w:rsid w:val="00850BF3"/>
    <w:rsid w:val="00851919"/>
    <w:rsid w:val="00851F51"/>
    <w:rsid w:val="0085216F"/>
    <w:rsid w:val="008543E2"/>
    <w:rsid w:val="00854F49"/>
    <w:rsid w:val="00855B65"/>
    <w:rsid w:val="00857124"/>
    <w:rsid w:val="00860A4B"/>
    <w:rsid w:val="00865F5C"/>
    <w:rsid w:val="00866272"/>
    <w:rsid w:val="00867AC4"/>
    <w:rsid w:val="00870E12"/>
    <w:rsid w:val="00871757"/>
    <w:rsid w:val="008721D0"/>
    <w:rsid w:val="00875715"/>
    <w:rsid w:val="00877959"/>
    <w:rsid w:val="008804AD"/>
    <w:rsid w:val="00882EEE"/>
    <w:rsid w:val="00883AD5"/>
    <w:rsid w:val="00883BB7"/>
    <w:rsid w:val="00884C21"/>
    <w:rsid w:val="0088592F"/>
    <w:rsid w:val="00892703"/>
    <w:rsid w:val="0089552B"/>
    <w:rsid w:val="00895BF2"/>
    <w:rsid w:val="00897E47"/>
    <w:rsid w:val="008A10B1"/>
    <w:rsid w:val="008A2512"/>
    <w:rsid w:val="008A37CB"/>
    <w:rsid w:val="008A3E09"/>
    <w:rsid w:val="008A3EFF"/>
    <w:rsid w:val="008A48FB"/>
    <w:rsid w:val="008A513D"/>
    <w:rsid w:val="008A5167"/>
    <w:rsid w:val="008A6573"/>
    <w:rsid w:val="008B172D"/>
    <w:rsid w:val="008B1EAC"/>
    <w:rsid w:val="008B6844"/>
    <w:rsid w:val="008B71C3"/>
    <w:rsid w:val="008B7553"/>
    <w:rsid w:val="008C10D6"/>
    <w:rsid w:val="008C1E83"/>
    <w:rsid w:val="008C3DE7"/>
    <w:rsid w:val="008C5020"/>
    <w:rsid w:val="008C6EB2"/>
    <w:rsid w:val="008C7CBF"/>
    <w:rsid w:val="008C7EF4"/>
    <w:rsid w:val="008D0EF9"/>
    <w:rsid w:val="008D2D87"/>
    <w:rsid w:val="008D5CB8"/>
    <w:rsid w:val="008D701C"/>
    <w:rsid w:val="008D7994"/>
    <w:rsid w:val="008D7FF3"/>
    <w:rsid w:val="008E36BB"/>
    <w:rsid w:val="008E43FA"/>
    <w:rsid w:val="008E57C2"/>
    <w:rsid w:val="008E7FC6"/>
    <w:rsid w:val="008F1457"/>
    <w:rsid w:val="008F1E7D"/>
    <w:rsid w:val="008F3157"/>
    <w:rsid w:val="008F4C3D"/>
    <w:rsid w:val="008F4C80"/>
    <w:rsid w:val="008F4FF2"/>
    <w:rsid w:val="008F5AC3"/>
    <w:rsid w:val="008F6DF7"/>
    <w:rsid w:val="008F786A"/>
    <w:rsid w:val="008F7916"/>
    <w:rsid w:val="00900073"/>
    <w:rsid w:val="00903767"/>
    <w:rsid w:val="009054DF"/>
    <w:rsid w:val="00905BC8"/>
    <w:rsid w:val="00905DFD"/>
    <w:rsid w:val="00910106"/>
    <w:rsid w:val="00911545"/>
    <w:rsid w:val="00911679"/>
    <w:rsid w:val="009139FE"/>
    <w:rsid w:val="00914ADD"/>
    <w:rsid w:val="00917B5F"/>
    <w:rsid w:val="00920916"/>
    <w:rsid w:val="00922153"/>
    <w:rsid w:val="009235BC"/>
    <w:rsid w:val="00924959"/>
    <w:rsid w:val="00931D07"/>
    <w:rsid w:val="0093564A"/>
    <w:rsid w:val="0093605F"/>
    <w:rsid w:val="00937597"/>
    <w:rsid w:val="00942DE7"/>
    <w:rsid w:val="009446BC"/>
    <w:rsid w:val="00944FFA"/>
    <w:rsid w:val="00947706"/>
    <w:rsid w:val="0095178B"/>
    <w:rsid w:val="00951A04"/>
    <w:rsid w:val="00955FD3"/>
    <w:rsid w:val="00957EEC"/>
    <w:rsid w:val="0096009B"/>
    <w:rsid w:val="009608A9"/>
    <w:rsid w:val="0096465C"/>
    <w:rsid w:val="009647A4"/>
    <w:rsid w:val="0097243A"/>
    <w:rsid w:val="00972598"/>
    <w:rsid w:val="00972BA6"/>
    <w:rsid w:val="00973593"/>
    <w:rsid w:val="0097523F"/>
    <w:rsid w:val="009768FC"/>
    <w:rsid w:val="00980761"/>
    <w:rsid w:val="009819EC"/>
    <w:rsid w:val="0098310C"/>
    <w:rsid w:val="009842DF"/>
    <w:rsid w:val="00987471"/>
    <w:rsid w:val="00987BBD"/>
    <w:rsid w:val="00992245"/>
    <w:rsid w:val="00992D17"/>
    <w:rsid w:val="00993A38"/>
    <w:rsid w:val="0099433F"/>
    <w:rsid w:val="00994E02"/>
    <w:rsid w:val="00994FE1"/>
    <w:rsid w:val="00997D42"/>
    <w:rsid w:val="00997DEE"/>
    <w:rsid w:val="009A0563"/>
    <w:rsid w:val="009A110E"/>
    <w:rsid w:val="009A2672"/>
    <w:rsid w:val="009A3928"/>
    <w:rsid w:val="009A74F9"/>
    <w:rsid w:val="009B0DCC"/>
    <w:rsid w:val="009B28D7"/>
    <w:rsid w:val="009B3119"/>
    <w:rsid w:val="009B3E7F"/>
    <w:rsid w:val="009B3F96"/>
    <w:rsid w:val="009B67CC"/>
    <w:rsid w:val="009B6E00"/>
    <w:rsid w:val="009B6EF0"/>
    <w:rsid w:val="009B7D39"/>
    <w:rsid w:val="009C1577"/>
    <w:rsid w:val="009C305B"/>
    <w:rsid w:val="009C3F4E"/>
    <w:rsid w:val="009C510C"/>
    <w:rsid w:val="009D02CA"/>
    <w:rsid w:val="009D0EA0"/>
    <w:rsid w:val="009D1AD9"/>
    <w:rsid w:val="009D343A"/>
    <w:rsid w:val="009D5A26"/>
    <w:rsid w:val="009E038C"/>
    <w:rsid w:val="009E0703"/>
    <w:rsid w:val="009E2649"/>
    <w:rsid w:val="009E287B"/>
    <w:rsid w:val="009E3F81"/>
    <w:rsid w:val="009F18B1"/>
    <w:rsid w:val="009F3261"/>
    <w:rsid w:val="009F4EED"/>
    <w:rsid w:val="009F7FAB"/>
    <w:rsid w:val="00A023FA"/>
    <w:rsid w:val="00A04209"/>
    <w:rsid w:val="00A0515F"/>
    <w:rsid w:val="00A0640D"/>
    <w:rsid w:val="00A134FF"/>
    <w:rsid w:val="00A140A2"/>
    <w:rsid w:val="00A165AD"/>
    <w:rsid w:val="00A215C4"/>
    <w:rsid w:val="00A2271E"/>
    <w:rsid w:val="00A23EC4"/>
    <w:rsid w:val="00A24701"/>
    <w:rsid w:val="00A25195"/>
    <w:rsid w:val="00A25BA8"/>
    <w:rsid w:val="00A25FE8"/>
    <w:rsid w:val="00A26292"/>
    <w:rsid w:val="00A27243"/>
    <w:rsid w:val="00A329B9"/>
    <w:rsid w:val="00A32BE6"/>
    <w:rsid w:val="00A32C5D"/>
    <w:rsid w:val="00A33768"/>
    <w:rsid w:val="00A34911"/>
    <w:rsid w:val="00A34F19"/>
    <w:rsid w:val="00A3504B"/>
    <w:rsid w:val="00A36C74"/>
    <w:rsid w:val="00A3755A"/>
    <w:rsid w:val="00A37A9C"/>
    <w:rsid w:val="00A37EDD"/>
    <w:rsid w:val="00A416FE"/>
    <w:rsid w:val="00A42742"/>
    <w:rsid w:val="00A4392D"/>
    <w:rsid w:val="00A451C3"/>
    <w:rsid w:val="00A46012"/>
    <w:rsid w:val="00A47198"/>
    <w:rsid w:val="00A50262"/>
    <w:rsid w:val="00A534E0"/>
    <w:rsid w:val="00A5476F"/>
    <w:rsid w:val="00A54A3C"/>
    <w:rsid w:val="00A54BBA"/>
    <w:rsid w:val="00A552EE"/>
    <w:rsid w:val="00A554AB"/>
    <w:rsid w:val="00A556B3"/>
    <w:rsid w:val="00A560B9"/>
    <w:rsid w:val="00A56536"/>
    <w:rsid w:val="00A56D65"/>
    <w:rsid w:val="00A57046"/>
    <w:rsid w:val="00A60E4E"/>
    <w:rsid w:val="00A628EE"/>
    <w:rsid w:val="00A628F6"/>
    <w:rsid w:val="00A6344E"/>
    <w:rsid w:val="00A635DD"/>
    <w:rsid w:val="00A647A1"/>
    <w:rsid w:val="00A677AF"/>
    <w:rsid w:val="00A71793"/>
    <w:rsid w:val="00A73170"/>
    <w:rsid w:val="00A73B76"/>
    <w:rsid w:val="00A73D1D"/>
    <w:rsid w:val="00A75C0D"/>
    <w:rsid w:val="00A76283"/>
    <w:rsid w:val="00A7652A"/>
    <w:rsid w:val="00A80003"/>
    <w:rsid w:val="00A83FF9"/>
    <w:rsid w:val="00A843E6"/>
    <w:rsid w:val="00A85703"/>
    <w:rsid w:val="00A87A28"/>
    <w:rsid w:val="00A928E6"/>
    <w:rsid w:val="00A92C4D"/>
    <w:rsid w:val="00A93172"/>
    <w:rsid w:val="00A94FF0"/>
    <w:rsid w:val="00A95C3B"/>
    <w:rsid w:val="00A964C9"/>
    <w:rsid w:val="00A96AA8"/>
    <w:rsid w:val="00AA0D4D"/>
    <w:rsid w:val="00AA1106"/>
    <w:rsid w:val="00AA1574"/>
    <w:rsid w:val="00AA2E57"/>
    <w:rsid w:val="00AA3057"/>
    <w:rsid w:val="00AA3A5C"/>
    <w:rsid w:val="00AA3ECF"/>
    <w:rsid w:val="00AA3ED2"/>
    <w:rsid w:val="00AA51F2"/>
    <w:rsid w:val="00AA6D2A"/>
    <w:rsid w:val="00AA72D8"/>
    <w:rsid w:val="00AA7878"/>
    <w:rsid w:val="00AA78B2"/>
    <w:rsid w:val="00AB10BA"/>
    <w:rsid w:val="00AB11C2"/>
    <w:rsid w:val="00AB2D4E"/>
    <w:rsid w:val="00AB35C8"/>
    <w:rsid w:val="00AC171E"/>
    <w:rsid w:val="00AC1C51"/>
    <w:rsid w:val="00AC1E92"/>
    <w:rsid w:val="00AC32CE"/>
    <w:rsid w:val="00AC34D3"/>
    <w:rsid w:val="00AC5676"/>
    <w:rsid w:val="00AC73D3"/>
    <w:rsid w:val="00AD0088"/>
    <w:rsid w:val="00AD2E63"/>
    <w:rsid w:val="00AD3AE7"/>
    <w:rsid w:val="00AD63CA"/>
    <w:rsid w:val="00AD6B82"/>
    <w:rsid w:val="00AD6EAE"/>
    <w:rsid w:val="00AD7023"/>
    <w:rsid w:val="00AD75F3"/>
    <w:rsid w:val="00AE1272"/>
    <w:rsid w:val="00AE3DA1"/>
    <w:rsid w:val="00AE510E"/>
    <w:rsid w:val="00AE58F3"/>
    <w:rsid w:val="00AE5C60"/>
    <w:rsid w:val="00AE6B75"/>
    <w:rsid w:val="00AE73DB"/>
    <w:rsid w:val="00AF3816"/>
    <w:rsid w:val="00AF44E1"/>
    <w:rsid w:val="00AF4C56"/>
    <w:rsid w:val="00AF7861"/>
    <w:rsid w:val="00B002FA"/>
    <w:rsid w:val="00B00530"/>
    <w:rsid w:val="00B0290D"/>
    <w:rsid w:val="00B02B27"/>
    <w:rsid w:val="00B03031"/>
    <w:rsid w:val="00B03D33"/>
    <w:rsid w:val="00B10B95"/>
    <w:rsid w:val="00B11313"/>
    <w:rsid w:val="00B1236A"/>
    <w:rsid w:val="00B12BCA"/>
    <w:rsid w:val="00B13619"/>
    <w:rsid w:val="00B13E76"/>
    <w:rsid w:val="00B13F1C"/>
    <w:rsid w:val="00B14221"/>
    <w:rsid w:val="00B14558"/>
    <w:rsid w:val="00B149F1"/>
    <w:rsid w:val="00B20FAA"/>
    <w:rsid w:val="00B21D9F"/>
    <w:rsid w:val="00B27527"/>
    <w:rsid w:val="00B3032F"/>
    <w:rsid w:val="00B31988"/>
    <w:rsid w:val="00B31A81"/>
    <w:rsid w:val="00B34051"/>
    <w:rsid w:val="00B3412D"/>
    <w:rsid w:val="00B351FE"/>
    <w:rsid w:val="00B364E2"/>
    <w:rsid w:val="00B3729F"/>
    <w:rsid w:val="00B37468"/>
    <w:rsid w:val="00B40C55"/>
    <w:rsid w:val="00B41FE9"/>
    <w:rsid w:val="00B42B9B"/>
    <w:rsid w:val="00B43CD3"/>
    <w:rsid w:val="00B44328"/>
    <w:rsid w:val="00B51C5F"/>
    <w:rsid w:val="00B52531"/>
    <w:rsid w:val="00B538F2"/>
    <w:rsid w:val="00B53B73"/>
    <w:rsid w:val="00B549A3"/>
    <w:rsid w:val="00B56E9D"/>
    <w:rsid w:val="00B56EB6"/>
    <w:rsid w:val="00B6055E"/>
    <w:rsid w:val="00B62B9E"/>
    <w:rsid w:val="00B62E6C"/>
    <w:rsid w:val="00B65020"/>
    <w:rsid w:val="00B6568B"/>
    <w:rsid w:val="00B6662E"/>
    <w:rsid w:val="00B734A1"/>
    <w:rsid w:val="00B73700"/>
    <w:rsid w:val="00B74597"/>
    <w:rsid w:val="00B74B69"/>
    <w:rsid w:val="00B74B80"/>
    <w:rsid w:val="00B771ED"/>
    <w:rsid w:val="00B80227"/>
    <w:rsid w:val="00B81985"/>
    <w:rsid w:val="00B82393"/>
    <w:rsid w:val="00B82957"/>
    <w:rsid w:val="00B82DA2"/>
    <w:rsid w:val="00B82FD3"/>
    <w:rsid w:val="00B83B59"/>
    <w:rsid w:val="00B84100"/>
    <w:rsid w:val="00B8546F"/>
    <w:rsid w:val="00B86FE4"/>
    <w:rsid w:val="00B871DA"/>
    <w:rsid w:val="00B878DC"/>
    <w:rsid w:val="00B90418"/>
    <w:rsid w:val="00B92084"/>
    <w:rsid w:val="00B92250"/>
    <w:rsid w:val="00B923A2"/>
    <w:rsid w:val="00B92424"/>
    <w:rsid w:val="00B949A4"/>
    <w:rsid w:val="00B97360"/>
    <w:rsid w:val="00B976C1"/>
    <w:rsid w:val="00BA1C00"/>
    <w:rsid w:val="00BA7708"/>
    <w:rsid w:val="00BA7E5C"/>
    <w:rsid w:val="00BB0369"/>
    <w:rsid w:val="00BB059E"/>
    <w:rsid w:val="00BB092F"/>
    <w:rsid w:val="00BB0CB4"/>
    <w:rsid w:val="00BB3E66"/>
    <w:rsid w:val="00BB4CC3"/>
    <w:rsid w:val="00BB53DC"/>
    <w:rsid w:val="00BC16A8"/>
    <w:rsid w:val="00BC18FE"/>
    <w:rsid w:val="00BC32BB"/>
    <w:rsid w:val="00BC51D5"/>
    <w:rsid w:val="00BC700D"/>
    <w:rsid w:val="00BC7584"/>
    <w:rsid w:val="00BD1894"/>
    <w:rsid w:val="00BD2418"/>
    <w:rsid w:val="00BD49AA"/>
    <w:rsid w:val="00BD53AD"/>
    <w:rsid w:val="00BD73DB"/>
    <w:rsid w:val="00BE1343"/>
    <w:rsid w:val="00BE3974"/>
    <w:rsid w:val="00BE3A79"/>
    <w:rsid w:val="00BE45A3"/>
    <w:rsid w:val="00BE5ADE"/>
    <w:rsid w:val="00BE6769"/>
    <w:rsid w:val="00BE726A"/>
    <w:rsid w:val="00BE7C95"/>
    <w:rsid w:val="00BF2C68"/>
    <w:rsid w:val="00BF2E06"/>
    <w:rsid w:val="00BF2EDA"/>
    <w:rsid w:val="00BF2FA5"/>
    <w:rsid w:val="00BF53AF"/>
    <w:rsid w:val="00C00B16"/>
    <w:rsid w:val="00C01B3A"/>
    <w:rsid w:val="00C02199"/>
    <w:rsid w:val="00C0301D"/>
    <w:rsid w:val="00C05CA3"/>
    <w:rsid w:val="00C062AA"/>
    <w:rsid w:val="00C107CE"/>
    <w:rsid w:val="00C1099E"/>
    <w:rsid w:val="00C11323"/>
    <w:rsid w:val="00C15F74"/>
    <w:rsid w:val="00C16D34"/>
    <w:rsid w:val="00C243E6"/>
    <w:rsid w:val="00C25F51"/>
    <w:rsid w:val="00C26099"/>
    <w:rsid w:val="00C320CD"/>
    <w:rsid w:val="00C3396F"/>
    <w:rsid w:val="00C352D1"/>
    <w:rsid w:val="00C36BCC"/>
    <w:rsid w:val="00C37A3C"/>
    <w:rsid w:val="00C37D7A"/>
    <w:rsid w:val="00C4116A"/>
    <w:rsid w:val="00C4293B"/>
    <w:rsid w:val="00C42FF8"/>
    <w:rsid w:val="00C440C9"/>
    <w:rsid w:val="00C453FE"/>
    <w:rsid w:val="00C45640"/>
    <w:rsid w:val="00C46CA4"/>
    <w:rsid w:val="00C508C8"/>
    <w:rsid w:val="00C51DCD"/>
    <w:rsid w:val="00C51F74"/>
    <w:rsid w:val="00C52296"/>
    <w:rsid w:val="00C52695"/>
    <w:rsid w:val="00C53034"/>
    <w:rsid w:val="00C53E29"/>
    <w:rsid w:val="00C55E12"/>
    <w:rsid w:val="00C60579"/>
    <w:rsid w:val="00C606D9"/>
    <w:rsid w:val="00C60CA8"/>
    <w:rsid w:val="00C6207F"/>
    <w:rsid w:val="00C642F9"/>
    <w:rsid w:val="00C749F2"/>
    <w:rsid w:val="00C756A1"/>
    <w:rsid w:val="00C76364"/>
    <w:rsid w:val="00C81B30"/>
    <w:rsid w:val="00C8288A"/>
    <w:rsid w:val="00C82EA9"/>
    <w:rsid w:val="00C83F4F"/>
    <w:rsid w:val="00C8461B"/>
    <w:rsid w:val="00C86140"/>
    <w:rsid w:val="00C940A5"/>
    <w:rsid w:val="00C95CA6"/>
    <w:rsid w:val="00C97E44"/>
    <w:rsid w:val="00CA23D3"/>
    <w:rsid w:val="00CA2CB2"/>
    <w:rsid w:val="00CA3024"/>
    <w:rsid w:val="00CA34B5"/>
    <w:rsid w:val="00CA4F79"/>
    <w:rsid w:val="00CA4FDB"/>
    <w:rsid w:val="00CA6EB9"/>
    <w:rsid w:val="00CA762B"/>
    <w:rsid w:val="00CB0C4C"/>
    <w:rsid w:val="00CB51CE"/>
    <w:rsid w:val="00CB6E1E"/>
    <w:rsid w:val="00CB7C40"/>
    <w:rsid w:val="00CC0121"/>
    <w:rsid w:val="00CC0722"/>
    <w:rsid w:val="00CC1755"/>
    <w:rsid w:val="00CC1DF7"/>
    <w:rsid w:val="00CC26D6"/>
    <w:rsid w:val="00CC35FD"/>
    <w:rsid w:val="00CC3CD0"/>
    <w:rsid w:val="00CC4EC4"/>
    <w:rsid w:val="00CC5F2E"/>
    <w:rsid w:val="00CD0F62"/>
    <w:rsid w:val="00CD0FF9"/>
    <w:rsid w:val="00CD2007"/>
    <w:rsid w:val="00CD3090"/>
    <w:rsid w:val="00CD6636"/>
    <w:rsid w:val="00CD71EC"/>
    <w:rsid w:val="00CE2C93"/>
    <w:rsid w:val="00CE35BB"/>
    <w:rsid w:val="00CE44C4"/>
    <w:rsid w:val="00CE521F"/>
    <w:rsid w:val="00CE561E"/>
    <w:rsid w:val="00CF321F"/>
    <w:rsid w:val="00CF5B04"/>
    <w:rsid w:val="00CF7695"/>
    <w:rsid w:val="00D00A38"/>
    <w:rsid w:val="00D04F71"/>
    <w:rsid w:val="00D06DE9"/>
    <w:rsid w:val="00D06F91"/>
    <w:rsid w:val="00D11E4C"/>
    <w:rsid w:val="00D1312E"/>
    <w:rsid w:val="00D1418A"/>
    <w:rsid w:val="00D148B5"/>
    <w:rsid w:val="00D1553F"/>
    <w:rsid w:val="00D158BE"/>
    <w:rsid w:val="00D1638A"/>
    <w:rsid w:val="00D16AD8"/>
    <w:rsid w:val="00D20C17"/>
    <w:rsid w:val="00D214AC"/>
    <w:rsid w:val="00D22142"/>
    <w:rsid w:val="00D2311B"/>
    <w:rsid w:val="00D236E3"/>
    <w:rsid w:val="00D24B18"/>
    <w:rsid w:val="00D2500B"/>
    <w:rsid w:val="00D2687C"/>
    <w:rsid w:val="00D300DC"/>
    <w:rsid w:val="00D3172B"/>
    <w:rsid w:val="00D329D9"/>
    <w:rsid w:val="00D33F7D"/>
    <w:rsid w:val="00D346D6"/>
    <w:rsid w:val="00D366E3"/>
    <w:rsid w:val="00D40B31"/>
    <w:rsid w:val="00D4226F"/>
    <w:rsid w:val="00D44590"/>
    <w:rsid w:val="00D52676"/>
    <w:rsid w:val="00D532D9"/>
    <w:rsid w:val="00D53E86"/>
    <w:rsid w:val="00D54F11"/>
    <w:rsid w:val="00D56423"/>
    <w:rsid w:val="00D56FA2"/>
    <w:rsid w:val="00D61C81"/>
    <w:rsid w:val="00D61E43"/>
    <w:rsid w:val="00D61FF3"/>
    <w:rsid w:val="00D64E48"/>
    <w:rsid w:val="00D66310"/>
    <w:rsid w:val="00D66C40"/>
    <w:rsid w:val="00D67038"/>
    <w:rsid w:val="00D67BC8"/>
    <w:rsid w:val="00D67BCE"/>
    <w:rsid w:val="00D7021F"/>
    <w:rsid w:val="00D70953"/>
    <w:rsid w:val="00D750C4"/>
    <w:rsid w:val="00D76431"/>
    <w:rsid w:val="00D7746E"/>
    <w:rsid w:val="00D812F6"/>
    <w:rsid w:val="00D820E1"/>
    <w:rsid w:val="00D82AC7"/>
    <w:rsid w:val="00D84097"/>
    <w:rsid w:val="00D930D9"/>
    <w:rsid w:val="00D94E3D"/>
    <w:rsid w:val="00D956F6"/>
    <w:rsid w:val="00D95BF8"/>
    <w:rsid w:val="00D96125"/>
    <w:rsid w:val="00DA1226"/>
    <w:rsid w:val="00DA1984"/>
    <w:rsid w:val="00DA3C95"/>
    <w:rsid w:val="00DA5530"/>
    <w:rsid w:val="00DA5799"/>
    <w:rsid w:val="00DA7F51"/>
    <w:rsid w:val="00DB03DE"/>
    <w:rsid w:val="00DB143C"/>
    <w:rsid w:val="00DB64BB"/>
    <w:rsid w:val="00DB749E"/>
    <w:rsid w:val="00DC08C9"/>
    <w:rsid w:val="00DC1EE2"/>
    <w:rsid w:val="00DC2D04"/>
    <w:rsid w:val="00DC3F14"/>
    <w:rsid w:val="00DC45D7"/>
    <w:rsid w:val="00DC5ECC"/>
    <w:rsid w:val="00DD1218"/>
    <w:rsid w:val="00DD3B29"/>
    <w:rsid w:val="00DD4124"/>
    <w:rsid w:val="00DD52CC"/>
    <w:rsid w:val="00DD5AFA"/>
    <w:rsid w:val="00DD5BBE"/>
    <w:rsid w:val="00DE3276"/>
    <w:rsid w:val="00DE38ED"/>
    <w:rsid w:val="00DE51A4"/>
    <w:rsid w:val="00DE5332"/>
    <w:rsid w:val="00DE6AEF"/>
    <w:rsid w:val="00DF0772"/>
    <w:rsid w:val="00DF2824"/>
    <w:rsid w:val="00DF2CBB"/>
    <w:rsid w:val="00DF35C3"/>
    <w:rsid w:val="00DF53D4"/>
    <w:rsid w:val="00DF7E1A"/>
    <w:rsid w:val="00DF7F8E"/>
    <w:rsid w:val="00E00B42"/>
    <w:rsid w:val="00E00C64"/>
    <w:rsid w:val="00E0109B"/>
    <w:rsid w:val="00E01E4C"/>
    <w:rsid w:val="00E02694"/>
    <w:rsid w:val="00E02A2C"/>
    <w:rsid w:val="00E02EDA"/>
    <w:rsid w:val="00E05860"/>
    <w:rsid w:val="00E05AD6"/>
    <w:rsid w:val="00E0680F"/>
    <w:rsid w:val="00E06B50"/>
    <w:rsid w:val="00E11829"/>
    <w:rsid w:val="00E12BBB"/>
    <w:rsid w:val="00E1339A"/>
    <w:rsid w:val="00E14E0A"/>
    <w:rsid w:val="00E1553F"/>
    <w:rsid w:val="00E17095"/>
    <w:rsid w:val="00E227BF"/>
    <w:rsid w:val="00E25A9F"/>
    <w:rsid w:val="00E26C99"/>
    <w:rsid w:val="00E27107"/>
    <w:rsid w:val="00E27238"/>
    <w:rsid w:val="00E27654"/>
    <w:rsid w:val="00E30D30"/>
    <w:rsid w:val="00E30F2D"/>
    <w:rsid w:val="00E31907"/>
    <w:rsid w:val="00E31E6F"/>
    <w:rsid w:val="00E3436D"/>
    <w:rsid w:val="00E41265"/>
    <w:rsid w:val="00E42A51"/>
    <w:rsid w:val="00E4499A"/>
    <w:rsid w:val="00E45072"/>
    <w:rsid w:val="00E46172"/>
    <w:rsid w:val="00E46B8E"/>
    <w:rsid w:val="00E5023A"/>
    <w:rsid w:val="00E50350"/>
    <w:rsid w:val="00E5230B"/>
    <w:rsid w:val="00E525B2"/>
    <w:rsid w:val="00E52E8D"/>
    <w:rsid w:val="00E5308C"/>
    <w:rsid w:val="00E53719"/>
    <w:rsid w:val="00E54725"/>
    <w:rsid w:val="00E564D6"/>
    <w:rsid w:val="00E56D47"/>
    <w:rsid w:val="00E57F40"/>
    <w:rsid w:val="00E60A00"/>
    <w:rsid w:val="00E643D6"/>
    <w:rsid w:val="00E65515"/>
    <w:rsid w:val="00E72F02"/>
    <w:rsid w:val="00E753C2"/>
    <w:rsid w:val="00E75814"/>
    <w:rsid w:val="00E80C07"/>
    <w:rsid w:val="00E80CD4"/>
    <w:rsid w:val="00E86AA9"/>
    <w:rsid w:val="00E870D5"/>
    <w:rsid w:val="00E871B4"/>
    <w:rsid w:val="00E900D2"/>
    <w:rsid w:val="00E908B6"/>
    <w:rsid w:val="00E91936"/>
    <w:rsid w:val="00E91C7A"/>
    <w:rsid w:val="00E91CC7"/>
    <w:rsid w:val="00E9265D"/>
    <w:rsid w:val="00E93416"/>
    <w:rsid w:val="00E97E0E"/>
    <w:rsid w:val="00EA0360"/>
    <w:rsid w:val="00EA1DA7"/>
    <w:rsid w:val="00EA23E0"/>
    <w:rsid w:val="00EA2722"/>
    <w:rsid w:val="00EA405E"/>
    <w:rsid w:val="00EA42C1"/>
    <w:rsid w:val="00EA59AD"/>
    <w:rsid w:val="00EA5CC1"/>
    <w:rsid w:val="00EA5E58"/>
    <w:rsid w:val="00EB0EDC"/>
    <w:rsid w:val="00EB13CC"/>
    <w:rsid w:val="00EB25A8"/>
    <w:rsid w:val="00EB278F"/>
    <w:rsid w:val="00EB2B2C"/>
    <w:rsid w:val="00EB38B2"/>
    <w:rsid w:val="00EB4CFA"/>
    <w:rsid w:val="00EB4E5D"/>
    <w:rsid w:val="00EB73E1"/>
    <w:rsid w:val="00EB79A3"/>
    <w:rsid w:val="00EC19CE"/>
    <w:rsid w:val="00EC1C23"/>
    <w:rsid w:val="00EC1D19"/>
    <w:rsid w:val="00EC1EF9"/>
    <w:rsid w:val="00EC249E"/>
    <w:rsid w:val="00EC5071"/>
    <w:rsid w:val="00EC5286"/>
    <w:rsid w:val="00EC5562"/>
    <w:rsid w:val="00EC5564"/>
    <w:rsid w:val="00EC559E"/>
    <w:rsid w:val="00EC5657"/>
    <w:rsid w:val="00EC568B"/>
    <w:rsid w:val="00EC5FBB"/>
    <w:rsid w:val="00EC62B8"/>
    <w:rsid w:val="00ED096C"/>
    <w:rsid w:val="00ED5D1B"/>
    <w:rsid w:val="00ED63CB"/>
    <w:rsid w:val="00ED6DF3"/>
    <w:rsid w:val="00EE0D47"/>
    <w:rsid w:val="00EE1154"/>
    <w:rsid w:val="00EE394E"/>
    <w:rsid w:val="00EE56C7"/>
    <w:rsid w:val="00EE60B7"/>
    <w:rsid w:val="00EE6FCE"/>
    <w:rsid w:val="00EF0201"/>
    <w:rsid w:val="00EF0BFE"/>
    <w:rsid w:val="00EF1038"/>
    <w:rsid w:val="00EF30BE"/>
    <w:rsid w:val="00EF3987"/>
    <w:rsid w:val="00EF46CC"/>
    <w:rsid w:val="00EF4AA2"/>
    <w:rsid w:val="00EF4B94"/>
    <w:rsid w:val="00EF5D26"/>
    <w:rsid w:val="00EF7F1F"/>
    <w:rsid w:val="00F02E4D"/>
    <w:rsid w:val="00F03611"/>
    <w:rsid w:val="00F04D79"/>
    <w:rsid w:val="00F0652F"/>
    <w:rsid w:val="00F06771"/>
    <w:rsid w:val="00F07C50"/>
    <w:rsid w:val="00F1068D"/>
    <w:rsid w:val="00F1102F"/>
    <w:rsid w:val="00F1180B"/>
    <w:rsid w:val="00F123C8"/>
    <w:rsid w:val="00F1319C"/>
    <w:rsid w:val="00F15BEC"/>
    <w:rsid w:val="00F16A00"/>
    <w:rsid w:val="00F17871"/>
    <w:rsid w:val="00F17C99"/>
    <w:rsid w:val="00F21041"/>
    <w:rsid w:val="00F22E64"/>
    <w:rsid w:val="00F235AC"/>
    <w:rsid w:val="00F23F51"/>
    <w:rsid w:val="00F247BA"/>
    <w:rsid w:val="00F2562C"/>
    <w:rsid w:val="00F256EB"/>
    <w:rsid w:val="00F34559"/>
    <w:rsid w:val="00F37E42"/>
    <w:rsid w:val="00F41338"/>
    <w:rsid w:val="00F42696"/>
    <w:rsid w:val="00F44C66"/>
    <w:rsid w:val="00F4552B"/>
    <w:rsid w:val="00F45FF7"/>
    <w:rsid w:val="00F51F35"/>
    <w:rsid w:val="00F53364"/>
    <w:rsid w:val="00F541AD"/>
    <w:rsid w:val="00F547F0"/>
    <w:rsid w:val="00F56181"/>
    <w:rsid w:val="00F568EC"/>
    <w:rsid w:val="00F603B5"/>
    <w:rsid w:val="00F6124B"/>
    <w:rsid w:val="00F63345"/>
    <w:rsid w:val="00F651DE"/>
    <w:rsid w:val="00F66234"/>
    <w:rsid w:val="00F668C0"/>
    <w:rsid w:val="00F66AD7"/>
    <w:rsid w:val="00F670C9"/>
    <w:rsid w:val="00F71D09"/>
    <w:rsid w:val="00F71D1F"/>
    <w:rsid w:val="00F73DBA"/>
    <w:rsid w:val="00F7430F"/>
    <w:rsid w:val="00F7445A"/>
    <w:rsid w:val="00F76353"/>
    <w:rsid w:val="00F80ECB"/>
    <w:rsid w:val="00F81083"/>
    <w:rsid w:val="00F8206A"/>
    <w:rsid w:val="00F82BDD"/>
    <w:rsid w:val="00F854AB"/>
    <w:rsid w:val="00F87DBB"/>
    <w:rsid w:val="00F90169"/>
    <w:rsid w:val="00F90935"/>
    <w:rsid w:val="00F9213C"/>
    <w:rsid w:val="00F92A05"/>
    <w:rsid w:val="00F95DB3"/>
    <w:rsid w:val="00F9611A"/>
    <w:rsid w:val="00F97DEA"/>
    <w:rsid w:val="00FA0251"/>
    <w:rsid w:val="00FA3615"/>
    <w:rsid w:val="00FA4AC3"/>
    <w:rsid w:val="00FA75D7"/>
    <w:rsid w:val="00FB104C"/>
    <w:rsid w:val="00FB2F44"/>
    <w:rsid w:val="00FB381F"/>
    <w:rsid w:val="00FB3849"/>
    <w:rsid w:val="00FB4BF6"/>
    <w:rsid w:val="00FB5DC6"/>
    <w:rsid w:val="00FC06A2"/>
    <w:rsid w:val="00FC0FA2"/>
    <w:rsid w:val="00FC2C16"/>
    <w:rsid w:val="00FC2EF6"/>
    <w:rsid w:val="00FC360A"/>
    <w:rsid w:val="00FC3C12"/>
    <w:rsid w:val="00FC528D"/>
    <w:rsid w:val="00FC641D"/>
    <w:rsid w:val="00FC6660"/>
    <w:rsid w:val="00FC6880"/>
    <w:rsid w:val="00FD0AC0"/>
    <w:rsid w:val="00FD0C55"/>
    <w:rsid w:val="00FD166F"/>
    <w:rsid w:val="00FD1961"/>
    <w:rsid w:val="00FD4C3E"/>
    <w:rsid w:val="00FD5E9E"/>
    <w:rsid w:val="00FD7432"/>
    <w:rsid w:val="00FE0775"/>
    <w:rsid w:val="00FE185C"/>
    <w:rsid w:val="00FE265B"/>
    <w:rsid w:val="00FE2F36"/>
    <w:rsid w:val="00FE37DA"/>
    <w:rsid w:val="00FE44A2"/>
    <w:rsid w:val="00FE5984"/>
    <w:rsid w:val="00FE6211"/>
    <w:rsid w:val="00FE6B92"/>
    <w:rsid w:val="00FE7594"/>
    <w:rsid w:val="00FF04CF"/>
    <w:rsid w:val="00FF12D4"/>
    <w:rsid w:val="00FF12DE"/>
    <w:rsid w:val="00FF17CB"/>
    <w:rsid w:val="00FF2874"/>
    <w:rsid w:val="00FF514C"/>
    <w:rsid w:val="00FF6D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isiresearchsoft-com/cwyw" w:name="citation"/>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95521"/>
    <w:rPr>
      <w:rFonts w:ascii="Courier New" w:hAnsi="Courier New"/>
      <w:color w:val="000000"/>
    </w:rPr>
  </w:style>
  <w:style w:type="paragraph" w:styleId="Heading1">
    <w:name w:val="heading 1"/>
    <w:basedOn w:val="Normal"/>
    <w:next w:val="Normal"/>
    <w:autoRedefine/>
    <w:qFormat/>
    <w:rsid w:val="003F2861"/>
    <w:pPr>
      <w:keepNext/>
      <w:pBdr>
        <w:top w:val="doubleWave" w:sz="6" w:space="1" w:color="auto"/>
      </w:pBdr>
      <w:spacing w:before="240" w:after="60"/>
      <w:outlineLvl w:val="0"/>
      <w:pPrChange w:id="0" w:author="Vijay" w:date="2014-06-25T00:21:00Z">
        <w:pPr>
          <w:keepNext/>
          <w:pBdr>
            <w:top w:val="doubleWave" w:sz="6" w:space="1" w:color="auto"/>
          </w:pBdr>
          <w:spacing w:before="240" w:after="60"/>
          <w:outlineLvl w:val="0"/>
        </w:pPr>
      </w:pPrChange>
    </w:pPr>
    <w:rPr>
      <w:rFonts w:ascii="Arial" w:hAnsi="Arial" w:cs="Arial"/>
      <w:b/>
      <w:bCs/>
      <w:kern w:val="32"/>
      <w:sz w:val="32"/>
      <w:szCs w:val="32"/>
      <w:u w:val="single"/>
      <w:rPrChange w:id="0" w:author="Vijay" w:date="2014-06-25T00:21:00Z">
        <w:rPr>
          <w:rFonts w:ascii="Arial" w:hAnsi="Arial" w:cs="Arial"/>
          <w:b/>
          <w:bCs/>
          <w:color w:val="000000"/>
          <w:kern w:val="32"/>
          <w:sz w:val="32"/>
          <w:szCs w:val="32"/>
          <w:u w:val="single"/>
          <w:lang w:val="en-US" w:eastAsia="en-US" w:bidi="ar-SA"/>
        </w:rPr>
      </w:rPrChange>
    </w:rPr>
  </w:style>
  <w:style w:type="paragraph" w:styleId="Heading2">
    <w:name w:val="heading 2"/>
    <w:basedOn w:val="Normal"/>
    <w:next w:val="Normal"/>
    <w:link w:val="Heading2Char"/>
    <w:autoRedefine/>
    <w:qFormat/>
    <w:rsid w:val="00D96125"/>
    <w:pPr>
      <w:keepNext/>
      <w:pBdr>
        <w:top w:val="dashDotStroked" w:sz="24" w:space="1" w:color="auto"/>
      </w:pBdr>
      <w:spacing w:before="240" w:after="60"/>
      <w:outlineLvl w:val="1"/>
    </w:pPr>
    <w:rPr>
      <w:rFonts w:ascii="Arial" w:hAnsi="Arial" w:cs="Arial"/>
      <w:b/>
      <w:bCs/>
      <w:i/>
      <w:iCs/>
      <w:sz w:val="28"/>
      <w:szCs w:val="28"/>
      <w:u w:val="dotted"/>
    </w:rPr>
  </w:style>
  <w:style w:type="paragraph" w:styleId="Heading3">
    <w:name w:val="heading 3"/>
    <w:basedOn w:val="Normal"/>
    <w:next w:val="Normal"/>
    <w:link w:val="Heading3Char"/>
    <w:qFormat/>
    <w:rsid w:val="00E56D47"/>
    <w:pPr>
      <w:keepNext/>
      <w:spacing w:before="240" w:after="60"/>
      <w:outlineLvl w:val="2"/>
    </w:pPr>
    <w:rPr>
      <w:rFonts w:cs="Arial"/>
      <w:b/>
      <w:bCs/>
      <w:szCs w:val="26"/>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96125"/>
    <w:rPr>
      <w:rFonts w:ascii="Arial" w:hAnsi="Arial" w:cs="Arial"/>
      <w:b/>
      <w:bCs/>
      <w:i/>
      <w:iCs/>
      <w:sz w:val="28"/>
      <w:szCs w:val="28"/>
      <w:u w:val="dotted"/>
      <w:lang w:val="en-US" w:eastAsia="en-US" w:bidi="ar-SA"/>
    </w:rPr>
  </w:style>
  <w:style w:type="character" w:customStyle="1" w:styleId="Heading3Char">
    <w:name w:val="Heading 3 Char"/>
    <w:basedOn w:val="DefaultParagraphFont"/>
    <w:link w:val="Heading3"/>
    <w:rsid w:val="00E56D47"/>
    <w:rPr>
      <w:rFonts w:ascii="Courier New" w:hAnsi="Courier New" w:cs="Arial"/>
      <w:b/>
      <w:bCs/>
      <w:szCs w:val="26"/>
      <w:lang w:val="es-VE" w:eastAsia="en-US" w:bidi="ar-SA"/>
    </w:rPr>
  </w:style>
  <w:style w:type="character" w:customStyle="1" w:styleId="StyleRed">
    <w:name w:val="Style Red"/>
    <w:basedOn w:val="DefaultParagraphFont"/>
    <w:rsid w:val="008A2512"/>
    <w:rPr>
      <w:b/>
      <w:i/>
      <w:color w:val="FF0000"/>
    </w:rPr>
  </w:style>
  <w:style w:type="paragraph" w:customStyle="1" w:styleId="StyleRedLeft05">
    <w:name w:val="Style Red Left:  0.5&quot;"/>
    <w:basedOn w:val="Normal"/>
    <w:rsid w:val="008A2512"/>
    <w:pPr>
      <w:ind w:left="720"/>
    </w:pPr>
    <w:rPr>
      <w:b/>
      <w:i/>
      <w:color w:val="FF0000"/>
    </w:rPr>
  </w:style>
  <w:style w:type="paragraph" w:customStyle="1" w:styleId="StyleRedLeft05Firstline05">
    <w:name w:val="Style Red Left:  0.5&quot; First line:  0.5&quot;"/>
    <w:basedOn w:val="Normal"/>
    <w:rsid w:val="008A2512"/>
    <w:pPr>
      <w:ind w:left="720" w:firstLine="720"/>
    </w:pPr>
    <w:rPr>
      <w:b/>
      <w:i/>
      <w:color w:val="FF0000"/>
    </w:rPr>
  </w:style>
  <w:style w:type="paragraph" w:customStyle="1" w:styleId="StyleRedLeft05Firstline051">
    <w:name w:val="Style Red Left:  0.5&quot; First line:  0.5&quot;1"/>
    <w:basedOn w:val="Normal"/>
    <w:autoRedefine/>
    <w:rsid w:val="008A2512"/>
    <w:pPr>
      <w:ind w:left="720" w:firstLine="720"/>
    </w:pPr>
    <w:rPr>
      <w:b/>
      <w:i/>
      <w:color w:val="FF0000"/>
    </w:rPr>
  </w:style>
  <w:style w:type="paragraph" w:customStyle="1" w:styleId="StyleRedLeft05Firstline052">
    <w:name w:val="Style Red Left:  0.5&quot; First line:  0.5&quot;2"/>
    <w:basedOn w:val="Normal"/>
    <w:autoRedefine/>
    <w:rsid w:val="00DA1226"/>
    <w:pPr>
      <w:ind w:left="720" w:firstLine="720"/>
    </w:pPr>
    <w:rPr>
      <w:color w:val="FF0000"/>
    </w:rPr>
  </w:style>
  <w:style w:type="paragraph" w:customStyle="1" w:styleId="StyleRedLeft1">
    <w:name w:val="Style Red Left:  1&quot;"/>
    <w:basedOn w:val="Normal"/>
    <w:autoRedefine/>
    <w:rsid w:val="008A2512"/>
    <w:pPr>
      <w:ind w:left="1440"/>
    </w:pPr>
    <w:rPr>
      <w:b/>
      <w:i/>
      <w:color w:val="FF0000"/>
    </w:rPr>
  </w:style>
  <w:style w:type="paragraph" w:customStyle="1" w:styleId="StyleRedLeft25">
    <w:name w:val="Style Red Left:  2.5&quot;"/>
    <w:basedOn w:val="Normal"/>
    <w:autoRedefine/>
    <w:rsid w:val="008A2512"/>
    <w:pPr>
      <w:ind w:left="3600"/>
    </w:pPr>
    <w:rPr>
      <w:b/>
      <w:i/>
      <w:color w:val="FF0000"/>
    </w:rPr>
  </w:style>
  <w:style w:type="character" w:styleId="CommentReference">
    <w:name w:val="annotation reference"/>
    <w:basedOn w:val="DefaultParagraphFont"/>
    <w:semiHidden/>
    <w:rsid w:val="005A20F2"/>
    <w:rPr>
      <w:sz w:val="16"/>
      <w:szCs w:val="16"/>
    </w:rPr>
  </w:style>
  <w:style w:type="paragraph" w:styleId="CommentText">
    <w:name w:val="annotation text"/>
    <w:basedOn w:val="Normal"/>
    <w:link w:val="CommentTextChar"/>
    <w:semiHidden/>
    <w:rsid w:val="005A20F2"/>
  </w:style>
  <w:style w:type="paragraph" w:styleId="BalloonText">
    <w:name w:val="Balloon Text"/>
    <w:basedOn w:val="Normal"/>
    <w:semiHidden/>
    <w:rsid w:val="005A20F2"/>
    <w:rPr>
      <w:rFonts w:ascii="Tahoma" w:hAnsi="Tahoma" w:cs="Tahoma"/>
      <w:sz w:val="16"/>
      <w:szCs w:val="16"/>
    </w:rPr>
  </w:style>
  <w:style w:type="character" w:styleId="Hyperlink">
    <w:name w:val="Hyperlink"/>
    <w:basedOn w:val="DefaultParagraphFont"/>
    <w:uiPriority w:val="99"/>
    <w:rsid w:val="00221ED7"/>
    <w:rPr>
      <w:color w:val="0000FF"/>
      <w:u w:val="single"/>
    </w:rPr>
  </w:style>
  <w:style w:type="character" w:styleId="FollowedHyperlink">
    <w:name w:val="FollowedHyperlink"/>
    <w:basedOn w:val="DefaultParagraphFont"/>
    <w:rsid w:val="00221ED7"/>
    <w:rPr>
      <w:color w:val="800080"/>
      <w:u w:val="single"/>
    </w:rPr>
  </w:style>
  <w:style w:type="paragraph" w:customStyle="1" w:styleId="western">
    <w:name w:val="western"/>
    <w:basedOn w:val="Normal"/>
    <w:rsid w:val="00F45FF7"/>
    <w:rPr>
      <w:rFonts w:ascii="Times New Roman" w:hAnsi="Times New Roman"/>
      <w:sz w:val="24"/>
      <w:szCs w:val="24"/>
      <w:lang w:bidi="hi-IN"/>
    </w:rPr>
  </w:style>
  <w:style w:type="paragraph" w:styleId="TOC3">
    <w:name w:val="toc 3"/>
    <w:basedOn w:val="Normal"/>
    <w:next w:val="Normal"/>
    <w:autoRedefine/>
    <w:uiPriority w:val="39"/>
    <w:rsid w:val="006C609C"/>
    <w:pPr>
      <w:ind w:left="400"/>
    </w:pPr>
    <w:rPr>
      <w:rFonts w:ascii="Times New Roman" w:hAnsi="Times New Roman"/>
      <w:szCs w:val="24"/>
    </w:rPr>
  </w:style>
  <w:style w:type="paragraph" w:styleId="TOC1">
    <w:name w:val="toc 1"/>
    <w:basedOn w:val="Normal"/>
    <w:next w:val="Normal"/>
    <w:autoRedefine/>
    <w:uiPriority w:val="39"/>
    <w:rsid w:val="00DC08C9"/>
    <w:pPr>
      <w:spacing w:before="240" w:after="120"/>
    </w:pPr>
    <w:rPr>
      <w:rFonts w:ascii="Times New Roman" w:hAnsi="Times New Roman"/>
      <w:b/>
      <w:bCs/>
      <w:szCs w:val="24"/>
    </w:rPr>
  </w:style>
  <w:style w:type="paragraph" w:styleId="TOC2">
    <w:name w:val="toc 2"/>
    <w:basedOn w:val="Normal"/>
    <w:next w:val="Normal"/>
    <w:autoRedefine/>
    <w:uiPriority w:val="39"/>
    <w:rsid w:val="00DC08C9"/>
    <w:pPr>
      <w:spacing w:before="120"/>
      <w:ind w:left="200"/>
    </w:pPr>
    <w:rPr>
      <w:rFonts w:ascii="Times New Roman" w:hAnsi="Times New Roman"/>
      <w:i/>
      <w:iCs/>
      <w:szCs w:val="24"/>
    </w:rPr>
  </w:style>
  <w:style w:type="paragraph" w:styleId="TOC4">
    <w:name w:val="toc 4"/>
    <w:basedOn w:val="Normal"/>
    <w:next w:val="Normal"/>
    <w:autoRedefine/>
    <w:semiHidden/>
    <w:rsid w:val="006C609C"/>
    <w:pPr>
      <w:ind w:left="600"/>
    </w:pPr>
    <w:rPr>
      <w:rFonts w:ascii="Times New Roman" w:hAnsi="Times New Roman"/>
      <w:szCs w:val="24"/>
    </w:rPr>
  </w:style>
  <w:style w:type="paragraph" w:styleId="TOC5">
    <w:name w:val="toc 5"/>
    <w:basedOn w:val="Normal"/>
    <w:next w:val="Normal"/>
    <w:autoRedefine/>
    <w:semiHidden/>
    <w:rsid w:val="006C609C"/>
    <w:pPr>
      <w:ind w:left="800"/>
    </w:pPr>
    <w:rPr>
      <w:rFonts w:ascii="Times New Roman" w:hAnsi="Times New Roman"/>
      <w:szCs w:val="24"/>
    </w:rPr>
  </w:style>
  <w:style w:type="paragraph" w:styleId="TOC6">
    <w:name w:val="toc 6"/>
    <w:basedOn w:val="Normal"/>
    <w:next w:val="Normal"/>
    <w:autoRedefine/>
    <w:semiHidden/>
    <w:rsid w:val="006C609C"/>
    <w:pPr>
      <w:ind w:left="1000"/>
    </w:pPr>
    <w:rPr>
      <w:rFonts w:ascii="Times New Roman" w:hAnsi="Times New Roman"/>
      <w:szCs w:val="24"/>
    </w:rPr>
  </w:style>
  <w:style w:type="paragraph" w:styleId="TOC7">
    <w:name w:val="toc 7"/>
    <w:basedOn w:val="Normal"/>
    <w:next w:val="Normal"/>
    <w:autoRedefine/>
    <w:semiHidden/>
    <w:rsid w:val="006C609C"/>
    <w:pPr>
      <w:ind w:left="1200"/>
    </w:pPr>
    <w:rPr>
      <w:rFonts w:ascii="Times New Roman" w:hAnsi="Times New Roman"/>
      <w:szCs w:val="24"/>
    </w:rPr>
  </w:style>
  <w:style w:type="paragraph" w:styleId="TOC8">
    <w:name w:val="toc 8"/>
    <w:basedOn w:val="Normal"/>
    <w:next w:val="Normal"/>
    <w:autoRedefine/>
    <w:semiHidden/>
    <w:rsid w:val="006C609C"/>
    <w:pPr>
      <w:ind w:left="1400"/>
    </w:pPr>
    <w:rPr>
      <w:rFonts w:ascii="Times New Roman" w:hAnsi="Times New Roman"/>
      <w:szCs w:val="24"/>
    </w:rPr>
  </w:style>
  <w:style w:type="paragraph" w:styleId="TOC9">
    <w:name w:val="toc 9"/>
    <w:basedOn w:val="Normal"/>
    <w:next w:val="Normal"/>
    <w:autoRedefine/>
    <w:semiHidden/>
    <w:rsid w:val="006C609C"/>
    <w:pPr>
      <w:ind w:left="1600"/>
    </w:pPr>
    <w:rPr>
      <w:rFonts w:ascii="Times New Roman" w:hAnsi="Times New Roman"/>
      <w:szCs w:val="24"/>
    </w:rPr>
  </w:style>
  <w:style w:type="paragraph" w:customStyle="1" w:styleId="Subheading">
    <w:name w:val="Subheading"/>
    <w:basedOn w:val="Heading3"/>
    <w:link w:val="SubheadingChar"/>
    <w:rsid w:val="006C609C"/>
    <w:rPr>
      <w:rFonts w:ascii="Calibri" w:hAnsi="Calibri"/>
      <w:b w:val="0"/>
      <w:bCs w:val="0"/>
      <w:kern w:val="32"/>
      <w:sz w:val="24"/>
      <w:szCs w:val="32"/>
      <w:u w:val="single"/>
      <w:lang w:val="en-US"/>
    </w:rPr>
  </w:style>
  <w:style w:type="character" w:customStyle="1" w:styleId="SubheadingChar">
    <w:name w:val="Subheading Char"/>
    <w:basedOn w:val="Heading3Char"/>
    <w:link w:val="Subheading"/>
    <w:rsid w:val="006C609C"/>
    <w:rPr>
      <w:rFonts w:ascii="Calibri" w:hAnsi="Calibri"/>
      <w:kern w:val="32"/>
      <w:sz w:val="24"/>
      <w:szCs w:val="32"/>
      <w:u w:val="single"/>
      <w:lang w:val="en-US"/>
    </w:rPr>
  </w:style>
  <w:style w:type="character" w:customStyle="1" w:styleId="CommentTextChar">
    <w:name w:val="Comment Text Char"/>
    <w:basedOn w:val="DefaultParagraphFont"/>
    <w:link w:val="CommentText"/>
    <w:rsid w:val="006B0050"/>
    <w:rPr>
      <w:rFonts w:ascii="Courier New" w:hAnsi="Courier New"/>
      <w:lang w:val="en-US" w:eastAsia="en-US" w:bidi="ar-SA"/>
    </w:rPr>
  </w:style>
  <w:style w:type="paragraph" w:styleId="CommentSubject">
    <w:name w:val="annotation subject"/>
    <w:basedOn w:val="CommentText"/>
    <w:next w:val="CommentText"/>
    <w:semiHidden/>
    <w:rsid w:val="000219D6"/>
    <w:rPr>
      <w:b/>
      <w:bCs/>
    </w:rPr>
  </w:style>
  <w:style w:type="paragraph" w:styleId="ListParagraph">
    <w:name w:val="List Paragraph"/>
    <w:basedOn w:val="Normal"/>
    <w:uiPriority w:val="34"/>
    <w:qFormat/>
    <w:rsid w:val="00013E03"/>
    <w:pPr>
      <w:ind w:left="720"/>
      <w:contextualSpacing/>
    </w:pPr>
  </w:style>
  <w:style w:type="paragraph" w:styleId="Footer">
    <w:name w:val="footer"/>
    <w:basedOn w:val="Normal"/>
    <w:link w:val="FooterChar"/>
    <w:uiPriority w:val="99"/>
    <w:rsid w:val="0061559D"/>
    <w:pPr>
      <w:tabs>
        <w:tab w:val="center" w:pos="4320"/>
        <w:tab w:val="right" w:pos="8640"/>
      </w:tabs>
    </w:pPr>
    <w:rPr>
      <w:rFonts w:ascii="Times New Roman" w:hAnsi="Times New Roman"/>
      <w:color w:val="auto"/>
      <w:sz w:val="24"/>
      <w:lang w:val="en-GB"/>
    </w:rPr>
  </w:style>
  <w:style w:type="character" w:customStyle="1" w:styleId="FooterChar">
    <w:name w:val="Footer Char"/>
    <w:basedOn w:val="DefaultParagraphFont"/>
    <w:link w:val="Footer"/>
    <w:uiPriority w:val="99"/>
    <w:rsid w:val="0061559D"/>
    <w:rPr>
      <w:sz w:val="24"/>
      <w:lang w:val="en-GB"/>
    </w:rPr>
  </w:style>
</w:styles>
</file>

<file path=word/webSettings.xml><?xml version="1.0" encoding="utf-8"?>
<w:webSettings xmlns:r="http://schemas.openxmlformats.org/officeDocument/2006/relationships" xmlns:w="http://schemas.openxmlformats.org/wordprocessingml/2006/main">
  <w:divs>
    <w:div w:id="328213839">
      <w:bodyDiv w:val="1"/>
      <w:marLeft w:val="0"/>
      <w:marRight w:val="0"/>
      <w:marTop w:val="0"/>
      <w:marBottom w:val="0"/>
      <w:divBdr>
        <w:top w:val="none" w:sz="0" w:space="0" w:color="auto"/>
        <w:left w:val="none" w:sz="0" w:space="0" w:color="auto"/>
        <w:bottom w:val="none" w:sz="0" w:space="0" w:color="auto"/>
        <w:right w:val="none" w:sz="0" w:space="0" w:color="auto"/>
      </w:divBdr>
    </w:div>
    <w:div w:id="498035378">
      <w:bodyDiv w:val="1"/>
      <w:marLeft w:val="90"/>
      <w:marRight w:val="90"/>
      <w:marTop w:val="90"/>
      <w:marBottom w:val="90"/>
      <w:divBdr>
        <w:top w:val="none" w:sz="0" w:space="0" w:color="auto"/>
        <w:left w:val="none" w:sz="0" w:space="0" w:color="auto"/>
        <w:bottom w:val="none" w:sz="0" w:space="0" w:color="auto"/>
        <w:right w:val="none" w:sz="0" w:space="0" w:color="auto"/>
      </w:divBdr>
      <w:divsChild>
        <w:div w:id="167715948">
          <w:marLeft w:val="0"/>
          <w:marRight w:val="0"/>
          <w:marTop w:val="0"/>
          <w:marBottom w:val="0"/>
          <w:divBdr>
            <w:top w:val="none" w:sz="0" w:space="0" w:color="auto"/>
            <w:left w:val="none" w:sz="0" w:space="0" w:color="auto"/>
            <w:bottom w:val="none" w:sz="0" w:space="0" w:color="auto"/>
            <w:right w:val="none" w:sz="0" w:space="0" w:color="auto"/>
          </w:divBdr>
        </w:div>
        <w:div w:id="484711836">
          <w:marLeft w:val="0"/>
          <w:marRight w:val="0"/>
          <w:marTop w:val="0"/>
          <w:marBottom w:val="0"/>
          <w:divBdr>
            <w:top w:val="none" w:sz="0" w:space="0" w:color="auto"/>
            <w:left w:val="none" w:sz="0" w:space="0" w:color="auto"/>
            <w:bottom w:val="none" w:sz="0" w:space="0" w:color="auto"/>
            <w:right w:val="none" w:sz="0" w:space="0" w:color="auto"/>
          </w:divBdr>
        </w:div>
        <w:div w:id="817303090">
          <w:marLeft w:val="0"/>
          <w:marRight w:val="0"/>
          <w:marTop w:val="0"/>
          <w:marBottom w:val="0"/>
          <w:divBdr>
            <w:top w:val="none" w:sz="0" w:space="0" w:color="auto"/>
            <w:left w:val="none" w:sz="0" w:space="0" w:color="auto"/>
            <w:bottom w:val="none" w:sz="0" w:space="0" w:color="auto"/>
            <w:right w:val="none" w:sz="0" w:space="0" w:color="auto"/>
          </w:divBdr>
        </w:div>
        <w:div w:id="823275485">
          <w:marLeft w:val="0"/>
          <w:marRight w:val="0"/>
          <w:marTop w:val="0"/>
          <w:marBottom w:val="0"/>
          <w:divBdr>
            <w:top w:val="none" w:sz="0" w:space="0" w:color="auto"/>
            <w:left w:val="none" w:sz="0" w:space="0" w:color="auto"/>
            <w:bottom w:val="none" w:sz="0" w:space="0" w:color="auto"/>
            <w:right w:val="none" w:sz="0" w:space="0" w:color="auto"/>
          </w:divBdr>
        </w:div>
        <w:div w:id="1076635735">
          <w:marLeft w:val="0"/>
          <w:marRight w:val="0"/>
          <w:marTop w:val="0"/>
          <w:marBottom w:val="0"/>
          <w:divBdr>
            <w:top w:val="none" w:sz="0" w:space="0" w:color="auto"/>
            <w:left w:val="none" w:sz="0" w:space="0" w:color="auto"/>
            <w:bottom w:val="none" w:sz="0" w:space="0" w:color="auto"/>
            <w:right w:val="none" w:sz="0" w:space="0" w:color="auto"/>
          </w:divBdr>
        </w:div>
        <w:div w:id="1365016225">
          <w:marLeft w:val="0"/>
          <w:marRight w:val="0"/>
          <w:marTop w:val="0"/>
          <w:marBottom w:val="0"/>
          <w:divBdr>
            <w:top w:val="none" w:sz="0" w:space="0" w:color="auto"/>
            <w:left w:val="none" w:sz="0" w:space="0" w:color="auto"/>
            <w:bottom w:val="none" w:sz="0" w:space="0" w:color="auto"/>
            <w:right w:val="none" w:sz="0" w:space="0" w:color="auto"/>
          </w:divBdr>
        </w:div>
        <w:div w:id="1576284629">
          <w:marLeft w:val="0"/>
          <w:marRight w:val="0"/>
          <w:marTop w:val="0"/>
          <w:marBottom w:val="0"/>
          <w:divBdr>
            <w:top w:val="none" w:sz="0" w:space="0" w:color="auto"/>
            <w:left w:val="none" w:sz="0" w:space="0" w:color="auto"/>
            <w:bottom w:val="none" w:sz="0" w:space="0" w:color="auto"/>
            <w:right w:val="none" w:sz="0" w:space="0" w:color="auto"/>
          </w:divBdr>
          <w:divsChild>
            <w:div w:id="15987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4086">
      <w:bodyDiv w:val="1"/>
      <w:marLeft w:val="90"/>
      <w:marRight w:val="90"/>
      <w:marTop w:val="90"/>
      <w:marBottom w:val="90"/>
      <w:divBdr>
        <w:top w:val="none" w:sz="0" w:space="0" w:color="auto"/>
        <w:left w:val="none" w:sz="0" w:space="0" w:color="auto"/>
        <w:bottom w:val="none" w:sz="0" w:space="0" w:color="auto"/>
        <w:right w:val="none" w:sz="0" w:space="0" w:color="auto"/>
      </w:divBdr>
      <w:divsChild>
        <w:div w:id="463350424">
          <w:marLeft w:val="0"/>
          <w:marRight w:val="0"/>
          <w:marTop w:val="0"/>
          <w:marBottom w:val="0"/>
          <w:divBdr>
            <w:top w:val="none" w:sz="0" w:space="0" w:color="auto"/>
            <w:left w:val="none" w:sz="0" w:space="0" w:color="auto"/>
            <w:bottom w:val="none" w:sz="0" w:space="0" w:color="auto"/>
            <w:right w:val="none" w:sz="0" w:space="0" w:color="auto"/>
          </w:divBdr>
        </w:div>
      </w:divsChild>
    </w:div>
    <w:div w:id="1155218573">
      <w:bodyDiv w:val="1"/>
      <w:marLeft w:val="90"/>
      <w:marRight w:val="90"/>
      <w:marTop w:val="90"/>
      <w:marBottom w:val="90"/>
      <w:divBdr>
        <w:top w:val="none" w:sz="0" w:space="0" w:color="auto"/>
        <w:left w:val="none" w:sz="0" w:space="0" w:color="auto"/>
        <w:bottom w:val="none" w:sz="0" w:space="0" w:color="auto"/>
        <w:right w:val="none" w:sz="0" w:space="0" w:color="auto"/>
      </w:divBdr>
      <w:divsChild>
        <w:div w:id="2125802788">
          <w:marLeft w:val="0"/>
          <w:marRight w:val="0"/>
          <w:marTop w:val="0"/>
          <w:marBottom w:val="0"/>
          <w:divBdr>
            <w:top w:val="none" w:sz="0" w:space="0" w:color="auto"/>
            <w:left w:val="none" w:sz="0" w:space="0" w:color="auto"/>
            <w:bottom w:val="none" w:sz="0" w:space="0" w:color="auto"/>
            <w:right w:val="none" w:sz="0" w:space="0" w:color="auto"/>
          </w:divBdr>
        </w:div>
      </w:divsChild>
    </w:div>
    <w:div w:id="1368916348">
      <w:bodyDiv w:val="1"/>
      <w:marLeft w:val="0"/>
      <w:marRight w:val="0"/>
      <w:marTop w:val="0"/>
      <w:marBottom w:val="0"/>
      <w:divBdr>
        <w:top w:val="none" w:sz="0" w:space="0" w:color="auto"/>
        <w:left w:val="none" w:sz="0" w:space="0" w:color="auto"/>
        <w:bottom w:val="none" w:sz="0" w:space="0" w:color="auto"/>
        <w:right w:val="none" w:sz="0" w:space="0" w:color="auto"/>
      </w:divBdr>
    </w:div>
    <w:div w:id="1455058456">
      <w:bodyDiv w:val="1"/>
      <w:marLeft w:val="0"/>
      <w:marRight w:val="0"/>
      <w:marTop w:val="0"/>
      <w:marBottom w:val="0"/>
      <w:divBdr>
        <w:top w:val="none" w:sz="0" w:space="0" w:color="auto"/>
        <w:left w:val="none" w:sz="0" w:space="0" w:color="auto"/>
        <w:bottom w:val="none" w:sz="0" w:space="0" w:color="auto"/>
        <w:right w:val="none" w:sz="0" w:space="0" w:color="auto"/>
      </w:divBdr>
    </w:div>
    <w:div w:id="1761832959">
      <w:bodyDiv w:val="1"/>
      <w:marLeft w:val="90"/>
      <w:marRight w:val="90"/>
      <w:marTop w:val="90"/>
      <w:marBottom w:val="90"/>
      <w:divBdr>
        <w:top w:val="none" w:sz="0" w:space="0" w:color="auto"/>
        <w:left w:val="none" w:sz="0" w:space="0" w:color="auto"/>
        <w:bottom w:val="none" w:sz="0" w:space="0" w:color="auto"/>
        <w:right w:val="none" w:sz="0" w:space="0" w:color="auto"/>
      </w:divBdr>
      <w:divsChild>
        <w:div w:id="16929200">
          <w:marLeft w:val="0"/>
          <w:marRight w:val="0"/>
          <w:marTop w:val="0"/>
          <w:marBottom w:val="0"/>
          <w:divBdr>
            <w:top w:val="none" w:sz="0" w:space="0" w:color="auto"/>
            <w:left w:val="none" w:sz="0" w:space="0" w:color="auto"/>
            <w:bottom w:val="none" w:sz="0" w:space="0" w:color="auto"/>
            <w:right w:val="none" w:sz="0" w:space="0" w:color="auto"/>
          </w:divBdr>
        </w:div>
        <w:div w:id="21978745">
          <w:marLeft w:val="0"/>
          <w:marRight w:val="0"/>
          <w:marTop w:val="0"/>
          <w:marBottom w:val="0"/>
          <w:divBdr>
            <w:top w:val="none" w:sz="0" w:space="0" w:color="auto"/>
            <w:left w:val="none" w:sz="0" w:space="0" w:color="auto"/>
            <w:bottom w:val="none" w:sz="0" w:space="0" w:color="auto"/>
            <w:right w:val="none" w:sz="0" w:space="0" w:color="auto"/>
          </w:divBdr>
          <w:divsChild>
            <w:div w:id="1271737387">
              <w:marLeft w:val="0"/>
              <w:marRight w:val="0"/>
              <w:marTop w:val="0"/>
              <w:marBottom w:val="0"/>
              <w:divBdr>
                <w:top w:val="none" w:sz="0" w:space="0" w:color="auto"/>
                <w:left w:val="none" w:sz="0" w:space="0" w:color="auto"/>
                <w:bottom w:val="none" w:sz="0" w:space="0" w:color="auto"/>
                <w:right w:val="none" w:sz="0" w:space="0" w:color="auto"/>
              </w:divBdr>
            </w:div>
          </w:divsChild>
        </w:div>
        <w:div w:id="51201232">
          <w:marLeft w:val="0"/>
          <w:marRight w:val="0"/>
          <w:marTop w:val="0"/>
          <w:marBottom w:val="0"/>
          <w:divBdr>
            <w:top w:val="none" w:sz="0" w:space="0" w:color="auto"/>
            <w:left w:val="none" w:sz="0" w:space="0" w:color="auto"/>
            <w:bottom w:val="none" w:sz="0" w:space="0" w:color="auto"/>
            <w:right w:val="none" w:sz="0" w:space="0" w:color="auto"/>
          </w:divBdr>
        </w:div>
        <w:div w:id="1851599431">
          <w:marLeft w:val="0"/>
          <w:marRight w:val="0"/>
          <w:marTop w:val="0"/>
          <w:marBottom w:val="0"/>
          <w:divBdr>
            <w:top w:val="none" w:sz="0" w:space="0" w:color="auto"/>
            <w:left w:val="none" w:sz="0" w:space="0" w:color="auto"/>
            <w:bottom w:val="none" w:sz="0" w:space="0" w:color="auto"/>
            <w:right w:val="none" w:sz="0" w:space="0" w:color="auto"/>
          </w:divBdr>
        </w:div>
        <w:div w:id="2013293502">
          <w:marLeft w:val="0"/>
          <w:marRight w:val="0"/>
          <w:marTop w:val="0"/>
          <w:marBottom w:val="0"/>
          <w:divBdr>
            <w:top w:val="none" w:sz="0" w:space="0" w:color="auto"/>
            <w:left w:val="none" w:sz="0" w:space="0" w:color="auto"/>
            <w:bottom w:val="none" w:sz="0" w:space="0" w:color="auto"/>
            <w:right w:val="none" w:sz="0" w:space="0" w:color="auto"/>
          </w:divBdr>
        </w:div>
        <w:div w:id="2032224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E5B8D15-0077-4FDC-B42B-F13198BDA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34</Pages>
  <Words>13559</Words>
  <Characters>77291</Characters>
  <Application>Microsoft Office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Minor Suit Opening</vt:lpstr>
    </vt:vector>
  </TitlesOfParts>
  <Company>QSS Group Inc., NASA Ames Research Center</Company>
  <LinksUpToDate>false</LinksUpToDate>
  <CharactersWithSpaces>90669</CharactersWithSpaces>
  <SharedDoc>false</SharedDoc>
  <HLinks>
    <vt:vector size="1764" baseType="variant">
      <vt:variant>
        <vt:i4>5636164</vt:i4>
      </vt:variant>
      <vt:variant>
        <vt:i4>879</vt:i4>
      </vt:variant>
      <vt:variant>
        <vt:i4>0</vt:i4>
      </vt:variant>
      <vt:variant>
        <vt:i4>5</vt:i4>
      </vt:variant>
      <vt:variant>
        <vt:lpwstr/>
      </vt:variant>
      <vt:variant>
        <vt:lpwstr>_Double_Keycard</vt:lpwstr>
      </vt:variant>
      <vt:variant>
        <vt:i4>1835092</vt:i4>
      </vt:variant>
      <vt:variant>
        <vt:i4>876</vt:i4>
      </vt:variant>
      <vt:variant>
        <vt:i4>0</vt:i4>
      </vt:variant>
      <vt:variant>
        <vt:i4>5</vt:i4>
      </vt:variant>
      <vt:variant>
        <vt:lpwstr/>
      </vt:variant>
      <vt:variant>
        <vt:lpwstr>puppet1M</vt:lpwstr>
      </vt:variant>
      <vt:variant>
        <vt:i4>6815862</vt:i4>
      </vt:variant>
      <vt:variant>
        <vt:i4>873</vt:i4>
      </vt:variant>
      <vt:variant>
        <vt:i4>0</vt:i4>
      </vt:variant>
      <vt:variant>
        <vt:i4>5</vt:i4>
      </vt:variant>
      <vt:variant>
        <vt:lpwstr/>
      </vt:variant>
      <vt:variant>
        <vt:lpwstr>Any2N4D</vt:lpwstr>
      </vt:variant>
      <vt:variant>
        <vt:i4>3932162</vt:i4>
      </vt:variant>
      <vt:variant>
        <vt:i4>870</vt:i4>
      </vt:variant>
      <vt:variant>
        <vt:i4>0</vt:i4>
      </vt:variant>
      <vt:variant>
        <vt:i4>5</vt:i4>
      </vt:variant>
      <vt:variant>
        <vt:lpwstr/>
      </vt:variant>
      <vt:variant>
        <vt:lpwstr>_4C_=_Transfer</vt:lpwstr>
      </vt:variant>
      <vt:variant>
        <vt:i4>7274614</vt:i4>
      </vt:variant>
      <vt:variant>
        <vt:i4>867</vt:i4>
      </vt:variant>
      <vt:variant>
        <vt:i4>0</vt:i4>
      </vt:variant>
      <vt:variant>
        <vt:i4>5</vt:i4>
      </vt:variant>
      <vt:variant>
        <vt:lpwstr/>
      </vt:variant>
      <vt:variant>
        <vt:lpwstr>Any2N3N</vt:lpwstr>
      </vt:variant>
      <vt:variant>
        <vt:i4>7274614</vt:i4>
      </vt:variant>
      <vt:variant>
        <vt:i4>864</vt:i4>
      </vt:variant>
      <vt:variant>
        <vt:i4>0</vt:i4>
      </vt:variant>
      <vt:variant>
        <vt:i4>5</vt:i4>
      </vt:variant>
      <vt:variant>
        <vt:lpwstr/>
      </vt:variant>
      <vt:variant>
        <vt:lpwstr>Any2N3S</vt:lpwstr>
      </vt:variant>
      <vt:variant>
        <vt:i4>7274614</vt:i4>
      </vt:variant>
      <vt:variant>
        <vt:i4>861</vt:i4>
      </vt:variant>
      <vt:variant>
        <vt:i4>0</vt:i4>
      </vt:variant>
      <vt:variant>
        <vt:i4>5</vt:i4>
      </vt:variant>
      <vt:variant>
        <vt:lpwstr/>
      </vt:variant>
      <vt:variant>
        <vt:lpwstr>Any2N3H</vt:lpwstr>
      </vt:variant>
      <vt:variant>
        <vt:i4>7274614</vt:i4>
      </vt:variant>
      <vt:variant>
        <vt:i4>858</vt:i4>
      </vt:variant>
      <vt:variant>
        <vt:i4>0</vt:i4>
      </vt:variant>
      <vt:variant>
        <vt:i4>5</vt:i4>
      </vt:variant>
      <vt:variant>
        <vt:lpwstr/>
      </vt:variant>
      <vt:variant>
        <vt:lpwstr>Any2N3D</vt:lpwstr>
      </vt:variant>
      <vt:variant>
        <vt:i4>7405669</vt:i4>
      </vt:variant>
      <vt:variant>
        <vt:i4>855</vt:i4>
      </vt:variant>
      <vt:variant>
        <vt:i4>0</vt:i4>
      </vt:variant>
      <vt:variant>
        <vt:i4>5</vt:i4>
      </vt:variant>
      <vt:variant>
        <vt:lpwstr/>
      </vt:variant>
      <vt:variant>
        <vt:lpwstr>puppet</vt:lpwstr>
      </vt:variant>
      <vt:variant>
        <vt:i4>3932176</vt:i4>
      </vt:variant>
      <vt:variant>
        <vt:i4>852</vt:i4>
      </vt:variant>
      <vt:variant>
        <vt:i4>0</vt:i4>
      </vt:variant>
      <vt:variant>
        <vt:i4>5</vt:i4>
      </vt:variant>
      <vt:variant>
        <vt:lpwstr/>
      </vt:variant>
      <vt:variant>
        <vt:lpwstr>_2D_=_Weak</vt:lpwstr>
      </vt:variant>
      <vt:variant>
        <vt:i4>3932176</vt:i4>
      </vt:variant>
      <vt:variant>
        <vt:i4>849</vt:i4>
      </vt:variant>
      <vt:variant>
        <vt:i4>0</vt:i4>
      </vt:variant>
      <vt:variant>
        <vt:i4>5</vt:i4>
      </vt:variant>
      <vt:variant>
        <vt:lpwstr/>
      </vt:variant>
      <vt:variant>
        <vt:lpwstr>_2D_=_Weak</vt:lpwstr>
      </vt:variant>
      <vt:variant>
        <vt:i4>3932176</vt:i4>
      </vt:variant>
      <vt:variant>
        <vt:i4>846</vt:i4>
      </vt:variant>
      <vt:variant>
        <vt:i4>0</vt:i4>
      </vt:variant>
      <vt:variant>
        <vt:i4>5</vt:i4>
      </vt:variant>
      <vt:variant>
        <vt:lpwstr/>
      </vt:variant>
      <vt:variant>
        <vt:lpwstr>_2D_=_Weak</vt:lpwstr>
      </vt:variant>
      <vt:variant>
        <vt:i4>3932176</vt:i4>
      </vt:variant>
      <vt:variant>
        <vt:i4>843</vt:i4>
      </vt:variant>
      <vt:variant>
        <vt:i4>0</vt:i4>
      </vt:variant>
      <vt:variant>
        <vt:i4>5</vt:i4>
      </vt:variant>
      <vt:variant>
        <vt:lpwstr/>
      </vt:variant>
      <vt:variant>
        <vt:lpwstr>_2D_=_Weak</vt:lpwstr>
      </vt:variant>
      <vt:variant>
        <vt:i4>5177404</vt:i4>
      </vt:variant>
      <vt:variant>
        <vt:i4>840</vt:i4>
      </vt:variant>
      <vt:variant>
        <vt:i4>0</vt:i4>
      </vt:variant>
      <vt:variant>
        <vt:i4>5</vt:i4>
      </vt:variant>
      <vt:variant>
        <vt:lpwstr/>
      </vt:variant>
      <vt:variant>
        <vt:lpwstr>_EKC_=_Exclusion</vt:lpwstr>
      </vt:variant>
      <vt:variant>
        <vt:i4>3866688</vt:i4>
      </vt:variant>
      <vt:variant>
        <vt:i4>837</vt:i4>
      </vt:variant>
      <vt:variant>
        <vt:i4>0</vt:i4>
      </vt:variant>
      <vt:variant>
        <vt:i4>5</vt:i4>
      </vt:variant>
      <vt:variant>
        <vt:lpwstr/>
      </vt:variant>
      <vt:variant>
        <vt:lpwstr>_RKC_=_Keycard</vt:lpwstr>
      </vt:variant>
      <vt:variant>
        <vt:i4>3932176</vt:i4>
      </vt:variant>
      <vt:variant>
        <vt:i4>834</vt:i4>
      </vt:variant>
      <vt:variant>
        <vt:i4>0</vt:i4>
      </vt:variant>
      <vt:variant>
        <vt:i4>5</vt:i4>
      </vt:variant>
      <vt:variant>
        <vt:lpwstr/>
      </vt:variant>
      <vt:variant>
        <vt:lpwstr>_2D_=_Weak</vt:lpwstr>
      </vt:variant>
      <vt:variant>
        <vt:i4>6037530</vt:i4>
      </vt:variant>
      <vt:variant>
        <vt:i4>831</vt:i4>
      </vt:variant>
      <vt:variant>
        <vt:i4>0</vt:i4>
      </vt:variant>
      <vt:variant>
        <vt:i4>5</vt:i4>
      </vt:variant>
      <vt:variant>
        <vt:lpwstr/>
      </vt:variant>
      <vt:variant>
        <vt:lpwstr>_2D_–_2N</vt:lpwstr>
      </vt:variant>
      <vt:variant>
        <vt:i4>4857882</vt:i4>
      </vt:variant>
      <vt:variant>
        <vt:i4>828</vt:i4>
      </vt:variant>
      <vt:variant>
        <vt:i4>0</vt:i4>
      </vt:variant>
      <vt:variant>
        <vt:i4>5</vt:i4>
      </vt:variant>
      <vt:variant>
        <vt:lpwstr/>
      </vt:variant>
      <vt:variant>
        <vt:lpwstr>_2D_–_2X</vt:lpwstr>
      </vt:variant>
      <vt:variant>
        <vt:i4>4857882</vt:i4>
      </vt:variant>
      <vt:variant>
        <vt:i4>825</vt:i4>
      </vt:variant>
      <vt:variant>
        <vt:i4>0</vt:i4>
      </vt:variant>
      <vt:variant>
        <vt:i4>5</vt:i4>
      </vt:variant>
      <vt:variant>
        <vt:lpwstr/>
      </vt:variant>
      <vt:variant>
        <vt:lpwstr>_2D_–_2X</vt:lpwstr>
      </vt:variant>
      <vt:variant>
        <vt:i4>3276829</vt:i4>
      </vt:variant>
      <vt:variant>
        <vt:i4>822</vt:i4>
      </vt:variant>
      <vt:variant>
        <vt:i4>0</vt:i4>
      </vt:variant>
      <vt:variant>
        <vt:i4>5</vt:i4>
      </vt:variant>
      <vt:variant>
        <vt:lpwstr/>
      </vt:variant>
      <vt:variant>
        <vt:lpwstr>_2C_=_11-15</vt:lpwstr>
      </vt:variant>
      <vt:variant>
        <vt:i4>3276829</vt:i4>
      </vt:variant>
      <vt:variant>
        <vt:i4>819</vt:i4>
      </vt:variant>
      <vt:variant>
        <vt:i4>0</vt:i4>
      </vt:variant>
      <vt:variant>
        <vt:i4>5</vt:i4>
      </vt:variant>
      <vt:variant>
        <vt:lpwstr/>
      </vt:variant>
      <vt:variant>
        <vt:lpwstr>_2C_=_11-15</vt:lpwstr>
      </vt:variant>
      <vt:variant>
        <vt:i4>3276829</vt:i4>
      </vt:variant>
      <vt:variant>
        <vt:i4>816</vt:i4>
      </vt:variant>
      <vt:variant>
        <vt:i4>0</vt:i4>
      </vt:variant>
      <vt:variant>
        <vt:i4>5</vt:i4>
      </vt:variant>
      <vt:variant>
        <vt:lpwstr/>
      </vt:variant>
      <vt:variant>
        <vt:lpwstr>_2C_=_11-15</vt:lpwstr>
      </vt:variant>
      <vt:variant>
        <vt:i4>3276829</vt:i4>
      </vt:variant>
      <vt:variant>
        <vt:i4>813</vt:i4>
      </vt:variant>
      <vt:variant>
        <vt:i4>0</vt:i4>
      </vt:variant>
      <vt:variant>
        <vt:i4>5</vt:i4>
      </vt:variant>
      <vt:variant>
        <vt:lpwstr/>
      </vt:variant>
      <vt:variant>
        <vt:lpwstr>_2C_=_11-15</vt:lpwstr>
      </vt:variant>
      <vt:variant>
        <vt:i4>3276829</vt:i4>
      </vt:variant>
      <vt:variant>
        <vt:i4>810</vt:i4>
      </vt:variant>
      <vt:variant>
        <vt:i4>0</vt:i4>
      </vt:variant>
      <vt:variant>
        <vt:i4>5</vt:i4>
      </vt:variant>
      <vt:variant>
        <vt:lpwstr/>
      </vt:variant>
      <vt:variant>
        <vt:lpwstr>_2C_=_11-15</vt:lpwstr>
      </vt:variant>
      <vt:variant>
        <vt:i4>3276829</vt:i4>
      </vt:variant>
      <vt:variant>
        <vt:i4>807</vt:i4>
      </vt:variant>
      <vt:variant>
        <vt:i4>0</vt:i4>
      </vt:variant>
      <vt:variant>
        <vt:i4>5</vt:i4>
      </vt:variant>
      <vt:variant>
        <vt:lpwstr/>
      </vt:variant>
      <vt:variant>
        <vt:lpwstr>_2C_=_11-15</vt:lpwstr>
      </vt:variant>
      <vt:variant>
        <vt:i4>3276829</vt:i4>
      </vt:variant>
      <vt:variant>
        <vt:i4>804</vt:i4>
      </vt:variant>
      <vt:variant>
        <vt:i4>0</vt:i4>
      </vt:variant>
      <vt:variant>
        <vt:i4>5</vt:i4>
      </vt:variant>
      <vt:variant>
        <vt:lpwstr/>
      </vt:variant>
      <vt:variant>
        <vt:lpwstr>_2C_=_11-15</vt:lpwstr>
      </vt:variant>
      <vt:variant>
        <vt:i4>3276829</vt:i4>
      </vt:variant>
      <vt:variant>
        <vt:i4>801</vt:i4>
      </vt:variant>
      <vt:variant>
        <vt:i4>0</vt:i4>
      </vt:variant>
      <vt:variant>
        <vt:i4>5</vt:i4>
      </vt:variant>
      <vt:variant>
        <vt:lpwstr/>
      </vt:variant>
      <vt:variant>
        <vt:lpwstr>_2C_=_11-15</vt:lpwstr>
      </vt:variant>
      <vt:variant>
        <vt:i4>3276829</vt:i4>
      </vt:variant>
      <vt:variant>
        <vt:i4>798</vt:i4>
      </vt:variant>
      <vt:variant>
        <vt:i4>0</vt:i4>
      </vt:variant>
      <vt:variant>
        <vt:i4>5</vt:i4>
      </vt:variant>
      <vt:variant>
        <vt:lpwstr/>
      </vt:variant>
      <vt:variant>
        <vt:lpwstr>_2C_=_11-15</vt:lpwstr>
      </vt:variant>
      <vt:variant>
        <vt:i4>3276829</vt:i4>
      </vt:variant>
      <vt:variant>
        <vt:i4>795</vt:i4>
      </vt:variant>
      <vt:variant>
        <vt:i4>0</vt:i4>
      </vt:variant>
      <vt:variant>
        <vt:i4>5</vt:i4>
      </vt:variant>
      <vt:variant>
        <vt:lpwstr/>
      </vt:variant>
      <vt:variant>
        <vt:lpwstr>_2C_=_11-15</vt:lpwstr>
      </vt:variant>
      <vt:variant>
        <vt:i4>5177404</vt:i4>
      </vt:variant>
      <vt:variant>
        <vt:i4>792</vt:i4>
      </vt:variant>
      <vt:variant>
        <vt:i4>0</vt:i4>
      </vt:variant>
      <vt:variant>
        <vt:i4>5</vt:i4>
      </vt:variant>
      <vt:variant>
        <vt:lpwstr/>
      </vt:variant>
      <vt:variant>
        <vt:lpwstr>_EKC_=_Exclusion</vt:lpwstr>
      </vt:variant>
      <vt:variant>
        <vt:i4>3866688</vt:i4>
      </vt:variant>
      <vt:variant>
        <vt:i4>789</vt:i4>
      </vt:variant>
      <vt:variant>
        <vt:i4>0</vt:i4>
      </vt:variant>
      <vt:variant>
        <vt:i4>5</vt:i4>
      </vt:variant>
      <vt:variant>
        <vt:lpwstr/>
      </vt:variant>
      <vt:variant>
        <vt:lpwstr>_RKC_=_Keycard</vt:lpwstr>
      </vt:variant>
      <vt:variant>
        <vt:i4>3276829</vt:i4>
      </vt:variant>
      <vt:variant>
        <vt:i4>786</vt:i4>
      </vt:variant>
      <vt:variant>
        <vt:i4>0</vt:i4>
      </vt:variant>
      <vt:variant>
        <vt:i4>5</vt:i4>
      </vt:variant>
      <vt:variant>
        <vt:lpwstr/>
      </vt:variant>
      <vt:variant>
        <vt:lpwstr>_2C_=_11-15</vt:lpwstr>
      </vt:variant>
      <vt:variant>
        <vt:i4>3866688</vt:i4>
      </vt:variant>
      <vt:variant>
        <vt:i4>783</vt:i4>
      </vt:variant>
      <vt:variant>
        <vt:i4>0</vt:i4>
      </vt:variant>
      <vt:variant>
        <vt:i4>5</vt:i4>
      </vt:variant>
      <vt:variant>
        <vt:lpwstr/>
      </vt:variant>
      <vt:variant>
        <vt:lpwstr>_RKC_=_Keycard</vt:lpwstr>
      </vt:variant>
      <vt:variant>
        <vt:i4>3276829</vt:i4>
      </vt:variant>
      <vt:variant>
        <vt:i4>780</vt:i4>
      </vt:variant>
      <vt:variant>
        <vt:i4>0</vt:i4>
      </vt:variant>
      <vt:variant>
        <vt:i4>5</vt:i4>
      </vt:variant>
      <vt:variant>
        <vt:lpwstr/>
      </vt:variant>
      <vt:variant>
        <vt:lpwstr>_2C_=_11-15</vt:lpwstr>
      </vt:variant>
      <vt:variant>
        <vt:i4>5177404</vt:i4>
      </vt:variant>
      <vt:variant>
        <vt:i4>777</vt:i4>
      </vt:variant>
      <vt:variant>
        <vt:i4>0</vt:i4>
      </vt:variant>
      <vt:variant>
        <vt:i4>5</vt:i4>
      </vt:variant>
      <vt:variant>
        <vt:lpwstr/>
      </vt:variant>
      <vt:variant>
        <vt:lpwstr>_EKC_=_Exclusion</vt:lpwstr>
      </vt:variant>
      <vt:variant>
        <vt:i4>3276829</vt:i4>
      </vt:variant>
      <vt:variant>
        <vt:i4>774</vt:i4>
      </vt:variant>
      <vt:variant>
        <vt:i4>0</vt:i4>
      </vt:variant>
      <vt:variant>
        <vt:i4>5</vt:i4>
      </vt:variant>
      <vt:variant>
        <vt:lpwstr/>
      </vt:variant>
      <vt:variant>
        <vt:lpwstr>_2C_=_11-15</vt:lpwstr>
      </vt:variant>
      <vt:variant>
        <vt:i4>3276829</vt:i4>
      </vt:variant>
      <vt:variant>
        <vt:i4>771</vt:i4>
      </vt:variant>
      <vt:variant>
        <vt:i4>0</vt:i4>
      </vt:variant>
      <vt:variant>
        <vt:i4>5</vt:i4>
      </vt:variant>
      <vt:variant>
        <vt:lpwstr/>
      </vt:variant>
      <vt:variant>
        <vt:lpwstr>_2C_=_11-15</vt:lpwstr>
      </vt:variant>
      <vt:variant>
        <vt:i4>3276829</vt:i4>
      </vt:variant>
      <vt:variant>
        <vt:i4>768</vt:i4>
      </vt:variant>
      <vt:variant>
        <vt:i4>0</vt:i4>
      </vt:variant>
      <vt:variant>
        <vt:i4>5</vt:i4>
      </vt:variant>
      <vt:variant>
        <vt:lpwstr/>
      </vt:variant>
      <vt:variant>
        <vt:lpwstr>_2C_=_11-15</vt:lpwstr>
      </vt:variant>
      <vt:variant>
        <vt:i4>3276829</vt:i4>
      </vt:variant>
      <vt:variant>
        <vt:i4>765</vt:i4>
      </vt:variant>
      <vt:variant>
        <vt:i4>0</vt:i4>
      </vt:variant>
      <vt:variant>
        <vt:i4>5</vt:i4>
      </vt:variant>
      <vt:variant>
        <vt:lpwstr/>
      </vt:variant>
      <vt:variant>
        <vt:lpwstr>_2C_=_11-15</vt:lpwstr>
      </vt:variant>
      <vt:variant>
        <vt:i4>3997733</vt:i4>
      </vt:variant>
      <vt:variant>
        <vt:i4>762</vt:i4>
      </vt:variant>
      <vt:variant>
        <vt:i4>0</vt:i4>
      </vt:variant>
      <vt:variant>
        <vt:i4>5</vt:i4>
      </vt:variant>
      <vt:variant>
        <vt:lpwstr/>
      </vt:variant>
      <vt:variant>
        <vt:lpwstr>_Kickback_RKC</vt:lpwstr>
      </vt:variant>
      <vt:variant>
        <vt:i4>5636164</vt:i4>
      </vt:variant>
      <vt:variant>
        <vt:i4>759</vt:i4>
      </vt:variant>
      <vt:variant>
        <vt:i4>0</vt:i4>
      </vt:variant>
      <vt:variant>
        <vt:i4>5</vt:i4>
      </vt:variant>
      <vt:variant>
        <vt:lpwstr/>
      </vt:variant>
      <vt:variant>
        <vt:lpwstr>_Double_Keycard</vt:lpwstr>
      </vt:variant>
      <vt:variant>
        <vt:i4>3997733</vt:i4>
      </vt:variant>
      <vt:variant>
        <vt:i4>756</vt:i4>
      </vt:variant>
      <vt:variant>
        <vt:i4>0</vt:i4>
      </vt:variant>
      <vt:variant>
        <vt:i4>5</vt:i4>
      </vt:variant>
      <vt:variant>
        <vt:lpwstr/>
      </vt:variant>
      <vt:variant>
        <vt:lpwstr>_Kickback_RKC</vt:lpwstr>
      </vt:variant>
      <vt:variant>
        <vt:i4>3997733</vt:i4>
      </vt:variant>
      <vt:variant>
        <vt:i4>753</vt:i4>
      </vt:variant>
      <vt:variant>
        <vt:i4>0</vt:i4>
      </vt:variant>
      <vt:variant>
        <vt:i4>5</vt:i4>
      </vt:variant>
      <vt:variant>
        <vt:lpwstr/>
      </vt:variant>
      <vt:variant>
        <vt:lpwstr>_Kickback_RKC</vt:lpwstr>
      </vt:variant>
      <vt:variant>
        <vt:i4>3997733</vt:i4>
      </vt:variant>
      <vt:variant>
        <vt:i4>750</vt:i4>
      </vt:variant>
      <vt:variant>
        <vt:i4>0</vt:i4>
      </vt:variant>
      <vt:variant>
        <vt:i4>5</vt:i4>
      </vt:variant>
      <vt:variant>
        <vt:lpwstr/>
      </vt:variant>
      <vt:variant>
        <vt:lpwstr>_Kickback_RKC</vt:lpwstr>
      </vt:variant>
      <vt:variant>
        <vt:i4>3276829</vt:i4>
      </vt:variant>
      <vt:variant>
        <vt:i4>747</vt:i4>
      </vt:variant>
      <vt:variant>
        <vt:i4>0</vt:i4>
      </vt:variant>
      <vt:variant>
        <vt:i4>5</vt:i4>
      </vt:variant>
      <vt:variant>
        <vt:lpwstr/>
      </vt:variant>
      <vt:variant>
        <vt:lpwstr>_2C_=_11-15</vt:lpwstr>
      </vt:variant>
      <vt:variant>
        <vt:i4>5177404</vt:i4>
      </vt:variant>
      <vt:variant>
        <vt:i4>744</vt:i4>
      </vt:variant>
      <vt:variant>
        <vt:i4>0</vt:i4>
      </vt:variant>
      <vt:variant>
        <vt:i4>5</vt:i4>
      </vt:variant>
      <vt:variant>
        <vt:lpwstr/>
      </vt:variant>
      <vt:variant>
        <vt:lpwstr>_EKC_=_Exclusion</vt:lpwstr>
      </vt:variant>
      <vt:variant>
        <vt:i4>3997733</vt:i4>
      </vt:variant>
      <vt:variant>
        <vt:i4>741</vt:i4>
      </vt:variant>
      <vt:variant>
        <vt:i4>0</vt:i4>
      </vt:variant>
      <vt:variant>
        <vt:i4>5</vt:i4>
      </vt:variant>
      <vt:variant>
        <vt:lpwstr/>
      </vt:variant>
      <vt:variant>
        <vt:lpwstr>_Kickback_RKC</vt:lpwstr>
      </vt:variant>
      <vt:variant>
        <vt:i4>7020611</vt:i4>
      </vt:variant>
      <vt:variant>
        <vt:i4>738</vt:i4>
      </vt:variant>
      <vt:variant>
        <vt:i4>0</vt:i4>
      </vt:variant>
      <vt:variant>
        <vt:i4>5</vt:i4>
      </vt:variant>
      <vt:variant>
        <vt:lpwstr/>
      </vt:variant>
      <vt:variant>
        <vt:lpwstr>_2C_–_3H_1</vt:lpwstr>
      </vt:variant>
      <vt:variant>
        <vt:i4>5906460</vt:i4>
      </vt:variant>
      <vt:variant>
        <vt:i4>735</vt:i4>
      </vt:variant>
      <vt:variant>
        <vt:i4>0</vt:i4>
      </vt:variant>
      <vt:variant>
        <vt:i4>5</vt:i4>
      </vt:variant>
      <vt:variant>
        <vt:lpwstr/>
      </vt:variant>
      <vt:variant>
        <vt:lpwstr>_2C_–_3H</vt:lpwstr>
      </vt:variant>
      <vt:variant>
        <vt:i4>6758467</vt:i4>
      </vt:variant>
      <vt:variant>
        <vt:i4>732</vt:i4>
      </vt:variant>
      <vt:variant>
        <vt:i4>0</vt:i4>
      </vt:variant>
      <vt:variant>
        <vt:i4>5</vt:i4>
      </vt:variant>
      <vt:variant>
        <vt:lpwstr/>
      </vt:variant>
      <vt:variant>
        <vt:lpwstr>_2C_–_3D_1</vt:lpwstr>
      </vt:variant>
      <vt:variant>
        <vt:i4>5644316</vt:i4>
      </vt:variant>
      <vt:variant>
        <vt:i4>729</vt:i4>
      </vt:variant>
      <vt:variant>
        <vt:i4>0</vt:i4>
      </vt:variant>
      <vt:variant>
        <vt:i4>5</vt:i4>
      </vt:variant>
      <vt:variant>
        <vt:lpwstr/>
      </vt:variant>
      <vt:variant>
        <vt:lpwstr>_2C_–_3D</vt:lpwstr>
      </vt:variant>
      <vt:variant>
        <vt:i4>4268061</vt:i4>
      </vt:variant>
      <vt:variant>
        <vt:i4>726</vt:i4>
      </vt:variant>
      <vt:variant>
        <vt:i4>0</vt:i4>
      </vt:variant>
      <vt:variant>
        <vt:i4>5</vt:i4>
      </vt:variant>
      <vt:variant>
        <vt:lpwstr/>
      </vt:variant>
      <vt:variant>
        <vt:lpwstr>_2C_–_2S</vt:lpwstr>
      </vt:variant>
      <vt:variant>
        <vt:i4>5906461</vt:i4>
      </vt:variant>
      <vt:variant>
        <vt:i4>723</vt:i4>
      </vt:variant>
      <vt:variant>
        <vt:i4>0</vt:i4>
      </vt:variant>
      <vt:variant>
        <vt:i4>5</vt:i4>
      </vt:variant>
      <vt:variant>
        <vt:lpwstr/>
      </vt:variant>
      <vt:variant>
        <vt:lpwstr>_2C_–_2H</vt:lpwstr>
      </vt:variant>
      <vt:variant>
        <vt:i4>5644317</vt:i4>
      </vt:variant>
      <vt:variant>
        <vt:i4>720</vt:i4>
      </vt:variant>
      <vt:variant>
        <vt:i4>0</vt:i4>
      </vt:variant>
      <vt:variant>
        <vt:i4>5</vt:i4>
      </vt:variant>
      <vt:variant>
        <vt:lpwstr/>
      </vt:variant>
      <vt:variant>
        <vt:lpwstr>_2C_–_2D</vt:lpwstr>
      </vt:variant>
      <vt:variant>
        <vt:i4>5308467</vt:i4>
      </vt:variant>
      <vt:variant>
        <vt:i4>717</vt:i4>
      </vt:variant>
      <vt:variant>
        <vt:i4>0</vt:i4>
      </vt:variant>
      <vt:variant>
        <vt:i4>5</vt:i4>
      </vt:variant>
      <vt:variant>
        <vt:lpwstr/>
      </vt:variant>
      <vt:variant>
        <vt:lpwstr>_1NT_=_13-15</vt:lpwstr>
      </vt:variant>
      <vt:variant>
        <vt:i4>5308467</vt:i4>
      </vt:variant>
      <vt:variant>
        <vt:i4>714</vt:i4>
      </vt:variant>
      <vt:variant>
        <vt:i4>0</vt:i4>
      </vt:variant>
      <vt:variant>
        <vt:i4>5</vt:i4>
      </vt:variant>
      <vt:variant>
        <vt:lpwstr/>
      </vt:variant>
      <vt:variant>
        <vt:lpwstr>_1NT_=_13-15</vt:lpwstr>
      </vt:variant>
      <vt:variant>
        <vt:i4>5308467</vt:i4>
      </vt:variant>
      <vt:variant>
        <vt:i4>711</vt:i4>
      </vt:variant>
      <vt:variant>
        <vt:i4>0</vt:i4>
      </vt:variant>
      <vt:variant>
        <vt:i4>5</vt:i4>
      </vt:variant>
      <vt:variant>
        <vt:lpwstr/>
      </vt:variant>
      <vt:variant>
        <vt:lpwstr>_1NT_=_13-15</vt:lpwstr>
      </vt:variant>
      <vt:variant>
        <vt:i4>5308467</vt:i4>
      </vt:variant>
      <vt:variant>
        <vt:i4>708</vt:i4>
      </vt:variant>
      <vt:variant>
        <vt:i4>0</vt:i4>
      </vt:variant>
      <vt:variant>
        <vt:i4>5</vt:i4>
      </vt:variant>
      <vt:variant>
        <vt:lpwstr/>
      </vt:variant>
      <vt:variant>
        <vt:lpwstr>_1NT_=_13-15</vt:lpwstr>
      </vt:variant>
      <vt:variant>
        <vt:i4>5308467</vt:i4>
      </vt:variant>
      <vt:variant>
        <vt:i4>705</vt:i4>
      </vt:variant>
      <vt:variant>
        <vt:i4>0</vt:i4>
      </vt:variant>
      <vt:variant>
        <vt:i4>5</vt:i4>
      </vt:variant>
      <vt:variant>
        <vt:lpwstr/>
      </vt:variant>
      <vt:variant>
        <vt:lpwstr>_1NT_=_13-15</vt:lpwstr>
      </vt:variant>
      <vt:variant>
        <vt:i4>5308467</vt:i4>
      </vt:variant>
      <vt:variant>
        <vt:i4>702</vt:i4>
      </vt:variant>
      <vt:variant>
        <vt:i4>0</vt:i4>
      </vt:variant>
      <vt:variant>
        <vt:i4>5</vt:i4>
      </vt:variant>
      <vt:variant>
        <vt:lpwstr/>
      </vt:variant>
      <vt:variant>
        <vt:lpwstr>_1NT_=_13-15</vt:lpwstr>
      </vt:variant>
      <vt:variant>
        <vt:i4>5308467</vt:i4>
      </vt:variant>
      <vt:variant>
        <vt:i4>699</vt:i4>
      </vt:variant>
      <vt:variant>
        <vt:i4>0</vt:i4>
      </vt:variant>
      <vt:variant>
        <vt:i4>5</vt:i4>
      </vt:variant>
      <vt:variant>
        <vt:lpwstr/>
      </vt:variant>
      <vt:variant>
        <vt:lpwstr>_1NT_=_13-15</vt:lpwstr>
      </vt:variant>
      <vt:variant>
        <vt:i4>5308467</vt:i4>
      </vt:variant>
      <vt:variant>
        <vt:i4>696</vt:i4>
      </vt:variant>
      <vt:variant>
        <vt:i4>0</vt:i4>
      </vt:variant>
      <vt:variant>
        <vt:i4>5</vt:i4>
      </vt:variant>
      <vt:variant>
        <vt:lpwstr/>
      </vt:variant>
      <vt:variant>
        <vt:lpwstr>_1NT_=_13-15</vt:lpwstr>
      </vt:variant>
      <vt:variant>
        <vt:i4>5308467</vt:i4>
      </vt:variant>
      <vt:variant>
        <vt:i4>693</vt:i4>
      </vt:variant>
      <vt:variant>
        <vt:i4>0</vt:i4>
      </vt:variant>
      <vt:variant>
        <vt:i4>5</vt:i4>
      </vt:variant>
      <vt:variant>
        <vt:lpwstr/>
      </vt:variant>
      <vt:variant>
        <vt:lpwstr>_1NT_=_13-15</vt:lpwstr>
      </vt:variant>
      <vt:variant>
        <vt:i4>5308467</vt:i4>
      </vt:variant>
      <vt:variant>
        <vt:i4>690</vt:i4>
      </vt:variant>
      <vt:variant>
        <vt:i4>0</vt:i4>
      </vt:variant>
      <vt:variant>
        <vt:i4>5</vt:i4>
      </vt:variant>
      <vt:variant>
        <vt:lpwstr/>
      </vt:variant>
      <vt:variant>
        <vt:lpwstr>_1NT_=_13-15</vt:lpwstr>
      </vt:variant>
      <vt:variant>
        <vt:i4>5308467</vt:i4>
      </vt:variant>
      <vt:variant>
        <vt:i4>687</vt:i4>
      </vt:variant>
      <vt:variant>
        <vt:i4>0</vt:i4>
      </vt:variant>
      <vt:variant>
        <vt:i4>5</vt:i4>
      </vt:variant>
      <vt:variant>
        <vt:lpwstr/>
      </vt:variant>
      <vt:variant>
        <vt:lpwstr>_1NT_=_13-15</vt:lpwstr>
      </vt:variant>
      <vt:variant>
        <vt:i4>5308467</vt:i4>
      </vt:variant>
      <vt:variant>
        <vt:i4>684</vt:i4>
      </vt:variant>
      <vt:variant>
        <vt:i4>0</vt:i4>
      </vt:variant>
      <vt:variant>
        <vt:i4>5</vt:i4>
      </vt:variant>
      <vt:variant>
        <vt:lpwstr/>
      </vt:variant>
      <vt:variant>
        <vt:lpwstr>_1NT_=_13-15</vt:lpwstr>
      </vt:variant>
      <vt:variant>
        <vt:i4>5308467</vt:i4>
      </vt:variant>
      <vt:variant>
        <vt:i4>681</vt:i4>
      </vt:variant>
      <vt:variant>
        <vt:i4>0</vt:i4>
      </vt:variant>
      <vt:variant>
        <vt:i4>5</vt:i4>
      </vt:variant>
      <vt:variant>
        <vt:lpwstr/>
      </vt:variant>
      <vt:variant>
        <vt:lpwstr>_1NT_=_13-15</vt:lpwstr>
      </vt:variant>
      <vt:variant>
        <vt:i4>5308467</vt:i4>
      </vt:variant>
      <vt:variant>
        <vt:i4>678</vt:i4>
      </vt:variant>
      <vt:variant>
        <vt:i4>0</vt:i4>
      </vt:variant>
      <vt:variant>
        <vt:i4>5</vt:i4>
      </vt:variant>
      <vt:variant>
        <vt:lpwstr/>
      </vt:variant>
      <vt:variant>
        <vt:lpwstr>_1NT_=_13-15</vt:lpwstr>
      </vt:variant>
      <vt:variant>
        <vt:i4>5308467</vt:i4>
      </vt:variant>
      <vt:variant>
        <vt:i4>675</vt:i4>
      </vt:variant>
      <vt:variant>
        <vt:i4>0</vt:i4>
      </vt:variant>
      <vt:variant>
        <vt:i4>5</vt:i4>
      </vt:variant>
      <vt:variant>
        <vt:lpwstr/>
      </vt:variant>
      <vt:variant>
        <vt:lpwstr>_1NT_=_13-15</vt:lpwstr>
      </vt:variant>
      <vt:variant>
        <vt:i4>5308467</vt:i4>
      </vt:variant>
      <vt:variant>
        <vt:i4>672</vt:i4>
      </vt:variant>
      <vt:variant>
        <vt:i4>0</vt:i4>
      </vt:variant>
      <vt:variant>
        <vt:i4>5</vt:i4>
      </vt:variant>
      <vt:variant>
        <vt:lpwstr/>
      </vt:variant>
      <vt:variant>
        <vt:lpwstr>_1NT_=_13-15</vt:lpwstr>
      </vt:variant>
      <vt:variant>
        <vt:i4>5308467</vt:i4>
      </vt:variant>
      <vt:variant>
        <vt:i4>669</vt:i4>
      </vt:variant>
      <vt:variant>
        <vt:i4>0</vt:i4>
      </vt:variant>
      <vt:variant>
        <vt:i4>5</vt:i4>
      </vt:variant>
      <vt:variant>
        <vt:lpwstr/>
      </vt:variant>
      <vt:variant>
        <vt:lpwstr>_1NT_=_13-15</vt:lpwstr>
      </vt:variant>
      <vt:variant>
        <vt:i4>5308467</vt:i4>
      </vt:variant>
      <vt:variant>
        <vt:i4>666</vt:i4>
      </vt:variant>
      <vt:variant>
        <vt:i4>0</vt:i4>
      </vt:variant>
      <vt:variant>
        <vt:i4>5</vt:i4>
      </vt:variant>
      <vt:variant>
        <vt:lpwstr/>
      </vt:variant>
      <vt:variant>
        <vt:lpwstr>_1NT_=_13-15</vt:lpwstr>
      </vt:variant>
      <vt:variant>
        <vt:i4>5308467</vt:i4>
      </vt:variant>
      <vt:variant>
        <vt:i4>663</vt:i4>
      </vt:variant>
      <vt:variant>
        <vt:i4>0</vt:i4>
      </vt:variant>
      <vt:variant>
        <vt:i4>5</vt:i4>
      </vt:variant>
      <vt:variant>
        <vt:lpwstr/>
      </vt:variant>
      <vt:variant>
        <vt:lpwstr>_1NT_=_13-15</vt:lpwstr>
      </vt:variant>
      <vt:variant>
        <vt:i4>5308467</vt:i4>
      </vt:variant>
      <vt:variant>
        <vt:i4>660</vt:i4>
      </vt:variant>
      <vt:variant>
        <vt:i4>0</vt:i4>
      </vt:variant>
      <vt:variant>
        <vt:i4>5</vt:i4>
      </vt:variant>
      <vt:variant>
        <vt:lpwstr/>
      </vt:variant>
      <vt:variant>
        <vt:lpwstr>_1NT_=_13-15</vt:lpwstr>
      </vt:variant>
      <vt:variant>
        <vt:i4>5308467</vt:i4>
      </vt:variant>
      <vt:variant>
        <vt:i4>657</vt:i4>
      </vt:variant>
      <vt:variant>
        <vt:i4>0</vt:i4>
      </vt:variant>
      <vt:variant>
        <vt:i4>5</vt:i4>
      </vt:variant>
      <vt:variant>
        <vt:lpwstr/>
      </vt:variant>
      <vt:variant>
        <vt:lpwstr>_1NT_=_13-15</vt:lpwstr>
      </vt:variant>
      <vt:variant>
        <vt:i4>5308467</vt:i4>
      </vt:variant>
      <vt:variant>
        <vt:i4>654</vt:i4>
      </vt:variant>
      <vt:variant>
        <vt:i4>0</vt:i4>
      </vt:variant>
      <vt:variant>
        <vt:i4>5</vt:i4>
      </vt:variant>
      <vt:variant>
        <vt:lpwstr/>
      </vt:variant>
      <vt:variant>
        <vt:lpwstr>_1NT_=_13-15</vt:lpwstr>
      </vt:variant>
      <vt:variant>
        <vt:i4>5308467</vt:i4>
      </vt:variant>
      <vt:variant>
        <vt:i4>651</vt:i4>
      </vt:variant>
      <vt:variant>
        <vt:i4>0</vt:i4>
      </vt:variant>
      <vt:variant>
        <vt:i4>5</vt:i4>
      </vt:variant>
      <vt:variant>
        <vt:lpwstr/>
      </vt:variant>
      <vt:variant>
        <vt:lpwstr>_1NT_=_13-15</vt:lpwstr>
      </vt:variant>
      <vt:variant>
        <vt:i4>5308467</vt:i4>
      </vt:variant>
      <vt:variant>
        <vt:i4>648</vt:i4>
      </vt:variant>
      <vt:variant>
        <vt:i4>0</vt:i4>
      </vt:variant>
      <vt:variant>
        <vt:i4>5</vt:i4>
      </vt:variant>
      <vt:variant>
        <vt:lpwstr/>
      </vt:variant>
      <vt:variant>
        <vt:lpwstr>_1NT_=_13-15</vt:lpwstr>
      </vt:variant>
      <vt:variant>
        <vt:i4>5308467</vt:i4>
      </vt:variant>
      <vt:variant>
        <vt:i4>645</vt:i4>
      </vt:variant>
      <vt:variant>
        <vt:i4>0</vt:i4>
      </vt:variant>
      <vt:variant>
        <vt:i4>5</vt:i4>
      </vt:variant>
      <vt:variant>
        <vt:lpwstr/>
      </vt:variant>
      <vt:variant>
        <vt:lpwstr>_1NT_=_13-15</vt:lpwstr>
      </vt:variant>
      <vt:variant>
        <vt:i4>3997733</vt:i4>
      </vt:variant>
      <vt:variant>
        <vt:i4>642</vt:i4>
      </vt:variant>
      <vt:variant>
        <vt:i4>0</vt:i4>
      </vt:variant>
      <vt:variant>
        <vt:i4>5</vt:i4>
      </vt:variant>
      <vt:variant>
        <vt:lpwstr/>
      </vt:variant>
      <vt:variant>
        <vt:lpwstr>_Kickback_RKC</vt:lpwstr>
      </vt:variant>
      <vt:variant>
        <vt:i4>3997733</vt:i4>
      </vt:variant>
      <vt:variant>
        <vt:i4>639</vt:i4>
      </vt:variant>
      <vt:variant>
        <vt:i4>0</vt:i4>
      </vt:variant>
      <vt:variant>
        <vt:i4>5</vt:i4>
      </vt:variant>
      <vt:variant>
        <vt:lpwstr/>
      </vt:variant>
      <vt:variant>
        <vt:lpwstr>_Kickback_RKC</vt:lpwstr>
      </vt:variant>
      <vt:variant>
        <vt:i4>5308467</vt:i4>
      </vt:variant>
      <vt:variant>
        <vt:i4>636</vt:i4>
      </vt:variant>
      <vt:variant>
        <vt:i4>0</vt:i4>
      </vt:variant>
      <vt:variant>
        <vt:i4>5</vt:i4>
      </vt:variant>
      <vt:variant>
        <vt:lpwstr/>
      </vt:variant>
      <vt:variant>
        <vt:lpwstr>_1NT_=_13-15</vt:lpwstr>
      </vt:variant>
      <vt:variant>
        <vt:i4>3997733</vt:i4>
      </vt:variant>
      <vt:variant>
        <vt:i4>633</vt:i4>
      </vt:variant>
      <vt:variant>
        <vt:i4>0</vt:i4>
      </vt:variant>
      <vt:variant>
        <vt:i4>5</vt:i4>
      </vt:variant>
      <vt:variant>
        <vt:lpwstr/>
      </vt:variant>
      <vt:variant>
        <vt:lpwstr>_Kickback_RKC</vt:lpwstr>
      </vt:variant>
      <vt:variant>
        <vt:i4>3997733</vt:i4>
      </vt:variant>
      <vt:variant>
        <vt:i4>630</vt:i4>
      </vt:variant>
      <vt:variant>
        <vt:i4>0</vt:i4>
      </vt:variant>
      <vt:variant>
        <vt:i4>5</vt:i4>
      </vt:variant>
      <vt:variant>
        <vt:lpwstr/>
      </vt:variant>
      <vt:variant>
        <vt:lpwstr>_Kickback_RKC</vt:lpwstr>
      </vt:variant>
      <vt:variant>
        <vt:i4>5308467</vt:i4>
      </vt:variant>
      <vt:variant>
        <vt:i4>627</vt:i4>
      </vt:variant>
      <vt:variant>
        <vt:i4>0</vt:i4>
      </vt:variant>
      <vt:variant>
        <vt:i4>5</vt:i4>
      </vt:variant>
      <vt:variant>
        <vt:lpwstr/>
      </vt:variant>
      <vt:variant>
        <vt:lpwstr>_1NT_=_13-15</vt:lpwstr>
      </vt:variant>
      <vt:variant>
        <vt:i4>5308467</vt:i4>
      </vt:variant>
      <vt:variant>
        <vt:i4>624</vt:i4>
      </vt:variant>
      <vt:variant>
        <vt:i4>0</vt:i4>
      </vt:variant>
      <vt:variant>
        <vt:i4>5</vt:i4>
      </vt:variant>
      <vt:variant>
        <vt:lpwstr/>
      </vt:variant>
      <vt:variant>
        <vt:lpwstr>_1NT_=_13-15</vt:lpwstr>
      </vt:variant>
      <vt:variant>
        <vt:i4>5308467</vt:i4>
      </vt:variant>
      <vt:variant>
        <vt:i4>621</vt:i4>
      </vt:variant>
      <vt:variant>
        <vt:i4>0</vt:i4>
      </vt:variant>
      <vt:variant>
        <vt:i4>5</vt:i4>
      </vt:variant>
      <vt:variant>
        <vt:lpwstr/>
      </vt:variant>
      <vt:variant>
        <vt:lpwstr>_1NT_=_13-15</vt:lpwstr>
      </vt:variant>
      <vt:variant>
        <vt:i4>5308467</vt:i4>
      </vt:variant>
      <vt:variant>
        <vt:i4>618</vt:i4>
      </vt:variant>
      <vt:variant>
        <vt:i4>0</vt:i4>
      </vt:variant>
      <vt:variant>
        <vt:i4>5</vt:i4>
      </vt:variant>
      <vt:variant>
        <vt:lpwstr/>
      </vt:variant>
      <vt:variant>
        <vt:lpwstr>_1NT_=_13-15</vt:lpwstr>
      </vt:variant>
      <vt:variant>
        <vt:i4>6225961</vt:i4>
      </vt:variant>
      <vt:variant>
        <vt:i4>615</vt:i4>
      </vt:variant>
      <vt:variant>
        <vt:i4>0</vt:i4>
      </vt:variant>
      <vt:variant>
        <vt:i4>5</vt:i4>
      </vt:variant>
      <vt:variant>
        <vt:lpwstr/>
      </vt:variant>
      <vt:variant>
        <vt:lpwstr>_1N_-_5N</vt:lpwstr>
      </vt:variant>
      <vt:variant>
        <vt:i4>5570600</vt:i4>
      </vt:variant>
      <vt:variant>
        <vt:i4>612</vt:i4>
      </vt:variant>
      <vt:variant>
        <vt:i4>0</vt:i4>
      </vt:variant>
      <vt:variant>
        <vt:i4>5</vt:i4>
      </vt:variant>
      <vt:variant>
        <vt:lpwstr/>
      </vt:variant>
      <vt:variant>
        <vt:lpwstr>_1N_-_4D</vt:lpwstr>
      </vt:variant>
      <vt:variant>
        <vt:i4>5373992</vt:i4>
      </vt:variant>
      <vt:variant>
        <vt:i4>609</vt:i4>
      </vt:variant>
      <vt:variant>
        <vt:i4>0</vt:i4>
      </vt:variant>
      <vt:variant>
        <vt:i4>5</vt:i4>
      </vt:variant>
      <vt:variant>
        <vt:lpwstr/>
      </vt:variant>
      <vt:variant>
        <vt:lpwstr>_1N_-_4C</vt:lpwstr>
      </vt:variant>
      <vt:variant>
        <vt:i4>5373999</vt:i4>
      </vt:variant>
      <vt:variant>
        <vt:i4>606</vt:i4>
      </vt:variant>
      <vt:variant>
        <vt:i4>0</vt:i4>
      </vt:variant>
      <vt:variant>
        <vt:i4>5</vt:i4>
      </vt:variant>
      <vt:variant>
        <vt:lpwstr/>
      </vt:variant>
      <vt:variant>
        <vt:lpwstr>_1N_-_3C</vt:lpwstr>
      </vt:variant>
      <vt:variant>
        <vt:i4>6225966</vt:i4>
      </vt:variant>
      <vt:variant>
        <vt:i4>603</vt:i4>
      </vt:variant>
      <vt:variant>
        <vt:i4>0</vt:i4>
      </vt:variant>
      <vt:variant>
        <vt:i4>5</vt:i4>
      </vt:variant>
      <vt:variant>
        <vt:lpwstr/>
      </vt:variant>
      <vt:variant>
        <vt:lpwstr>_1N_-_2N</vt:lpwstr>
      </vt:variant>
      <vt:variant>
        <vt:i4>4325422</vt:i4>
      </vt:variant>
      <vt:variant>
        <vt:i4>600</vt:i4>
      </vt:variant>
      <vt:variant>
        <vt:i4>0</vt:i4>
      </vt:variant>
      <vt:variant>
        <vt:i4>5</vt:i4>
      </vt:variant>
      <vt:variant>
        <vt:lpwstr/>
      </vt:variant>
      <vt:variant>
        <vt:lpwstr>_1N_-_2S</vt:lpwstr>
      </vt:variant>
      <vt:variant>
        <vt:i4>5832750</vt:i4>
      </vt:variant>
      <vt:variant>
        <vt:i4>597</vt:i4>
      </vt:variant>
      <vt:variant>
        <vt:i4>0</vt:i4>
      </vt:variant>
      <vt:variant>
        <vt:i4>5</vt:i4>
      </vt:variant>
      <vt:variant>
        <vt:lpwstr/>
      </vt:variant>
      <vt:variant>
        <vt:lpwstr>_1N_-_2H</vt:lpwstr>
      </vt:variant>
      <vt:variant>
        <vt:i4>5570606</vt:i4>
      </vt:variant>
      <vt:variant>
        <vt:i4>594</vt:i4>
      </vt:variant>
      <vt:variant>
        <vt:i4>0</vt:i4>
      </vt:variant>
      <vt:variant>
        <vt:i4>5</vt:i4>
      </vt:variant>
      <vt:variant>
        <vt:lpwstr/>
      </vt:variant>
      <vt:variant>
        <vt:lpwstr>_1N_-_2D</vt:lpwstr>
      </vt:variant>
      <vt:variant>
        <vt:i4>5373998</vt:i4>
      </vt:variant>
      <vt:variant>
        <vt:i4>591</vt:i4>
      </vt:variant>
      <vt:variant>
        <vt:i4>0</vt:i4>
      </vt:variant>
      <vt:variant>
        <vt:i4>5</vt:i4>
      </vt:variant>
      <vt:variant>
        <vt:lpwstr/>
      </vt:variant>
      <vt:variant>
        <vt:lpwstr>_1N_-_2C</vt:lpwstr>
      </vt:variant>
      <vt:variant>
        <vt:i4>1703972</vt:i4>
      </vt:variant>
      <vt:variant>
        <vt:i4>588</vt:i4>
      </vt:variant>
      <vt:variant>
        <vt:i4>0</vt:i4>
      </vt:variant>
      <vt:variant>
        <vt:i4>5</vt:i4>
      </vt:variant>
      <vt:variant>
        <vt:lpwstr/>
      </vt:variant>
      <vt:variant>
        <vt:lpwstr>_1S_=_5+S</vt:lpwstr>
      </vt:variant>
      <vt:variant>
        <vt:i4>1703999</vt:i4>
      </vt:variant>
      <vt:variant>
        <vt:i4>585</vt:i4>
      </vt:variant>
      <vt:variant>
        <vt:i4>0</vt:i4>
      </vt:variant>
      <vt:variant>
        <vt:i4>5</vt:i4>
      </vt:variant>
      <vt:variant>
        <vt:lpwstr/>
      </vt:variant>
      <vt:variant>
        <vt:lpwstr>_1H_=_5+H</vt:lpwstr>
      </vt:variant>
      <vt:variant>
        <vt:i4>1703999</vt:i4>
      </vt:variant>
      <vt:variant>
        <vt:i4>582</vt:i4>
      </vt:variant>
      <vt:variant>
        <vt:i4>0</vt:i4>
      </vt:variant>
      <vt:variant>
        <vt:i4>5</vt:i4>
      </vt:variant>
      <vt:variant>
        <vt:lpwstr/>
      </vt:variant>
      <vt:variant>
        <vt:lpwstr>_1H_=_5+H</vt:lpwstr>
      </vt:variant>
      <vt:variant>
        <vt:i4>1703972</vt:i4>
      </vt:variant>
      <vt:variant>
        <vt:i4>579</vt:i4>
      </vt:variant>
      <vt:variant>
        <vt:i4>0</vt:i4>
      </vt:variant>
      <vt:variant>
        <vt:i4>5</vt:i4>
      </vt:variant>
      <vt:variant>
        <vt:lpwstr/>
      </vt:variant>
      <vt:variant>
        <vt:lpwstr>_1S_=_5+S</vt:lpwstr>
      </vt:variant>
      <vt:variant>
        <vt:i4>1703999</vt:i4>
      </vt:variant>
      <vt:variant>
        <vt:i4>576</vt:i4>
      </vt:variant>
      <vt:variant>
        <vt:i4>0</vt:i4>
      </vt:variant>
      <vt:variant>
        <vt:i4>5</vt:i4>
      </vt:variant>
      <vt:variant>
        <vt:lpwstr/>
      </vt:variant>
      <vt:variant>
        <vt:lpwstr>_1H_=_5+H</vt:lpwstr>
      </vt:variant>
      <vt:variant>
        <vt:i4>5505100</vt:i4>
      </vt:variant>
      <vt:variant>
        <vt:i4>573</vt:i4>
      </vt:variant>
      <vt:variant>
        <vt:i4>0</vt:i4>
      </vt:variant>
      <vt:variant>
        <vt:i4>5</vt:i4>
      </vt:variant>
      <vt:variant>
        <vt:lpwstr/>
      </vt:variant>
      <vt:variant>
        <vt:lpwstr>_2-Way_Drury</vt:lpwstr>
      </vt:variant>
      <vt:variant>
        <vt:i4>5505100</vt:i4>
      </vt:variant>
      <vt:variant>
        <vt:i4>570</vt:i4>
      </vt:variant>
      <vt:variant>
        <vt:i4>0</vt:i4>
      </vt:variant>
      <vt:variant>
        <vt:i4>5</vt:i4>
      </vt:variant>
      <vt:variant>
        <vt:lpwstr/>
      </vt:variant>
      <vt:variant>
        <vt:lpwstr>_2-Way_Drury</vt:lpwstr>
      </vt:variant>
      <vt:variant>
        <vt:i4>1048638</vt:i4>
      </vt:variant>
      <vt:variant>
        <vt:i4>567</vt:i4>
      </vt:variant>
      <vt:variant>
        <vt:i4>0</vt:i4>
      </vt:variant>
      <vt:variant>
        <vt:i4>5</vt:i4>
      </vt:variant>
      <vt:variant>
        <vt:lpwstr/>
      </vt:variant>
      <vt:variant>
        <vt:lpwstr>_Bart</vt:lpwstr>
      </vt:variant>
      <vt:variant>
        <vt:i4>5505100</vt:i4>
      </vt:variant>
      <vt:variant>
        <vt:i4>564</vt:i4>
      </vt:variant>
      <vt:variant>
        <vt:i4>0</vt:i4>
      </vt:variant>
      <vt:variant>
        <vt:i4>5</vt:i4>
      </vt:variant>
      <vt:variant>
        <vt:lpwstr/>
      </vt:variant>
      <vt:variant>
        <vt:lpwstr>_2-Way_Drury</vt:lpwstr>
      </vt:variant>
      <vt:variant>
        <vt:i4>5505100</vt:i4>
      </vt:variant>
      <vt:variant>
        <vt:i4>561</vt:i4>
      </vt:variant>
      <vt:variant>
        <vt:i4>0</vt:i4>
      </vt:variant>
      <vt:variant>
        <vt:i4>5</vt:i4>
      </vt:variant>
      <vt:variant>
        <vt:lpwstr/>
      </vt:variant>
      <vt:variant>
        <vt:lpwstr>_2-Way_Drury</vt:lpwstr>
      </vt:variant>
      <vt:variant>
        <vt:i4>3211290</vt:i4>
      </vt:variant>
      <vt:variant>
        <vt:i4>558</vt:i4>
      </vt:variant>
      <vt:variant>
        <vt:i4>0</vt:i4>
      </vt:variant>
      <vt:variant>
        <vt:i4>5</vt:i4>
      </vt:variant>
      <vt:variant>
        <vt:lpwstr/>
      </vt:variant>
      <vt:variant>
        <vt:lpwstr>_1D_=_11-15</vt:lpwstr>
      </vt:variant>
      <vt:variant>
        <vt:i4>3211290</vt:i4>
      </vt:variant>
      <vt:variant>
        <vt:i4>555</vt:i4>
      </vt:variant>
      <vt:variant>
        <vt:i4>0</vt:i4>
      </vt:variant>
      <vt:variant>
        <vt:i4>5</vt:i4>
      </vt:variant>
      <vt:variant>
        <vt:lpwstr/>
      </vt:variant>
      <vt:variant>
        <vt:lpwstr>_1D_=_11-15</vt:lpwstr>
      </vt:variant>
      <vt:variant>
        <vt:i4>3211290</vt:i4>
      </vt:variant>
      <vt:variant>
        <vt:i4>552</vt:i4>
      </vt:variant>
      <vt:variant>
        <vt:i4>0</vt:i4>
      </vt:variant>
      <vt:variant>
        <vt:i4>5</vt:i4>
      </vt:variant>
      <vt:variant>
        <vt:lpwstr/>
      </vt:variant>
      <vt:variant>
        <vt:lpwstr>_1D_=_11-15</vt:lpwstr>
      </vt:variant>
      <vt:variant>
        <vt:i4>3211290</vt:i4>
      </vt:variant>
      <vt:variant>
        <vt:i4>549</vt:i4>
      </vt:variant>
      <vt:variant>
        <vt:i4>0</vt:i4>
      </vt:variant>
      <vt:variant>
        <vt:i4>5</vt:i4>
      </vt:variant>
      <vt:variant>
        <vt:lpwstr/>
      </vt:variant>
      <vt:variant>
        <vt:lpwstr>_1D_=_11-15</vt:lpwstr>
      </vt:variant>
      <vt:variant>
        <vt:i4>3211290</vt:i4>
      </vt:variant>
      <vt:variant>
        <vt:i4>546</vt:i4>
      </vt:variant>
      <vt:variant>
        <vt:i4>0</vt:i4>
      </vt:variant>
      <vt:variant>
        <vt:i4>5</vt:i4>
      </vt:variant>
      <vt:variant>
        <vt:lpwstr/>
      </vt:variant>
      <vt:variant>
        <vt:lpwstr>_1D_=_11-15</vt:lpwstr>
      </vt:variant>
      <vt:variant>
        <vt:i4>3211290</vt:i4>
      </vt:variant>
      <vt:variant>
        <vt:i4>543</vt:i4>
      </vt:variant>
      <vt:variant>
        <vt:i4>0</vt:i4>
      </vt:variant>
      <vt:variant>
        <vt:i4>5</vt:i4>
      </vt:variant>
      <vt:variant>
        <vt:lpwstr/>
      </vt:variant>
      <vt:variant>
        <vt:lpwstr>_1D_=_11-15</vt:lpwstr>
      </vt:variant>
      <vt:variant>
        <vt:i4>4333593</vt:i4>
      </vt:variant>
      <vt:variant>
        <vt:i4>540</vt:i4>
      </vt:variant>
      <vt:variant>
        <vt:i4>0</vt:i4>
      </vt:variant>
      <vt:variant>
        <vt:i4>5</vt:i4>
      </vt:variant>
      <vt:variant>
        <vt:lpwstr/>
      </vt:variant>
      <vt:variant>
        <vt:lpwstr>_1D_–_1S</vt:lpwstr>
      </vt:variant>
      <vt:variant>
        <vt:i4>3211290</vt:i4>
      </vt:variant>
      <vt:variant>
        <vt:i4>537</vt:i4>
      </vt:variant>
      <vt:variant>
        <vt:i4>0</vt:i4>
      </vt:variant>
      <vt:variant>
        <vt:i4>5</vt:i4>
      </vt:variant>
      <vt:variant>
        <vt:lpwstr/>
      </vt:variant>
      <vt:variant>
        <vt:lpwstr>_1D_=_11-15</vt:lpwstr>
      </vt:variant>
      <vt:variant>
        <vt:i4>5840921</vt:i4>
      </vt:variant>
      <vt:variant>
        <vt:i4>534</vt:i4>
      </vt:variant>
      <vt:variant>
        <vt:i4>0</vt:i4>
      </vt:variant>
      <vt:variant>
        <vt:i4>5</vt:i4>
      </vt:variant>
      <vt:variant>
        <vt:lpwstr/>
      </vt:variant>
      <vt:variant>
        <vt:lpwstr>_1D_–_1H</vt:lpwstr>
      </vt:variant>
      <vt:variant>
        <vt:i4>3211290</vt:i4>
      </vt:variant>
      <vt:variant>
        <vt:i4>531</vt:i4>
      </vt:variant>
      <vt:variant>
        <vt:i4>0</vt:i4>
      </vt:variant>
      <vt:variant>
        <vt:i4>5</vt:i4>
      </vt:variant>
      <vt:variant>
        <vt:lpwstr/>
      </vt:variant>
      <vt:variant>
        <vt:lpwstr>_1D_=_11-15</vt:lpwstr>
      </vt:variant>
      <vt:variant>
        <vt:i4>4333593</vt:i4>
      </vt:variant>
      <vt:variant>
        <vt:i4>528</vt:i4>
      </vt:variant>
      <vt:variant>
        <vt:i4>0</vt:i4>
      </vt:variant>
      <vt:variant>
        <vt:i4>5</vt:i4>
      </vt:variant>
      <vt:variant>
        <vt:lpwstr/>
      </vt:variant>
      <vt:variant>
        <vt:lpwstr>_1D_–_1S</vt:lpwstr>
      </vt:variant>
      <vt:variant>
        <vt:i4>3211290</vt:i4>
      </vt:variant>
      <vt:variant>
        <vt:i4>525</vt:i4>
      </vt:variant>
      <vt:variant>
        <vt:i4>0</vt:i4>
      </vt:variant>
      <vt:variant>
        <vt:i4>5</vt:i4>
      </vt:variant>
      <vt:variant>
        <vt:lpwstr/>
      </vt:variant>
      <vt:variant>
        <vt:lpwstr>_1D_=_11-15</vt:lpwstr>
      </vt:variant>
      <vt:variant>
        <vt:i4>5840921</vt:i4>
      </vt:variant>
      <vt:variant>
        <vt:i4>522</vt:i4>
      </vt:variant>
      <vt:variant>
        <vt:i4>0</vt:i4>
      </vt:variant>
      <vt:variant>
        <vt:i4>5</vt:i4>
      </vt:variant>
      <vt:variant>
        <vt:lpwstr/>
      </vt:variant>
      <vt:variant>
        <vt:lpwstr>_1D_–_1H</vt:lpwstr>
      </vt:variant>
      <vt:variant>
        <vt:i4>3211290</vt:i4>
      </vt:variant>
      <vt:variant>
        <vt:i4>519</vt:i4>
      </vt:variant>
      <vt:variant>
        <vt:i4>0</vt:i4>
      </vt:variant>
      <vt:variant>
        <vt:i4>5</vt:i4>
      </vt:variant>
      <vt:variant>
        <vt:lpwstr/>
      </vt:variant>
      <vt:variant>
        <vt:lpwstr>_1D_=_11-15</vt:lpwstr>
      </vt:variant>
      <vt:variant>
        <vt:i4>3211290</vt:i4>
      </vt:variant>
      <vt:variant>
        <vt:i4>516</vt:i4>
      </vt:variant>
      <vt:variant>
        <vt:i4>0</vt:i4>
      </vt:variant>
      <vt:variant>
        <vt:i4>5</vt:i4>
      </vt:variant>
      <vt:variant>
        <vt:lpwstr/>
      </vt:variant>
      <vt:variant>
        <vt:lpwstr>_1D_=_11-15</vt:lpwstr>
      </vt:variant>
      <vt:variant>
        <vt:i4>3211290</vt:i4>
      </vt:variant>
      <vt:variant>
        <vt:i4>513</vt:i4>
      </vt:variant>
      <vt:variant>
        <vt:i4>0</vt:i4>
      </vt:variant>
      <vt:variant>
        <vt:i4>5</vt:i4>
      </vt:variant>
      <vt:variant>
        <vt:lpwstr/>
      </vt:variant>
      <vt:variant>
        <vt:lpwstr>_1D_=_11-15</vt:lpwstr>
      </vt:variant>
      <vt:variant>
        <vt:i4>7348294</vt:i4>
      </vt:variant>
      <vt:variant>
        <vt:i4>510</vt:i4>
      </vt:variant>
      <vt:variant>
        <vt:i4>0</vt:i4>
      </vt:variant>
      <vt:variant>
        <vt:i4>5</vt:i4>
      </vt:variant>
      <vt:variant>
        <vt:lpwstr/>
      </vt:variant>
      <vt:variant>
        <vt:lpwstr>_1D_–_1S_2</vt:lpwstr>
      </vt:variant>
      <vt:variant>
        <vt:i4>7544902</vt:i4>
      </vt:variant>
      <vt:variant>
        <vt:i4>507</vt:i4>
      </vt:variant>
      <vt:variant>
        <vt:i4>0</vt:i4>
      </vt:variant>
      <vt:variant>
        <vt:i4>5</vt:i4>
      </vt:variant>
      <vt:variant>
        <vt:lpwstr/>
      </vt:variant>
      <vt:variant>
        <vt:lpwstr>_1D_–_1S_1</vt:lpwstr>
      </vt:variant>
      <vt:variant>
        <vt:i4>3211290</vt:i4>
      </vt:variant>
      <vt:variant>
        <vt:i4>504</vt:i4>
      </vt:variant>
      <vt:variant>
        <vt:i4>0</vt:i4>
      </vt:variant>
      <vt:variant>
        <vt:i4>5</vt:i4>
      </vt:variant>
      <vt:variant>
        <vt:lpwstr/>
      </vt:variant>
      <vt:variant>
        <vt:lpwstr>_1D_=_11-15</vt:lpwstr>
      </vt:variant>
      <vt:variant>
        <vt:i4>7020614</vt:i4>
      </vt:variant>
      <vt:variant>
        <vt:i4>501</vt:i4>
      </vt:variant>
      <vt:variant>
        <vt:i4>0</vt:i4>
      </vt:variant>
      <vt:variant>
        <vt:i4>5</vt:i4>
      </vt:variant>
      <vt:variant>
        <vt:lpwstr/>
      </vt:variant>
      <vt:variant>
        <vt:lpwstr>_1D_–_1H_2</vt:lpwstr>
      </vt:variant>
      <vt:variant>
        <vt:i4>6824006</vt:i4>
      </vt:variant>
      <vt:variant>
        <vt:i4>498</vt:i4>
      </vt:variant>
      <vt:variant>
        <vt:i4>0</vt:i4>
      </vt:variant>
      <vt:variant>
        <vt:i4>5</vt:i4>
      </vt:variant>
      <vt:variant>
        <vt:lpwstr/>
      </vt:variant>
      <vt:variant>
        <vt:lpwstr>_1D_–_1H_1</vt:lpwstr>
      </vt:variant>
      <vt:variant>
        <vt:i4>3211290</vt:i4>
      </vt:variant>
      <vt:variant>
        <vt:i4>495</vt:i4>
      </vt:variant>
      <vt:variant>
        <vt:i4>0</vt:i4>
      </vt:variant>
      <vt:variant>
        <vt:i4>5</vt:i4>
      </vt:variant>
      <vt:variant>
        <vt:lpwstr/>
      </vt:variant>
      <vt:variant>
        <vt:lpwstr>_1D_=_11-15</vt:lpwstr>
      </vt:variant>
      <vt:variant>
        <vt:i4>5578778</vt:i4>
      </vt:variant>
      <vt:variant>
        <vt:i4>492</vt:i4>
      </vt:variant>
      <vt:variant>
        <vt:i4>0</vt:i4>
      </vt:variant>
      <vt:variant>
        <vt:i4>5</vt:i4>
      </vt:variant>
      <vt:variant>
        <vt:lpwstr/>
      </vt:variant>
      <vt:variant>
        <vt:lpwstr>_1D_–_2D</vt:lpwstr>
      </vt:variant>
      <vt:variant>
        <vt:i4>6234137</vt:i4>
      </vt:variant>
      <vt:variant>
        <vt:i4>489</vt:i4>
      </vt:variant>
      <vt:variant>
        <vt:i4>0</vt:i4>
      </vt:variant>
      <vt:variant>
        <vt:i4>5</vt:i4>
      </vt:variant>
      <vt:variant>
        <vt:lpwstr/>
      </vt:variant>
      <vt:variant>
        <vt:lpwstr>_1D_–_1N</vt:lpwstr>
      </vt:variant>
      <vt:variant>
        <vt:i4>4333593</vt:i4>
      </vt:variant>
      <vt:variant>
        <vt:i4>486</vt:i4>
      </vt:variant>
      <vt:variant>
        <vt:i4>0</vt:i4>
      </vt:variant>
      <vt:variant>
        <vt:i4>5</vt:i4>
      </vt:variant>
      <vt:variant>
        <vt:lpwstr/>
      </vt:variant>
      <vt:variant>
        <vt:lpwstr>_1D_–_1S</vt:lpwstr>
      </vt:variant>
      <vt:variant>
        <vt:i4>5840921</vt:i4>
      </vt:variant>
      <vt:variant>
        <vt:i4>483</vt:i4>
      </vt:variant>
      <vt:variant>
        <vt:i4>0</vt:i4>
      </vt:variant>
      <vt:variant>
        <vt:i4>5</vt:i4>
      </vt:variant>
      <vt:variant>
        <vt:lpwstr/>
      </vt:variant>
      <vt:variant>
        <vt:lpwstr>_1D_–_1H</vt:lpwstr>
      </vt:variant>
      <vt:variant>
        <vt:i4>7471215</vt:i4>
      </vt:variant>
      <vt:variant>
        <vt:i4>480</vt:i4>
      </vt:variant>
      <vt:variant>
        <vt:i4>0</vt:i4>
      </vt:variant>
      <vt:variant>
        <vt:i4>5</vt:i4>
      </vt:variant>
      <vt:variant>
        <vt:lpwstr/>
      </vt:variant>
      <vt:variant>
        <vt:lpwstr>_1C_=_Any_16+ HCP except 20-21 balan</vt:lpwstr>
      </vt:variant>
      <vt:variant>
        <vt:i4>7471215</vt:i4>
      </vt:variant>
      <vt:variant>
        <vt:i4>477</vt:i4>
      </vt:variant>
      <vt:variant>
        <vt:i4>0</vt:i4>
      </vt:variant>
      <vt:variant>
        <vt:i4>5</vt:i4>
      </vt:variant>
      <vt:variant>
        <vt:lpwstr/>
      </vt:variant>
      <vt:variant>
        <vt:lpwstr>_1C_=_Any_16+ HCP except 20-21 balan</vt:lpwstr>
      </vt:variant>
      <vt:variant>
        <vt:i4>7471215</vt:i4>
      </vt:variant>
      <vt:variant>
        <vt:i4>474</vt:i4>
      </vt:variant>
      <vt:variant>
        <vt:i4>0</vt:i4>
      </vt:variant>
      <vt:variant>
        <vt:i4>5</vt:i4>
      </vt:variant>
      <vt:variant>
        <vt:lpwstr/>
      </vt:variant>
      <vt:variant>
        <vt:lpwstr>_1C_=_Any_16+ HCP except 20-21 balan</vt:lpwstr>
      </vt:variant>
      <vt:variant>
        <vt:i4>7471215</vt:i4>
      </vt:variant>
      <vt:variant>
        <vt:i4>471</vt:i4>
      </vt:variant>
      <vt:variant>
        <vt:i4>0</vt:i4>
      </vt:variant>
      <vt:variant>
        <vt:i4>5</vt:i4>
      </vt:variant>
      <vt:variant>
        <vt:lpwstr/>
      </vt:variant>
      <vt:variant>
        <vt:lpwstr>_1C_=_Any_16+ HCP except 20-21 balan</vt:lpwstr>
      </vt:variant>
      <vt:variant>
        <vt:i4>7471215</vt:i4>
      </vt:variant>
      <vt:variant>
        <vt:i4>468</vt:i4>
      </vt:variant>
      <vt:variant>
        <vt:i4>0</vt:i4>
      </vt:variant>
      <vt:variant>
        <vt:i4>5</vt:i4>
      </vt:variant>
      <vt:variant>
        <vt:lpwstr/>
      </vt:variant>
      <vt:variant>
        <vt:lpwstr>_1C_=_Any_16+ HCP except 20-21 balan</vt:lpwstr>
      </vt:variant>
      <vt:variant>
        <vt:i4>7471215</vt:i4>
      </vt:variant>
      <vt:variant>
        <vt:i4>465</vt:i4>
      </vt:variant>
      <vt:variant>
        <vt:i4>0</vt:i4>
      </vt:variant>
      <vt:variant>
        <vt:i4>5</vt:i4>
      </vt:variant>
      <vt:variant>
        <vt:lpwstr/>
      </vt:variant>
      <vt:variant>
        <vt:lpwstr>_1C_=_Any_16+ HCP except 20-21 balan</vt:lpwstr>
      </vt:variant>
      <vt:variant>
        <vt:i4>7471215</vt:i4>
      </vt:variant>
      <vt:variant>
        <vt:i4>462</vt:i4>
      </vt:variant>
      <vt:variant>
        <vt:i4>0</vt:i4>
      </vt:variant>
      <vt:variant>
        <vt:i4>5</vt:i4>
      </vt:variant>
      <vt:variant>
        <vt:lpwstr/>
      </vt:variant>
      <vt:variant>
        <vt:lpwstr>_1C_=_Any_16+ HCP except 20-21 balan</vt:lpwstr>
      </vt:variant>
      <vt:variant>
        <vt:i4>6234142</vt:i4>
      </vt:variant>
      <vt:variant>
        <vt:i4>459</vt:i4>
      </vt:variant>
      <vt:variant>
        <vt:i4>0</vt:i4>
      </vt:variant>
      <vt:variant>
        <vt:i4>5</vt:i4>
      </vt:variant>
      <vt:variant>
        <vt:lpwstr/>
      </vt:variant>
      <vt:variant>
        <vt:lpwstr>_1C_–_1N</vt:lpwstr>
      </vt:variant>
      <vt:variant>
        <vt:i4>7471215</vt:i4>
      </vt:variant>
      <vt:variant>
        <vt:i4>456</vt:i4>
      </vt:variant>
      <vt:variant>
        <vt:i4>0</vt:i4>
      </vt:variant>
      <vt:variant>
        <vt:i4>5</vt:i4>
      </vt:variant>
      <vt:variant>
        <vt:lpwstr/>
      </vt:variant>
      <vt:variant>
        <vt:lpwstr>_1C_=_Any_16+ HCP except 20-21 balan</vt:lpwstr>
      </vt:variant>
      <vt:variant>
        <vt:i4>543760441</vt:i4>
      </vt:variant>
      <vt:variant>
        <vt:i4>453</vt:i4>
      </vt:variant>
      <vt:variant>
        <vt:i4>0</vt:i4>
      </vt:variant>
      <vt:variant>
        <vt:i4>5</vt:i4>
      </vt:variant>
      <vt:variant>
        <vt:lpwstr/>
      </vt:variant>
      <vt:variant>
        <vt:lpwstr>_1C_–_1D_– 1S = 5+S Any or GF Any</vt:lpwstr>
      </vt:variant>
      <vt:variant>
        <vt:i4>7282753</vt:i4>
      </vt:variant>
      <vt:variant>
        <vt:i4>450</vt:i4>
      </vt:variant>
      <vt:variant>
        <vt:i4>0</vt:i4>
      </vt:variant>
      <vt:variant>
        <vt:i4>5</vt:i4>
      </vt:variant>
      <vt:variant>
        <vt:lpwstr/>
      </vt:variant>
      <vt:variant>
        <vt:lpwstr>_1C_–_1D_= Any 0-7 HCP</vt:lpwstr>
      </vt:variant>
      <vt:variant>
        <vt:i4>7471215</vt:i4>
      </vt:variant>
      <vt:variant>
        <vt:i4>447</vt:i4>
      </vt:variant>
      <vt:variant>
        <vt:i4>0</vt:i4>
      </vt:variant>
      <vt:variant>
        <vt:i4>5</vt:i4>
      </vt:variant>
      <vt:variant>
        <vt:lpwstr/>
      </vt:variant>
      <vt:variant>
        <vt:lpwstr>_1C_=_Any_16+ HCP except 20-21 balan</vt:lpwstr>
      </vt:variant>
      <vt:variant>
        <vt:i4>6561857</vt:i4>
      </vt:variant>
      <vt:variant>
        <vt:i4>444</vt:i4>
      </vt:variant>
      <vt:variant>
        <vt:i4>0</vt:i4>
      </vt:variant>
      <vt:variant>
        <vt:i4>5</vt:i4>
      </vt:variant>
      <vt:variant>
        <vt:lpwstr/>
      </vt:variant>
      <vt:variant>
        <vt:lpwstr>_1C_–_1D_1</vt:lpwstr>
      </vt:variant>
      <vt:variant>
        <vt:i4>543760441</vt:i4>
      </vt:variant>
      <vt:variant>
        <vt:i4>441</vt:i4>
      </vt:variant>
      <vt:variant>
        <vt:i4>0</vt:i4>
      </vt:variant>
      <vt:variant>
        <vt:i4>5</vt:i4>
      </vt:variant>
      <vt:variant>
        <vt:lpwstr/>
      </vt:variant>
      <vt:variant>
        <vt:lpwstr>_1C_–_1D_– 1S = 5+S Any or GF Any</vt:lpwstr>
      </vt:variant>
      <vt:variant>
        <vt:i4>7282753</vt:i4>
      </vt:variant>
      <vt:variant>
        <vt:i4>438</vt:i4>
      </vt:variant>
      <vt:variant>
        <vt:i4>0</vt:i4>
      </vt:variant>
      <vt:variant>
        <vt:i4>5</vt:i4>
      </vt:variant>
      <vt:variant>
        <vt:lpwstr/>
      </vt:variant>
      <vt:variant>
        <vt:lpwstr>_1C_–_1D_= Any 0-7 HCP</vt:lpwstr>
      </vt:variant>
      <vt:variant>
        <vt:i4>7471215</vt:i4>
      </vt:variant>
      <vt:variant>
        <vt:i4>435</vt:i4>
      </vt:variant>
      <vt:variant>
        <vt:i4>0</vt:i4>
      </vt:variant>
      <vt:variant>
        <vt:i4>5</vt:i4>
      </vt:variant>
      <vt:variant>
        <vt:lpwstr/>
      </vt:variant>
      <vt:variant>
        <vt:lpwstr>_1C_=_Any_16+ HCP except 20-21 balan</vt:lpwstr>
      </vt:variant>
      <vt:variant>
        <vt:i4>540680303</vt:i4>
      </vt:variant>
      <vt:variant>
        <vt:i4>432</vt:i4>
      </vt:variant>
      <vt:variant>
        <vt:i4>0</vt:i4>
      </vt:variant>
      <vt:variant>
        <vt:i4>5</vt:i4>
      </vt:variant>
      <vt:variant>
        <vt:lpwstr/>
      </vt:variant>
      <vt:variant>
        <vt:lpwstr>_1C_–_1D_– 2S = 5+C, 4+D, 19+</vt:lpwstr>
      </vt:variant>
      <vt:variant>
        <vt:i4>7282753</vt:i4>
      </vt:variant>
      <vt:variant>
        <vt:i4>429</vt:i4>
      </vt:variant>
      <vt:variant>
        <vt:i4>0</vt:i4>
      </vt:variant>
      <vt:variant>
        <vt:i4>5</vt:i4>
      </vt:variant>
      <vt:variant>
        <vt:lpwstr/>
      </vt:variant>
      <vt:variant>
        <vt:lpwstr>_1C_–_1D_= Any 0-7 HCP</vt:lpwstr>
      </vt:variant>
      <vt:variant>
        <vt:i4>7471215</vt:i4>
      </vt:variant>
      <vt:variant>
        <vt:i4>426</vt:i4>
      </vt:variant>
      <vt:variant>
        <vt:i4>0</vt:i4>
      </vt:variant>
      <vt:variant>
        <vt:i4>5</vt:i4>
      </vt:variant>
      <vt:variant>
        <vt:lpwstr/>
      </vt:variant>
      <vt:variant>
        <vt:lpwstr>_1C_=_Any_16+ HCP except 20-21 balan</vt:lpwstr>
      </vt:variant>
      <vt:variant>
        <vt:i4>4333597</vt:i4>
      </vt:variant>
      <vt:variant>
        <vt:i4>423</vt:i4>
      </vt:variant>
      <vt:variant>
        <vt:i4>0</vt:i4>
      </vt:variant>
      <vt:variant>
        <vt:i4>5</vt:i4>
      </vt:variant>
      <vt:variant>
        <vt:lpwstr/>
      </vt:variant>
      <vt:variant>
        <vt:lpwstr>_1C_–_2S</vt:lpwstr>
      </vt:variant>
      <vt:variant>
        <vt:i4>7471215</vt:i4>
      </vt:variant>
      <vt:variant>
        <vt:i4>420</vt:i4>
      </vt:variant>
      <vt:variant>
        <vt:i4>0</vt:i4>
      </vt:variant>
      <vt:variant>
        <vt:i4>5</vt:i4>
      </vt:variant>
      <vt:variant>
        <vt:lpwstr/>
      </vt:variant>
      <vt:variant>
        <vt:lpwstr>_1C_=_Any_16+ HCP except 20-21 balan</vt:lpwstr>
      </vt:variant>
      <vt:variant>
        <vt:i4>6758465</vt:i4>
      </vt:variant>
      <vt:variant>
        <vt:i4>417</vt:i4>
      </vt:variant>
      <vt:variant>
        <vt:i4>0</vt:i4>
      </vt:variant>
      <vt:variant>
        <vt:i4>5</vt:i4>
      </vt:variant>
      <vt:variant>
        <vt:lpwstr/>
      </vt:variant>
      <vt:variant>
        <vt:lpwstr>_1C_–_1D_23</vt:lpwstr>
      </vt:variant>
      <vt:variant>
        <vt:i4>6758465</vt:i4>
      </vt:variant>
      <vt:variant>
        <vt:i4>414</vt:i4>
      </vt:variant>
      <vt:variant>
        <vt:i4>0</vt:i4>
      </vt:variant>
      <vt:variant>
        <vt:i4>5</vt:i4>
      </vt:variant>
      <vt:variant>
        <vt:lpwstr/>
      </vt:variant>
      <vt:variant>
        <vt:lpwstr>_1C_–_1D_20</vt:lpwstr>
      </vt:variant>
      <vt:variant>
        <vt:i4>7282753</vt:i4>
      </vt:variant>
      <vt:variant>
        <vt:i4>411</vt:i4>
      </vt:variant>
      <vt:variant>
        <vt:i4>0</vt:i4>
      </vt:variant>
      <vt:variant>
        <vt:i4>5</vt:i4>
      </vt:variant>
      <vt:variant>
        <vt:lpwstr/>
      </vt:variant>
      <vt:variant>
        <vt:lpwstr>_1C_–_1D_= Any 0-7 HCP</vt:lpwstr>
      </vt:variant>
      <vt:variant>
        <vt:i4>7471215</vt:i4>
      </vt:variant>
      <vt:variant>
        <vt:i4>408</vt:i4>
      </vt:variant>
      <vt:variant>
        <vt:i4>0</vt:i4>
      </vt:variant>
      <vt:variant>
        <vt:i4>5</vt:i4>
      </vt:variant>
      <vt:variant>
        <vt:lpwstr/>
      </vt:variant>
      <vt:variant>
        <vt:lpwstr>_1C_=_Any_16+ HCP except 20-21 balan</vt:lpwstr>
      </vt:variant>
      <vt:variant>
        <vt:i4>5840925</vt:i4>
      </vt:variant>
      <vt:variant>
        <vt:i4>405</vt:i4>
      </vt:variant>
      <vt:variant>
        <vt:i4>0</vt:i4>
      </vt:variant>
      <vt:variant>
        <vt:i4>5</vt:i4>
      </vt:variant>
      <vt:variant>
        <vt:lpwstr/>
      </vt:variant>
      <vt:variant>
        <vt:lpwstr>_1C_–_2H</vt:lpwstr>
      </vt:variant>
      <vt:variant>
        <vt:i4>7471215</vt:i4>
      </vt:variant>
      <vt:variant>
        <vt:i4>402</vt:i4>
      </vt:variant>
      <vt:variant>
        <vt:i4>0</vt:i4>
      </vt:variant>
      <vt:variant>
        <vt:i4>5</vt:i4>
      </vt:variant>
      <vt:variant>
        <vt:lpwstr/>
      </vt:variant>
      <vt:variant>
        <vt:lpwstr>_1C_=_Any_16+ HCP except 20-21 balan</vt:lpwstr>
      </vt:variant>
      <vt:variant>
        <vt:i4>543760441</vt:i4>
      </vt:variant>
      <vt:variant>
        <vt:i4>399</vt:i4>
      </vt:variant>
      <vt:variant>
        <vt:i4>0</vt:i4>
      </vt:variant>
      <vt:variant>
        <vt:i4>5</vt:i4>
      </vt:variant>
      <vt:variant>
        <vt:lpwstr/>
      </vt:variant>
      <vt:variant>
        <vt:lpwstr>_1C_–_1D_– 1S = 5+S Any or GF Any</vt:lpwstr>
      </vt:variant>
      <vt:variant>
        <vt:i4>7282753</vt:i4>
      </vt:variant>
      <vt:variant>
        <vt:i4>396</vt:i4>
      </vt:variant>
      <vt:variant>
        <vt:i4>0</vt:i4>
      </vt:variant>
      <vt:variant>
        <vt:i4>5</vt:i4>
      </vt:variant>
      <vt:variant>
        <vt:lpwstr/>
      </vt:variant>
      <vt:variant>
        <vt:lpwstr>_1C_–_1D_= Any 0-7 HCP</vt:lpwstr>
      </vt:variant>
      <vt:variant>
        <vt:i4>7471215</vt:i4>
      </vt:variant>
      <vt:variant>
        <vt:i4>393</vt:i4>
      </vt:variant>
      <vt:variant>
        <vt:i4>0</vt:i4>
      </vt:variant>
      <vt:variant>
        <vt:i4>5</vt:i4>
      </vt:variant>
      <vt:variant>
        <vt:lpwstr/>
      </vt:variant>
      <vt:variant>
        <vt:lpwstr>_1C_=_Any_16+ HCP except 20-21 balan</vt:lpwstr>
      </vt:variant>
      <vt:variant>
        <vt:i4>543760441</vt:i4>
      </vt:variant>
      <vt:variant>
        <vt:i4>390</vt:i4>
      </vt:variant>
      <vt:variant>
        <vt:i4>0</vt:i4>
      </vt:variant>
      <vt:variant>
        <vt:i4>5</vt:i4>
      </vt:variant>
      <vt:variant>
        <vt:lpwstr/>
      </vt:variant>
      <vt:variant>
        <vt:lpwstr>_1C_–_1D_– 1S = 5+S Any or GF Any</vt:lpwstr>
      </vt:variant>
      <vt:variant>
        <vt:i4>7282753</vt:i4>
      </vt:variant>
      <vt:variant>
        <vt:i4>387</vt:i4>
      </vt:variant>
      <vt:variant>
        <vt:i4>0</vt:i4>
      </vt:variant>
      <vt:variant>
        <vt:i4>5</vt:i4>
      </vt:variant>
      <vt:variant>
        <vt:lpwstr/>
      </vt:variant>
      <vt:variant>
        <vt:lpwstr>_1C_–_1D_= Any 0-7 HCP</vt:lpwstr>
      </vt:variant>
      <vt:variant>
        <vt:i4>7471215</vt:i4>
      </vt:variant>
      <vt:variant>
        <vt:i4>384</vt:i4>
      </vt:variant>
      <vt:variant>
        <vt:i4>0</vt:i4>
      </vt:variant>
      <vt:variant>
        <vt:i4>5</vt:i4>
      </vt:variant>
      <vt:variant>
        <vt:lpwstr/>
      </vt:variant>
      <vt:variant>
        <vt:lpwstr>_1C_=_Any_16+ HCP except 20-21 balan</vt:lpwstr>
      </vt:variant>
      <vt:variant>
        <vt:i4>543760441</vt:i4>
      </vt:variant>
      <vt:variant>
        <vt:i4>381</vt:i4>
      </vt:variant>
      <vt:variant>
        <vt:i4>0</vt:i4>
      </vt:variant>
      <vt:variant>
        <vt:i4>5</vt:i4>
      </vt:variant>
      <vt:variant>
        <vt:lpwstr/>
      </vt:variant>
      <vt:variant>
        <vt:lpwstr>_1C_–_1D_– 1S = 5+S Any or GF Any</vt:lpwstr>
      </vt:variant>
      <vt:variant>
        <vt:i4>7282753</vt:i4>
      </vt:variant>
      <vt:variant>
        <vt:i4>378</vt:i4>
      </vt:variant>
      <vt:variant>
        <vt:i4>0</vt:i4>
      </vt:variant>
      <vt:variant>
        <vt:i4>5</vt:i4>
      </vt:variant>
      <vt:variant>
        <vt:lpwstr/>
      </vt:variant>
      <vt:variant>
        <vt:lpwstr>_1C_–_1D_= Any 0-7 HCP</vt:lpwstr>
      </vt:variant>
      <vt:variant>
        <vt:i4>7471215</vt:i4>
      </vt:variant>
      <vt:variant>
        <vt:i4>375</vt:i4>
      </vt:variant>
      <vt:variant>
        <vt:i4>0</vt:i4>
      </vt:variant>
      <vt:variant>
        <vt:i4>5</vt:i4>
      </vt:variant>
      <vt:variant>
        <vt:lpwstr/>
      </vt:variant>
      <vt:variant>
        <vt:lpwstr>_1C_=_Any_16+ HCP except 20-21 balan</vt:lpwstr>
      </vt:variant>
      <vt:variant>
        <vt:i4>543760441</vt:i4>
      </vt:variant>
      <vt:variant>
        <vt:i4>372</vt:i4>
      </vt:variant>
      <vt:variant>
        <vt:i4>0</vt:i4>
      </vt:variant>
      <vt:variant>
        <vt:i4>5</vt:i4>
      </vt:variant>
      <vt:variant>
        <vt:lpwstr/>
      </vt:variant>
      <vt:variant>
        <vt:lpwstr>_1C_–_1D_– 1S = 5+S Any or GF Any</vt:lpwstr>
      </vt:variant>
      <vt:variant>
        <vt:i4>7282753</vt:i4>
      </vt:variant>
      <vt:variant>
        <vt:i4>369</vt:i4>
      </vt:variant>
      <vt:variant>
        <vt:i4>0</vt:i4>
      </vt:variant>
      <vt:variant>
        <vt:i4>5</vt:i4>
      </vt:variant>
      <vt:variant>
        <vt:lpwstr/>
      </vt:variant>
      <vt:variant>
        <vt:lpwstr>_1C_–_1D_= Any 0-7 HCP</vt:lpwstr>
      </vt:variant>
      <vt:variant>
        <vt:i4>7471215</vt:i4>
      </vt:variant>
      <vt:variant>
        <vt:i4>366</vt:i4>
      </vt:variant>
      <vt:variant>
        <vt:i4>0</vt:i4>
      </vt:variant>
      <vt:variant>
        <vt:i4>5</vt:i4>
      </vt:variant>
      <vt:variant>
        <vt:lpwstr/>
      </vt:variant>
      <vt:variant>
        <vt:lpwstr>_1C_=_Any_16+ HCP except 20-21 balan</vt:lpwstr>
      </vt:variant>
      <vt:variant>
        <vt:i4>6758465</vt:i4>
      </vt:variant>
      <vt:variant>
        <vt:i4>363</vt:i4>
      </vt:variant>
      <vt:variant>
        <vt:i4>0</vt:i4>
      </vt:variant>
      <vt:variant>
        <vt:i4>5</vt:i4>
      </vt:variant>
      <vt:variant>
        <vt:lpwstr/>
      </vt:variant>
      <vt:variant>
        <vt:lpwstr>_1C_–_1D_21</vt:lpwstr>
      </vt:variant>
      <vt:variant>
        <vt:i4>6422553</vt:i4>
      </vt:variant>
      <vt:variant>
        <vt:i4>360</vt:i4>
      </vt:variant>
      <vt:variant>
        <vt:i4>0</vt:i4>
      </vt:variant>
      <vt:variant>
        <vt:i4>5</vt:i4>
      </vt:variant>
      <vt:variant>
        <vt:lpwstr/>
      </vt:variant>
      <vt:variant>
        <vt:lpwstr>_Beta_=_Control</vt:lpwstr>
      </vt:variant>
      <vt:variant>
        <vt:i4>543760441</vt:i4>
      </vt:variant>
      <vt:variant>
        <vt:i4>357</vt:i4>
      </vt:variant>
      <vt:variant>
        <vt:i4>0</vt:i4>
      </vt:variant>
      <vt:variant>
        <vt:i4>5</vt:i4>
      </vt:variant>
      <vt:variant>
        <vt:lpwstr/>
      </vt:variant>
      <vt:variant>
        <vt:lpwstr>_1C_–_1D_– 1S = 5+S Any or GF Any</vt:lpwstr>
      </vt:variant>
      <vt:variant>
        <vt:i4>7282753</vt:i4>
      </vt:variant>
      <vt:variant>
        <vt:i4>354</vt:i4>
      </vt:variant>
      <vt:variant>
        <vt:i4>0</vt:i4>
      </vt:variant>
      <vt:variant>
        <vt:i4>5</vt:i4>
      </vt:variant>
      <vt:variant>
        <vt:lpwstr/>
      </vt:variant>
      <vt:variant>
        <vt:lpwstr>_1C_–_1D_= Any 0-7 HCP</vt:lpwstr>
      </vt:variant>
      <vt:variant>
        <vt:i4>7471215</vt:i4>
      </vt:variant>
      <vt:variant>
        <vt:i4>351</vt:i4>
      </vt:variant>
      <vt:variant>
        <vt:i4>0</vt:i4>
      </vt:variant>
      <vt:variant>
        <vt:i4>5</vt:i4>
      </vt:variant>
      <vt:variant>
        <vt:lpwstr/>
      </vt:variant>
      <vt:variant>
        <vt:lpwstr>_1C_=_Any_16+ HCP except 20-21 balan</vt:lpwstr>
      </vt:variant>
      <vt:variant>
        <vt:i4>539369519</vt:i4>
      </vt:variant>
      <vt:variant>
        <vt:i4>348</vt:i4>
      </vt:variant>
      <vt:variant>
        <vt:i4>0</vt:i4>
      </vt:variant>
      <vt:variant>
        <vt:i4>5</vt:i4>
      </vt:variant>
      <vt:variant>
        <vt:lpwstr/>
      </vt:variant>
      <vt:variant>
        <vt:lpwstr>_1C_–_1D_– 1H = 5+H Any or 18-19HCP </vt:lpwstr>
      </vt:variant>
      <vt:variant>
        <vt:i4>7282753</vt:i4>
      </vt:variant>
      <vt:variant>
        <vt:i4>345</vt:i4>
      </vt:variant>
      <vt:variant>
        <vt:i4>0</vt:i4>
      </vt:variant>
      <vt:variant>
        <vt:i4>5</vt:i4>
      </vt:variant>
      <vt:variant>
        <vt:lpwstr/>
      </vt:variant>
      <vt:variant>
        <vt:lpwstr>_1C_–_1D_= Any 0-7 HCP</vt:lpwstr>
      </vt:variant>
      <vt:variant>
        <vt:i4>7471215</vt:i4>
      </vt:variant>
      <vt:variant>
        <vt:i4>342</vt:i4>
      </vt:variant>
      <vt:variant>
        <vt:i4>0</vt:i4>
      </vt:variant>
      <vt:variant>
        <vt:i4>5</vt:i4>
      </vt:variant>
      <vt:variant>
        <vt:lpwstr/>
      </vt:variant>
      <vt:variant>
        <vt:lpwstr>_1C_=_Any_16+ HCP except 20-21 balan</vt:lpwstr>
      </vt:variant>
      <vt:variant>
        <vt:i4>5177404</vt:i4>
      </vt:variant>
      <vt:variant>
        <vt:i4>339</vt:i4>
      </vt:variant>
      <vt:variant>
        <vt:i4>0</vt:i4>
      </vt:variant>
      <vt:variant>
        <vt:i4>5</vt:i4>
      </vt:variant>
      <vt:variant>
        <vt:lpwstr/>
      </vt:variant>
      <vt:variant>
        <vt:lpwstr>_EKC_=_Exclusion</vt:lpwstr>
      </vt:variant>
      <vt:variant>
        <vt:i4>3866688</vt:i4>
      </vt:variant>
      <vt:variant>
        <vt:i4>336</vt:i4>
      </vt:variant>
      <vt:variant>
        <vt:i4>0</vt:i4>
      </vt:variant>
      <vt:variant>
        <vt:i4>5</vt:i4>
      </vt:variant>
      <vt:variant>
        <vt:lpwstr/>
      </vt:variant>
      <vt:variant>
        <vt:lpwstr>_RKC_=_Keycard</vt:lpwstr>
      </vt:variant>
      <vt:variant>
        <vt:i4>539369519</vt:i4>
      </vt:variant>
      <vt:variant>
        <vt:i4>333</vt:i4>
      </vt:variant>
      <vt:variant>
        <vt:i4>0</vt:i4>
      </vt:variant>
      <vt:variant>
        <vt:i4>5</vt:i4>
      </vt:variant>
      <vt:variant>
        <vt:lpwstr/>
      </vt:variant>
      <vt:variant>
        <vt:lpwstr>_1C_–_1D_– 1H = 5+H Any or 18-19HCP </vt:lpwstr>
      </vt:variant>
      <vt:variant>
        <vt:i4>7282753</vt:i4>
      </vt:variant>
      <vt:variant>
        <vt:i4>330</vt:i4>
      </vt:variant>
      <vt:variant>
        <vt:i4>0</vt:i4>
      </vt:variant>
      <vt:variant>
        <vt:i4>5</vt:i4>
      </vt:variant>
      <vt:variant>
        <vt:lpwstr/>
      </vt:variant>
      <vt:variant>
        <vt:lpwstr>_1C_–_1D_= Any 0-7 HCP</vt:lpwstr>
      </vt:variant>
      <vt:variant>
        <vt:i4>7471215</vt:i4>
      </vt:variant>
      <vt:variant>
        <vt:i4>327</vt:i4>
      </vt:variant>
      <vt:variant>
        <vt:i4>0</vt:i4>
      </vt:variant>
      <vt:variant>
        <vt:i4>5</vt:i4>
      </vt:variant>
      <vt:variant>
        <vt:lpwstr/>
      </vt:variant>
      <vt:variant>
        <vt:lpwstr>_1C_=_Any_16+ HCP except 20-21 balan</vt:lpwstr>
      </vt:variant>
      <vt:variant>
        <vt:i4>539369519</vt:i4>
      </vt:variant>
      <vt:variant>
        <vt:i4>324</vt:i4>
      </vt:variant>
      <vt:variant>
        <vt:i4>0</vt:i4>
      </vt:variant>
      <vt:variant>
        <vt:i4>5</vt:i4>
      </vt:variant>
      <vt:variant>
        <vt:lpwstr/>
      </vt:variant>
      <vt:variant>
        <vt:lpwstr>_1C_–_1D_– 1H = 5+H Any or 18-19HCP </vt:lpwstr>
      </vt:variant>
      <vt:variant>
        <vt:i4>7282753</vt:i4>
      </vt:variant>
      <vt:variant>
        <vt:i4>321</vt:i4>
      </vt:variant>
      <vt:variant>
        <vt:i4>0</vt:i4>
      </vt:variant>
      <vt:variant>
        <vt:i4>5</vt:i4>
      </vt:variant>
      <vt:variant>
        <vt:lpwstr/>
      </vt:variant>
      <vt:variant>
        <vt:lpwstr>_1C_–_1D_= Any 0-7 HCP</vt:lpwstr>
      </vt:variant>
      <vt:variant>
        <vt:i4>7471215</vt:i4>
      </vt:variant>
      <vt:variant>
        <vt:i4>318</vt:i4>
      </vt:variant>
      <vt:variant>
        <vt:i4>0</vt:i4>
      </vt:variant>
      <vt:variant>
        <vt:i4>5</vt:i4>
      </vt:variant>
      <vt:variant>
        <vt:lpwstr/>
      </vt:variant>
      <vt:variant>
        <vt:lpwstr>_1C_=_Any_16+ HCP except 20-21 balan</vt:lpwstr>
      </vt:variant>
      <vt:variant>
        <vt:i4>539369519</vt:i4>
      </vt:variant>
      <vt:variant>
        <vt:i4>315</vt:i4>
      </vt:variant>
      <vt:variant>
        <vt:i4>0</vt:i4>
      </vt:variant>
      <vt:variant>
        <vt:i4>5</vt:i4>
      </vt:variant>
      <vt:variant>
        <vt:lpwstr/>
      </vt:variant>
      <vt:variant>
        <vt:lpwstr>_1C_–_1D_– 1H = 5+H Any or 18-19HCP </vt:lpwstr>
      </vt:variant>
      <vt:variant>
        <vt:i4>7282753</vt:i4>
      </vt:variant>
      <vt:variant>
        <vt:i4>312</vt:i4>
      </vt:variant>
      <vt:variant>
        <vt:i4>0</vt:i4>
      </vt:variant>
      <vt:variant>
        <vt:i4>5</vt:i4>
      </vt:variant>
      <vt:variant>
        <vt:lpwstr/>
      </vt:variant>
      <vt:variant>
        <vt:lpwstr>_1C_–_1D_= Any 0-7 HCP</vt:lpwstr>
      </vt:variant>
      <vt:variant>
        <vt:i4>7471215</vt:i4>
      </vt:variant>
      <vt:variant>
        <vt:i4>309</vt:i4>
      </vt:variant>
      <vt:variant>
        <vt:i4>0</vt:i4>
      </vt:variant>
      <vt:variant>
        <vt:i4>5</vt:i4>
      </vt:variant>
      <vt:variant>
        <vt:lpwstr/>
      </vt:variant>
      <vt:variant>
        <vt:lpwstr>_1C_=_Any_16+ HCP except 20-21 balan</vt:lpwstr>
      </vt:variant>
      <vt:variant>
        <vt:i4>5578782</vt:i4>
      </vt:variant>
      <vt:variant>
        <vt:i4>306</vt:i4>
      </vt:variant>
      <vt:variant>
        <vt:i4>0</vt:i4>
      </vt:variant>
      <vt:variant>
        <vt:i4>5</vt:i4>
      </vt:variant>
      <vt:variant>
        <vt:lpwstr/>
      </vt:variant>
      <vt:variant>
        <vt:lpwstr>_1C_–_1D_</vt:lpwstr>
      </vt:variant>
      <vt:variant>
        <vt:i4>539369519</vt:i4>
      </vt:variant>
      <vt:variant>
        <vt:i4>303</vt:i4>
      </vt:variant>
      <vt:variant>
        <vt:i4>0</vt:i4>
      </vt:variant>
      <vt:variant>
        <vt:i4>5</vt:i4>
      </vt:variant>
      <vt:variant>
        <vt:lpwstr/>
      </vt:variant>
      <vt:variant>
        <vt:lpwstr>_1C_–_1D_– 1H = 5+H Any or 18-19HCP </vt:lpwstr>
      </vt:variant>
      <vt:variant>
        <vt:i4>7282753</vt:i4>
      </vt:variant>
      <vt:variant>
        <vt:i4>300</vt:i4>
      </vt:variant>
      <vt:variant>
        <vt:i4>0</vt:i4>
      </vt:variant>
      <vt:variant>
        <vt:i4>5</vt:i4>
      </vt:variant>
      <vt:variant>
        <vt:lpwstr/>
      </vt:variant>
      <vt:variant>
        <vt:lpwstr>_1C_–_1D_= Any 0-7 HCP</vt:lpwstr>
      </vt:variant>
      <vt:variant>
        <vt:i4>7471215</vt:i4>
      </vt:variant>
      <vt:variant>
        <vt:i4>297</vt:i4>
      </vt:variant>
      <vt:variant>
        <vt:i4>0</vt:i4>
      </vt:variant>
      <vt:variant>
        <vt:i4>5</vt:i4>
      </vt:variant>
      <vt:variant>
        <vt:lpwstr/>
      </vt:variant>
      <vt:variant>
        <vt:lpwstr>_1C_=_Any_16+ HCP except 20-21 balan</vt:lpwstr>
      </vt:variant>
      <vt:variant>
        <vt:i4>7282753</vt:i4>
      </vt:variant>
      <vt:variant>
        <vt:i4>294</vt:i4>
      </vt:variant>
      <vt:variant>
        <vt:i4>0</vt:i4>
      </vt:variant>
      <vt:variant>
        <vt:i4>5</vt:i4>
      </vt:variant>
      <vt:variant>
        <vt:lpwstr/>
      </vt:variant>
      <vt:variant>
        <vt:lpwstr>_1C_–_1D_= Any 0-7 HCP</vt:lpwstr>
      </vt:variant>
      <vt:variant>
        <vt:i4>7471215</vt:i4>
      </vt:variant>
      <vt:variant>
        <vt:i4>291</vt:i4>
      </vt:variant>
      <vt:variant>
        <vt:i4>0</vt:i4>
      </vt:variant>
      <vt:variant>
        <vt:i4>5</vt:i4>
      </vt:variant>
      <vt:variant>
        <vt:lpwstr/>
      </vt:variant>
      <vt:variant>
        <vt:lpwstr>_1C_=_Any_16+ HCP except 20-21 balan</vt:lpwstr>
      </vt:variant>
      <vt:variant>
        <vt:i4>7282753</vt:i4>
      </vt:variant>
      <vt:variant>
        <vt:i4>288</vt:i4>
      </vt:variant>
      <vt:variant>
        <vt:i4>0</vt:i4>
      </vt:variant>
      <vt:variant>
        <vt:i4>5</vt:i4>
      </vt:variant>
      <vt:variant>
        <vt:lpwstr/>
      </vt:variant>
      <vt:variant>
        <vt:lpwstr>_1C_–_1D_= Any 0-7 HCP</vt:lpwstr>
      </vt:variant>
      <vt:variant>
        <vt:i4>7471215</vt:i4>
      </vt:variant>
      <vt:variant>
        <vt:i4>285</vt:i4>
      </vt:variant>
      <vt:variant>
        <vt:i4>0</vt:i4>
      </vt:variant>
      <vt:variant>
        <vt:i4>5</vt:i4>
      </vt:variant>
      <vt:variant>
        <vt:lpwstr/>
      </vt:variant>
      <vt:variant>
        <vt:lpwstr>_1C_=_Any_16+ HCP except 20-21 balan</vt:lpwstr>
      </vt:variant>
      <vt:variant>
        <vt:i4>7282753</vt:i4>
      </vt:variant>
      <vt:variant>
        <vt:i4>282</vt:i4>
      </vt:variant>
      <vt:variant>
        <vt:i4>0</vt:i4>
      </vt:variant>
      <vt:variant>
        <vt:i4>5</vt:i4>
      </vt:variant>
      <vt:variant>
        <vt:lpwstr/>
      </vt:variant>
      <vt:variant>
        <vt:lpwstr>_1C_–_1D_= Any 0-7 HCP</vt:lpwstr>
      </vt:variant>
      <vt:variant>
        <vt:i4>7471215</vt:i4>
      </vt:variant>
      <vt:variant>
        <vt:i4>279</vt:i4>
      </vt:variant>
      <vt:variant>
        <vt:i4>0</vt:i4>
      </vt:variant>
      <vt:variant>
        <vt:i4>5</vt:i4>
      </vt:variant>
      <vt:variant>
        <vt:lpwstr/>
      </vt:variant>
      <vt:variant>
        <vt:lpwstr>_1C_=_Any_16+ HCP except 20-21 balan</vt:lpwstr>
      </vt:variant>
      <vt:variant>
        <vt:i4>6561857</vt:i4>
      </vt:variant>
      <vt:variant>
        <vt:i4>276</vt:i4>
      </vt:variant>
      <vt:variant>
        <vt:i4>0</vt:i4>
      </vt:variant>
      <vt:variant>
        <vt:i4>5</vt:i4>
      </vt:variant>
      <vt:variant>
        <vt:lpwstr/>
      </vt:variant>
      <vt:variant>
        <vt:lpwstr>_1C_–_1D_12</vt:lpwstr>
      </vt:variant>
      <vt:variant>
        <vt:i4>7282753</vt:i4>
      </vt:variant>
      <vt:variant>
        <vt:i4>273</vt:i4>
      </vt:variant>
      <vt:variant>
        <vt:i4>0</vt:i4>
      </vt:variant>
      <vt:variant>
        <vt:i4>5</vt:i4>
      </vt:variant>
      <vt:variant>
        <vt:lpwstr/>
      </vt:variant>
      <vt:variant>
        <vt:lpwstr>_1C_–_1D_= Any 0-7 HCP</vt:lpwstr>
      </vt:variant>
      <vt:variant>
        <vt:i4>7471215</vt:i4>
      </vt:variant>
      <vt:variant>
        <vt:i4>270</vt:i4>
      </vt:variant>
      <vt:variant>
        <vt:i4>0</vt:i4>
      </vt:variant>
      <vt:variant>
        <vt:i4>5</vt:i4>
      </vt:variant>
      <vt:variant>
        <vt:lpwstr/>
      </vt:variant>
      <vt:variant>
        <vt:lpwstr>_1C_=_Any_16+ HCP except 20-21 balan</vt:lpwstr>
      </vt:variant>
      <vt:variant>
        <vt:i4>542965804</vt:i4>
      </vt:variant>
      <vt:variant>
        <vt:i4>267</vt:i4>
      </vt:variant>
      <vt:variant>
        <vt:i4>0</vt:i4>
      </vt:variant>
      <vt:variant>
        <vt:i4>5</vt:i4>
      </vt:variant>
      <vt:variant>
        <vt:lpwstr/>
      </vt:variant>
      <vt:variant>
        <vt:lpwstr>_1C_–_1D_– 2H – 2S = Relay</vt:lpwstr>
      </vt:variant>
      <vt:variant>
        <vt:i4>7282753</vt:i4>
      </vt:variant>
      <vt:variant>
        <vt:i4>264</vt:i4>
      </vt:variant>
      <vt:variant>
        <vt:i4>0</vt:i4>
      </vt:variant>
      <vt:variant>
        <vt:i4>5</vt:i4>
      </vt:variant>
      <vt:variant>
        <vt:lpwstr/>
      </vt:variant>
      <vt:variant>
        <vt:lpwstr>_1C_–_1D_= Any 0-7 HCP</vt:lpwstr>
      </vt:variant>
      <vt:variant>
        <vt:i4>7471215</vt:i4>
      </vt:variant>
      <vt:variant>
        <vt:i4>261</vt:i4>
      </vt:variant>
      <vt:variant>
        <vt:i4>0</vt:i4>
      </vt:variant>
      <vt:variant>
        <vt:i4>5</vt:i4>
      </vt:variant>
      <vt:variant>
        <vt:lpwstr/>
      </vt:variant>
      <vt:variant>
        <vt:lpwstr>_1C_=_Any_16+ HCP except 20-21 balan</vt:lpwstr>
      </vt:variant>
      <vt:variant>
        <vt:i4>7282753</vt:i4>
      </vt:variant>
      <vt:variant>
        <vt:i4>258</vt:i4>
      </vt:variant>
      <vt:variant>
        <vt:i4>0</vt:i4>
      </vt:variant>
      <vt:variant>
        <vt:i4>5</vt:i4>
      </vt:variant>
      <vt:variant>
        <vt:lpwstr/>
      </vt:variant>
      <vt:variant>
        <vt:lpwstr>_1C_–_1D_= Any 0-7 HCP</vt:lpwstr>
      </vt:variant>
      <vt:variant>
        <vt:i4>7471215</vt:i4>
      </vt:variant>
      <vt:variant>
        <vt:i4>255</vt:i4>
      </vt:variant>
      <vt:variant>
        <vt:i4>0</vt:i4>
      </vt:variant>
      <vt:variant>
        <vt:i4>5</vt:i4>
      </vt:variant>
      <vt:variant>
        <vt:lpwstr/>
      </vt:variant>
      <vt:variant>
        <vt:lpwstr>_1C_=_Any_16+ HCP except 20-21 balan</vt:lpwstr>
      </vt:variant>
      <vt:variant>
        <vt:i4>7282753</vt:i4>
      </vt:variant>
      <vt:variant>
        <vt:i4>252</vt:i4>
      </vt:variant>
      <vt:variant>
        <vt:i4>0</vt:i4>
      </vt:variant>
      <vt:variant>
        <vt:i4>5</vt:i4>
      </vt:variant>
      <vt:variant>
        <vt:lpwstr/>
      </vt:variant>
      <vt:variant>
        <vt:lpwstr>_1C_–_1D_= Any 0-7 HCP</vt:lpwstr>
      </vt:variant>
      <vt:variant>
        <vt:i4>7471215</vt:i4>
      </vt:variant>
      <vt:variant>
        <vt:i4>249</vt:i4>
      </vt:variant>
      <vt:variant>
        <vt:i4>0</vt:i4>
      </vt:variant>
      <vt:variant>
        <vt:i4>5</vt:i4>
      </vt:variant>
      <vt:variant>
        <vt:lpwstr/>
      </vt:variant>
      <vt:variant>
        <vt:lpwstr>_1C_=_Any_16+ HCP except 20-21 balan</vt:lpwstr>
      </vt:variant>
      <vt:variant>
        <vt:i4>7282753</vt:i4>
      </vt:variant>
      <vt:variant>
        <vt:i4>246</vt:i4>
      </vt:variant>
      <vt:variant>
        <vt:i4>0</vt:i4>
      </vt:variant>
      <vt:variant>
        <vt:i4>5</vt:i4>
      </vt:variant>
      <vt:variant>
        <vt:lpwstr/>
      </vt:variant>
      <vt:variant>
        <vt:lpwstr>_1C_–_1D_= Any 0-7 HCP</vt:lpwstr>
      </vt:variant>
      <vt:variant>
        <vt:i4>7471215</vt:i4>
      </vt:variant>
      <vt:variant>
        <vt:i4>243</vt:i4>
      </vt:variant>
      <vt:variant>
        <vt:i4>0</vt:i4>
      </vt:variant>
      <vt:variant>
        <vt:i4>5</vt:i4>
      </vt:variant>
      <vt:variant>
        <vt:lpwstr/>
      </vt:variant>
      <vt:variant>
        <vt:lpwstr>_1C_=_Any_16+ HCP except 20-21 balan</vt:lpwstr>
      </vt:variant>
      <vt:variant>
        <vt:i4>6430785</vt:i4>
      </vt:variant>
      <vt:variant>
        <vt:i4>240</vt:i4>
      </vt:variant>
      <vt:variant>
        <vt:i4>0</vt:i4>
      </vt:variant>
      <vt:variant>
        <vt:i4>5</vt:i4>
      </vt:variant>
      <vt:variant>
        <vt:lpwstr/>
      </vt:variant>
      <vt:variant>
        <vt:lpwstr>_1C_–_1D_7</vt:lpwstr>
      </vt:variant>
      <vt:variant>
        <vt:i4>6496321</vt:i4>
      </vt:variant>
      <vt:variant>
        <vt:i4>237</vt:i4>
      </vt:variant>
      <vt:variant>
        <vt:i4>0</vt:i4>
      </vt:variant>
      <vt:variant>
        <vt:i4>5</vt:i4>
      </vt:variant>
      <vt:variant>
        <vt:lpwstr/>
      </vt:variant>
      <vt:variant>
        <vt:lpwstr>_1C_–_1D_6</vt:lpwstr>
      </vt:variant>
      <vt:variant>
        <vt:i4>6299713</vt:i4>
      </vt:variant>
      <vt:variant>
        <vt:i4>234</vt:i4>
      </vt:variant>
      <vt:variant>
        <vt:i4>0</vt:i4>
      </vt:variant>
      <vt:variant>
        <vt:i4>5</vt:i4>
      </vt:variant>
      <vt:variant>
        <vt:lpwstr/>
      </vt:variant>
      <vt:variant>
        <vt:lpwstr>_1C_–_1D_5</vt:lpwstr>
      </vt:variant>
      <vt:variant>
        <vt:i4>6365249</vt:i4>
      </vt:variant>
      <vt:variant>
        <vt:i4>231</vt:i4>
      </vt:variant>
      <vt:variant>
        <vt:i4>0</vt:i4>
      </vt:variant>
      <vt:variant>
        <vt:i4>5</vt:i4>
      </vt:variant>
      <vt:variant>
        <vt:lpwstr/>
      </vt:variant>
      <vt:variant>
        <vt:lpwstr>_1C_–_1D_4</vt:lpwstr>
      </vt:variant>
      <vt:variant>
        <vt:i4>6692929</vt:i4>
      </vt:variant>
      <vt:variant>
        <vt:i4>228</vt:i4>
      </vt:variant>
      <vt:variant>
        <vt:i4>0</vt:i4>
      </vt:variant>
      <vt:variant>
        <vt:i4>5</vt:i4>
      </vt:variant>
      <vt:variant>
        <vt:lpwstr/>
      </vt:variant>
      <vt:variant>
        <vt:lpwstr>_1C_–_1D_3</vt:lpwstr>
      </vt:variant>
      <vt:variant>
        <vt:i4>6758465</vt:i4>
      </vt:variant>
      <vt:variant>
        <vt:i4>225</vt:i4>
      </vt:variant>
      <vt:variant>
        <vt:i4>0</vt:i4>
      </vt:variant>
      <vt:variant>
        <vt:i4>5</vt:i4>
      </vt:variant>
      <vt:variant>
        <vt:lpwstr/>
      </vt:variant>
      <vt:variant>
        <vt:lpwstr>_1C_–_1D_2</vt:lpwstr>
      </vt:variant>
      <vt:variant>
        <vt:i4>6561857</vt:i4>
      </vt:variant>
      <vt:variant>
        <vt:i4>222</vt:i4>
      </vt:variant>
      <vt:variant>
        <vt:i4>0</vt:i4>
      </vt:variant>
      <vt:variant>
        <vt:i4>5</vt:i4>
      </vt:variant>
      <vt:variant>
        <vt:lpwstr/>
      </vt:variant>
      <vt:variant>
        <vt:lpwstr>_1C_–_1D_1</vt:lpwstr>
      </vt:variant>
      <vt:variant>
        <vt:i4>7282753</vt:i4>
      </vt:variant>
      <vt:variant>
        <vt:i4>219</vt:i4>
      </vt:variant>
      <vt:variant>
        <vt:i4>0</vt:i4>
      </vt:variant>
      <vt:variant>
        <vt:i4>5</vt:i4>
      </vt:variant>
      <vt:variant>
        <vt:lpwstr/>
      </vt:variant>
      <vt:variant>
        <vt:lpwstr>_1C_–_1D_= Any 0-7 HCP</vt:lpwstr>
      </vt:variant>
      <vt:variant>
        <vt:i4>7471215</vt:i4>
      </vt:variant>
      <vt:variant>
        <vt:i4>216</vt:i4>
      </vt:variant>
      <vt:variant>
        <vt:i4>0</vt:i4>
      </vt:variant>
      <vt:variant>
        <vt:i4>5</vt:i4>
      </vt:variant>
      <vt:variant>
        <vt:lpwstr/>
      </vt:variant>
      <vt:variant>
        <vt:lpwstr>_1C_=_Any_16+ HCP except 20-21 balan</vt:lpwstr>
      </vt:variant>
      <vt:variant>
        <vt:i4>540344323</vt:i4>
      </vt:variant>
      <vt:variant>
        <vt:i4>213</vt:i4>
      </vt:variant>
      <vt:variant>
        <vt:i4>0</vt:i4>
      </vt:variant>
      <vt:variant>
        <vt:i4>5</vt:i4>
      </vt:variant>
      <vt:variant>
        <vt:lpwstr/>
      </vt:variant>
      <vt:variant>
        <vt:lpwstr>_1C_–_1D_– 1H – 3C = 7+C, 0-2H, 0-3 </vt:lpwstr>
      </vt:variant>
      <vt:variant>
        <vt:i4>544079956</vt:i4>
      </vt:variant>
      <vt:variant>
        <vt:i4>210</vt:i4>
      </vt:variant>
      <vt:variant>
        <vt:i4>0</vt:i4>
      </vt:variant>
      <vt:variant>
        <vt:i4>5</vt:i4>
      </vt:variant>
      <vt:variant>
        <vt:lpwstr/>
      </vt:variant>
      <vt:variant>
        <vt:lpwstr>_1C_–_1D_– 1H – 2N = 4.4.4.1 or 4.4.</vt:lpwstr>
      </vt:variant>
      <vt:variant>
        <vt:i4>541589543</vt:i4>
      </vt:variant>
      <vt:variant>
        <vt:i4>207</vt:i4>
      </vt:variant>
      <vt:variant>
        <vt:i4>0</vt:i4>
      </vt:variant>
      <vt:variant>
        <vt:i4>5</vt:i4>
      </vt:variant>
      <vt:variant>
        <vt:lpwstr/>
      </vt:variant>
      <vt:variant>
        <vt:lpwstr>_1C_–_1D_– 1H – 1S = Forced</vt:lpwstr>
      </vt:variant>
      <vt:variant>
        <vt:i4>7282753</vt:i4>
      </vt:variant>
      <vt:variant>
        <vt:i4>204</vt:i4>
      </vt:variant>
      <vt:variant>
        <vt:i4>0</vt:i4>
      </vt:variant>
      <vt:variant>
        <vt:i4>5</vt:i4>
      </vt:variant>
      <vt:variant>
        <vt:lpwstr/>
      </vt:variant>
      <vt:variant>
        <vt:lpwstr>_1C_–_1D_= Any 0-7 HCP</vt:lpwstr>
      </vt:variant>
      <vt:variant>
        <vt:i4>7471215</vt:i4>
      </vt:variant>
      <vt:variant>
        <vt:i4>201</vt:i4>
      </vt:variant>
      <vt:variant>
        <vt:i4>0</vt:i4>
      </vt:variant>
      <vt:variant>
        <vt:i4>5</vt:i4>
      </vt:variant>
      <vt:variant>
        <vt:lpwstr/>
      </vt:variant>
      <vt:variant>
        <vt:lpwstr>_1C_=_Any_16+ HCP except 20-21 balan</vt:lpwstr>
      </vt:variant>
      <vt:variant>
        <vt:i4>7471215</vt:i4>
      </vt:variant>
      <vt:variant>
        <vt:i4>198</vt:i4>
      </vt:variant>
      <vt:variant>
        <vt:i4>0</vt:i4>
      </vt:variant>
      <vt:variant>
        <vt:i4>5</vt:i4>
      </vt:variant>
      <vt:variant>
        <vt:lpwstr/>
      </vt:variant>
      <vt:variant>
        <vt:lpwstr>_1C_=_Any_16+ HCP except 20-21 balan</vt:lpwstr>
      </vt:variant>
      <vt:variant>
        <vt:i4>7471215</vt:i4>
      </vt:variant>
      <vt:variant>
        <vt:i4>195</vt:i4>
      </vt:variant>
      <vt:variant>
        <vt:i4>0</vt:i4>
      </vt:variant>
      <vt:variant>
        <vt:i4>5</vt:i4>
      </vt:variant>
      <vt:variant>
        <vt:lpwstr/>
      </vt:variant>
      <vt:variant>
        <vt:lpwstr>_1C_=_Any_16+ HCP except 20-21 balan</vt:lpwstr>
      </vt:variant>
      <vt:variant>
        <vt:i4>7471215</vt:i4>
      </vt:variant>
      <vt:variant>
        <vt:i4>192</vt:i4>
      </vt:variant>
      <vt:variant>
        <vt:i4>0</vt:i4>
      </vt:variant>
      <vt:variant>
        <vt:i4>5</vt:i4>
      </vt:variant>
      <vt:variant>
        <vt:lpwstr/>
      </vt:variant>
      <vt:variant>
        <vt:lpwstr>_1C_=_Any_16+ HCP except 20-21 balan</vt:lpwstr>
      </vt:variant>
      <vt:variant>
        <vt:i4>4333597</vt:i4>
      </vt:variant>
      <vt:variant>
        <vt:i4>189</vt:i4>
      </vt:variant>
      <vt:variant>
        <vt:i4>0</vt:i4>
      </vt:variant>
      <vt:variant>
        <vt:i4>5</vt:i4>
      </vt:variant>
      <vt:variant>
        <vt:lpwstr/>
      </vt:variant>
      <vt:variant>
        <vt:lpwstr>_1C_–_2S_</vt:lpwstr>
      </vt:variant>
      <vt:variant>
        <vt:i4>7471215</vt:i4>
      </vt:variant>
      <vt:variant>
        <vt:i4>186</vt:i4>
      </vt:variant>
      <vt:variant>
        <vt:i4>0</vt:i4>
      </vt:variant>
      <vt:variant>
        <vt:i4>5</vt:i4>
      </vt:variant>
      <vt:variant>
        <vt:lpwstr/>
      </vt:variant>
      <vt:variant>
        <vt:lpwstr>_1C_=_Any_16+ HCP except 20-21 balan</vt:lpwstr>
      </vt:variant>
      <vt:variant>
        <vt:i4>542965804</vt:i4>
      </vt:variant>
      <vt:variant>
        <vt:i4>183</vt:i4>
      </vt:variant>
      <vt:variant>
        <vt:i4>0</vt:i4>
      </vt:variant>
      <vt:variant>
        <vt:i4>5</vt:i4>
      </vt:variant>
      <vt:variant>
        <vt:lpwstr/>
      </vt:variant>
      <vt:variant>
        <vt:lpwstr>_1C_–_1D_– 2H – 2S = Relay</vt:lpwstr>
      </vt:variant>
      <vt:variant>
        <vt:i4>7471215</vt:i4>
      </vt:variant>
      <vt:variant>
        <vt:i4>180</vt:i4>
      </vt:variant>
      <vt:variant>
        <vt:i4>0</vt:i4>
      </vt:variant>
      <vt:variant>
        <vt:i4>5</vt:i4>
      </vt:variant>
      <vt:variant>
        <vt:lpwstr/>
      </vt:variant>
      <vt:variant>
        <vt:lpwstr>_1C_=_Any_16+ HCP except 20-21 balan</vt:lpwstr>
      </vt:variant>
      <vt:variant>
        <vt:i4>5177404</vt:i4>
      </vt:variant>
      <vt:variant>
        <vt:i4>177</vt:i4>
      </vt:variant>
      <vt:variant>
        <vt:i4>0</vt:i4>
      </vt:variant>
      <vt:variant>
        <vt:i4>5</vt:i4>
      </vt:variant>
      <vt:variant>
        <vt:lpwstr/>
      </vt:variant>
      <vt:variant>
        <vt:lpwstr>_EKC_=_Exclusion</vt:lpwstr>
      </vt:variant>
      <vt:variant>
        <vt:i4>3997733</vt:i4>
      </vt:variant>
      <vt:variant>
        <vt:i4>174</vt:i4>
      </vt:variant>
      <vt:variant>
        <vt:i4>0</vt:i4>
      </vt:variant>
      <vt:variant>
        <vt:i4>5</vt:i4>
      </vt:variant>
      <vt:variant>
        <vt:lpwstr/>
      </vt:variant>
      <vt:variant>
        <vt:lpwstr>_Kickback_RKC</vt:lpwstr>
      </vt:variant>
      <vt:variant>
        <vt:i4>2097230</vt:i4>
      </vt:variant>
      <vt:variant>
        <vt:i4>171</vt:i4>
      </vt:variant>
      <vt:variant>
        <vt:i4>0</vt:i4>
      </vt:variant>
      <vt:variant>
        <vt:i4>5</vt:i4>
      </vt:variant>
      <vt:variant>
        <vt:lpwstr/>
      </vt:variant>
      <vt:variant>
        <vt:lpwstr>_Delta_=_Honor</vt:lpwstr>
      </vt:variant>
      <vt:variant>
        <vt:i4>7471215</vt:i4>
      </vt:variant>
      <vt:variant>
        <vt:i4>168</vt:i4>
      </vt:variant>
      <vt:variant>
        <vt:i4>0</vt:i4>
      </vt:variant>
      <vt:variant>
        <vt:i4>5</vt:i4>
      </vt:variant>
      <vt:variant>
        <vt:lpwstr/>
      </vt:variant>
      <vt:variant>
        <vt:lpwstr>_1C_=_Any_16+ HCP except 20-21 balan</vt:lpwstr>
      </vt:variant>
      <vt:variant>
        <vt:i4>5177404</vt:i4>
      </vt:variant>
      <vt:variant>
        <vt:i4>165</vt:i4>
      </vt:variant>
      <vt:variant>
        <vt:i4>0</vt:i4>
      </vt:variant>
      <vt:variant>
        <vt:i4>5</vt:i4>
      </vt:variant>
      <vt:variant>
        <vt:lpwstr/>
      </vt:variant>
      <vt:variant>
        <vt:lpwstr>_EKC_=_Exclusion</vt:lpwstr>
      </vt:variant>
      <vt:variant>
        <vt:i4>3997733</vt:i4>
      </vt:variant>
      <vt:variant>
        <vt:i4>162</vt:i4>
      </vt:variant>
      <vt:variant>
        <vt:i4>0</vt:i4>
      </vt:variant>
      <vt:variant>
        <vt:i4>5</vt:i4>
      </vt:variant>
      <vt:variant>
        <vt:lpwstr/>
      </vt:variant>
      <vt:variant>
        <vt:lpwstr>_Kickback_RKC</vt:lpwstr>
      </vt:variant>
      <vt:variant>
        <vt:i4>2097230</vt:i4>
      </vt:variant>
      <vt:variant>
        <vt:i4>159</vt:i4>
      </vt:variant>
      <vt:variant>
        <vt:i4>0</vt:i4>
      </vt:variant>
      <vt:variant>
        <vt:i4>5</vt:i4>
      </vt:variant>
      <vt:variant>
        <vt:lpwstr/>
      </vt:variant>
      <vt:variant>
        <vt:lpwstr>_Delta_=_Honor</vt:lpwstr>
      </vt:variant>
      <vt:variant>
        <vt:i4>7471215</vt:i4>
      </vt:variant>
      <vt:variant>
        <vt:i4>156</vt:i4>
      </vt:variant>
      <vt:variant>
        <vt:i4>0</vt:i4>
      </vt:variant>
      <vt:variant>
        <vt:i4>5</vt:i4>
      </vt:variant>
      <vt:variant>
        <vt:lpwstr/>
      </vt:variant>
      <vt:variant>
        <vt:lpwstr>_1C_=_Any_16+ HCP except 20-21 balan</vt:lpwstr>
      </vt:variant>
      <vt:variant>
        <vt:i4>7217217</vt:i4>
      </vt:variant>
      <vt:variant>
        <vt:i4>153</vt:i4>
      </vt:variant>
      <vt:variant>
        <vt:i4>0</vt:i4>
      </vt:variant>
      <vt:variant>
        <vt:i4>5</vt:i4>
      </vt:variant>
      <vt:variant>
        <vt:lpwstr/>
      </vt:variant>
      <vt:variant>
        <vt:lpwstr>_1C_–_1N_1</vt:lpwstr>
      </vt:variant>
      <vt:variant>
        <vt:i4>7471215</vt:i4>
      </vt:variant>
      <vt:variant>
        <vt:i4>150</vt:i4>
      </vt:variant>
      <vt:variant>
        <vt:i4>0</vt:i4>
      </vt:variant>
      <vt:variant>
        <vt:i4>5</vt:i4>
      </vt:variant>
      <vt:variant>
        <vt:lpwstr/>
      </vt:variant>
      <vt:variant>
        <vt:lpwstr>_1C_=_Any_16+ HCP except 20-21 balan</vt:lpwstr>
      </vt:variant>
      <vt:variant>
        <vt:i4>5177404</vt:i4>
      </vt:variant>
      <vt:variant>
        <vt:i4>147</vt:i4>
      </vt:variant>
      <vt:variant>
        <vt:i4>0</vt:i4>
      </vt:variant>
      <vt:variant>
        <vt:i4>5</vt:i4>
      </vt:variant>
      <vt:variant>
        <vt:lpwstr/>
      </vt:variant>
      <vt:variant>
        <vt:lpwstr>_EKC_=_Exclusion</vt:lpwstr>
      </vt:variant>
      <vt:variant>
        <vt:i4>3866688</vt:i4>
      </vt:variant>
      <vt:variant>
        <vt:i4>144</vt:i4>
      </vt:variant>
      <vt:variant>
        <vt:i4>0</vt:i4>
      </vt:variant>
      <vt:variant>
        <vt:i4>5</vt:i4>
      </vt:variant>
      <vt:variant>
        <vt:lpwstr/>
      </vt:variant>
      <vt:variant>
        <vt:lpwstr>_RKC_=_Keycard</vt:lpwstr>
      </vt:variant>
      <vt:variant>
        <vt:i4>2097230</vt:i4>
      </vt:variant>
      <vt:variant>
        <vt:i4>141</vt:i4>
      </vt:variant>
      <vt:variant>
        <vt:i4>0</vt:i4>
      </vt:variant>
      <vt:variant>
        <vt:i4>5</vt:i4>
      </vt:variant>
      <vt:variant>
        <vt:lpwstr/>
      </vt:variant>
      <vt:variant>
        <vt:lpwstr>_Delta_=_Honor</vt:lpwstr>
      </vt:variant>
      <vt:variant>
        <vt:i4>2555980</vt:i4>
      </vt:variant>
      <vt:variant>
        <vt:i4>138</vt:i4>
      </vt:variant>
      <vt:variant>
        <vt:i4>0</vt:i4>
      </vt:variant>
      <vt:variant>
        <vt:i4>5</vt:i4>
      </vt:variant>
      <vt:variant>
        <vt:lpwstr/>
      </vt:variant>
      <vt:variant>
        <vt:lpwstr>_Gamma_=_Trump</vt:lpwstr>
      </vt:variant>
      <vt:variant>
        <vt:i4>3997813</vt:i4>
      </vt:variant>
      <vt:variant>
        <vt:i4>135</vt:i4>
      </vt:variant>
      <vt:variant>
        <vt:i4>0</vt:i4>
      </vt:variant>
      <vt:variant>
        <vt:i4>5</vt:i4>
      </vt:variant>
      <vt:variant>
        <vt:lpwstr/>
      </vt:variant>
      <vt:variant>
        <vt:lpwstr>_Beta_=_Control_1</vt:lpwstr>
      </vt:variant>
      <vt:variant>
        <vt:i4>7471215</vt:i4>
      </vt:variant>
      <vt:variant>
        <vt:i4>132</vt:i4>
      </vt:variant>
      <vt:variant>
        <vt:i4>0</vt:i4>
      </vt:variant>
      <vt:variant>
        <vt:i4>5</vt:i4>
      </vt:variant>
      <vt:variant>
        <vt:lpwstr/>
      </vt:variant>
      <vt:variant>
        <vt:lpwstr>_1C_=_Any_16+ HCP except 20-21 balan</vt:lpwstr>
      </vt:variant>
      <vt:variant>
        <vt:i4>3866688</vt:i4>
      </vt:variant>
      <vt:variant>
        <vt:i4>129</vt:i4>
      </vt:variant>
      <vt:variant>
        <vt:i4>0</vt:i4>
      </vt:variant>
      <vt:variant>
        <vt:i4>5</vt:i4>
      </vt:variant>
      <vt:variant>
        <vt:lpwstr/>
      </vt:variant>
      <vt:variant>
        <vt:lpwstr>_RKC_=_Keycard</vt:lpwstr>
      </vt:variant>
      <vt:variant>
        <vt:i4>5177404</vt:i4>
      </vt:variant>
      <vt:variant>
        <vt:i4>126</vt:i4>
      </vt:variant>
      <vt:variant>
        <vt:i4>0</vt:i4>
      </vt:variant>
      <vt:variant>
        <vt:i4>5</vt:i4>
      </vt:variant>
      <vt:variant>
        <vt:lpwstr/>
      </vt:variant>
      <vt:variant>
        <vt:lpwstr>_EKC_=_Exclusion</vt:lpwstr>
      </vt:variant>
      <vt:variant>
        <vt:i4>2097230</vt:i4>
      </vt:variant>
      <vt:variant>
        <vt:i4>123</vt:i4>
      </vt:variant>
      <vt:variant>
        <vt:i4>0</vt:i4>
      </vt:variant>
      <vt:variant>
        <vt:i4>5</vt:i4>
      </vt:variant>
      <vt:variant>
        <vt:lpwstr/>
      </vt:variant>
      <vt:variant>
        <vt:lpwstr>_Delta_=_Honor</vt:lpwstr>
      </vt:variant>
      <vt:variant>
        <vt:i4>2555980</vt:i4>
      </vt:variant>
      <vt:variant>
        <vt:i4>120</vt:i4>
      </vt:variant>
      <vt:variant>
        <vt:i4>0</vt:i4>
      </vt:variant>
      <vt:variant>
        <vt:i4>5</vt:i4>
      </vt:variant>
      <vt:variant>
        <vt:lpwstr/>
      </vt:variant>
      <vt:variant>
        <vt:lpwstr>_Gamma_=_Trump</vt:lpwstr>
      </vt:variant>
      <vt:variant>
        <vt:i4>3997813</vt:i4>
      </vt:variant>
      <vt:variant>
        <vt:i4>117</vt:i4>
      </vt:variant>
      <vt:variant>
        <vt:i4>0</vt:i4>
      </vt:variant>
      <vt:variant>
        <vt:i4>5</vt:i4>
      </vt:variant>
      <vt:variant>
        <vt:lpwstr/>
      </vt:variant>
      <vt:variant>
        <vt:lpwstr>_Beta_=_Control_1</vt:lpwstr>
      </vt:variant>
      <vt:variant>
        <vt:i4>7471215</vt:i4>
      </vt:variant>
      <vt:variant>
        <vt:i4>114</vt:i4>
      </vt:variant>
      <vt:variant>
        <vt:i4>0</vt:i4>
      </vt:variant>
      <vt:variant>
        <vt:i4>5</vt:i4>
      </vt:variant>
      <vt:variant>
        <vt:lpwstr/>
      </vt:variant>
      <vt:variant>
        <vt:lpwstr>_1C_=_Any_16+ HCP except 20-21 balan</vt:lpwstr>
      </vt:variant>
      <vt:variant>
        <vt:i4>544677936</vt:i4>
      </vt:variant>
      <vt:variant>
        <vt:i4>111</vt:i4>
      </vt:variant>
      <vt:variant>
        <vt:i4>0</vt:i4>
      </vt:variant>
      <vt:variant>
        <vt:i4>5</vt:i4>
      </vt:variant>
      <vt:variant>
        <vt:lpwstr/>
      </vt:variant>
      <vt:variant>
        <vt:lpwstr>_1C_–_1D_– 3N = Long Solid Minor</vt:lpwstr>
      </vt:variant>
      <vt:variant>
        <vt:i4>540221553</vt:i4>
      </vt:variant>
      <vt:variant>
        <vt:i4>108</vt:i4>
      </vt:variant>
      <vt:variant>
        <vt:i4>0</vt:i4>
      </vt:variant>
      <vt:variant>
        <vt:i4>5</vt:i4>
      </vt:variant>
      <vt:variant>
        <vt:lpwstr/>
      </vt:variant>
      <vt:variant>
        <vt:lpwstr>_1C_–_1D_– 3C = 6+C, Short of GF</vt:lpwstr>
      </vt:variant>
      <vt:variant>
        <vt:i4>542384143</vt:i4>
      </vt:variant>
      <vt:variant>
        <vt:i4>105</vt:i4>
      </vt:variant>
      <vt:variant>
        <vt:i4>0</vt:i4>
      </vt:variant>
      <vt:variant>
        <vt:i4>5</vt:i4>
      </vt:variant>
      <vt:variant>
        <vt:lpwstr/>
      </vt:variant>
      <vt:variant>
        <vt:lpwstr>_1C_–_1D_– 2N =</vt:lpwstr>
      </vt:variant>
      <vt:variant>
        <vt:i4>542384146</vt:i4>
      </vt:variant>
      <vt:variant>
        <vt:i4>102</vt:i4>
      </vt:variant>
      <vt:variant>
        <vt:i4>0</vt:i4>
      </vt:variant>
      <vt:variant>
        <vt:i4>5</vt:i4>
      </vt:variant>
      <vt:variant>
        <vt:lpwstr/>
      </vt:variant>
      <vt:variant>
        <vt:lpwstr>_1C_–_1D_– 2S =</vt:lpwstr>
      </vt:variant>
      <vt:variant>
        <vt:i4>6758465</vt:i4>
      </vt:variant>
      <vt:variant>
        <vt:i4>99</vt:i4>
      </vt:variant>
      <vt:variant>
        <vt:i4>0</vt:i4>
      </vt:variant>
      <vt:variant>
        <vt:i4>5</vt:i4>
      </vt:variant>
      <vt:variant>
        <vt:lpwstr/>
      </vt:variant>
      <vt:variant>
        <vt:lpwstr>_1C_–_1D_20</vt:lpwstr>
      </vt:variant>
      <vt:variant>
        <vt:i4>6561857</vt:i4>
      </vt:variant>
      <vt:variant>
        <vt:i4>96</vt:i4>
      </vt:variant>
      <vt:variant>
        <vt:i4>0</vt:i4>
      </vt:variant>
      <vt:variant>
        <vt:i4>5</vt:i4>
      </vt:variant>
      <vt:variant>
        <vt:lpwstr/>
      </vt:variant>
      <vt:variant>
        <vt:lpwstr>_1C_–_1D_18</vt:lpwstr>
      </vt:variant>
      <vt:variant>
        <vt:i4>543105034</vt:i4>
      </vt:variant>
      <vt:variant>
        <vt:i4>93</vt:i4>
      </vt:variant>
      <vt:variant>
        <vt:i4>0</vt:i4>
      </vt:variant>
      <vt:variant>
        <vt:i4>5</vt:i4>
      </vt:variant>
      <vt:variant>
        <vt:lpwstr/>
      </vt:variant>
      <vt:variant>
        <vt:lpwstr>_1C_–_1D_– 2C = 5+C</vt:lpwstr>
      </vt:variant>
      <vt:variant>
        <vt:i4>544809078</vt:i4>
      </vt:variant>
      <vt:variant>
        <vt:i4>90</vt:i4>
      </vt:variant>
      <vt:variant>
        <vt:i4>0</vt:i4>
      </vt:variant>
      <vt:variant>
        <vt:i4>5</vt:i4>
      </vt:variant>
      <vt:variant>
        <vt:lpwstr/>
      </vt:variant>
      <vt:variant>
        <vt:lpwstr>_1C_–_1D_– 1N =16-17 Balanced</vt:lpwstr>
      </vt:variant>
      <vt:variant>
        <vt:i4>543760441</vt:i4>
      </vt:variant>
      <vt:variant>
        <vt:i4>87</vt:i4>
      </vt:variant>
      <vt:variant>
        <vt:i4>0</vt:i4>
      </vt:variant>
      <vt:variant>
        <vt:i4>5</vt:i4>
      </vt:variant>
      <vt:variant>
        <vt:lpwstr/>
      </vt:variant>
      <vt:variant>
        <vt:lpwstr>_1C_–_1D_– 1S = 5+S Any or GF Any</vt:lpwstr>
      </vt:variant>
      <vt:variant>
        <vt:i4>539369519</vt:i4>
      </vt:variant>
      <vt:variant>
        <vt:i4>84</vt:i4>
      </vt:variant>
      <vt:variant>
        <vt:i4>0</vt:i4>
      </vt:variant>
      <vt:variant>
        <vt:i4>5</vt:i4>
      </vt:variant>
      <vt:variant>
        <vt:lpwstr/>
      </vt:variant>
      <vt:variant>
        <vt:lpwstr>_1C_–_1D_– 1H = 5+H Any or 18-19HCP </vt:lpwstr>
      </vt:variant>
      <vt:variant>
        <vt:i4>7471215</vt:i4>
      </vt:variant>
      <vt:variant>
        <vt:i4>81</vt:i4>
      </vt:variant>
      <vt:variant>
        <vt:i4>0</vt:i4>
      </vt:variant>
      <vt:variant>
        <vt:i4>5</vt:i4>
      </vt:variant>
      <vt:variant>
        <vt:lpwstr/>
      </vt:variant>
      <vt:variant>
        <vt:lpwstr>_1C_=_Any_16+ HCP except 20-21 balan</vt:lpwstr>
      </vt:variant>
      <vt:variant>
        <vt:i4>6234140</vt:i4>
      </vt:variant>
      <vt:variant>
        <vt:i4>78</vt:i4>
      </vt:variant>
      <vt:variant>
        <vt:i4>0</vt:i4>
      </vt:variant>
      <vt:variant>
        <vt:i4>5</vt:i4>
      </vt:variant>
      <vt:variant>
        <vt:lpwstr/>
      </vt:variant>
      <vt:variant>
        <vt:lpwstr>_1C_–_3N</vt:lpwstr>
      </vt:variant>
      <vt:variant>
        <vt:i4>6561857</vt:i4>
      </vt:variant>
      <vt:variant>
        <vt:i4>75</vt:i4>
      </vt:variant>
      <vt:variant>
        <vt:i4>0</vt:i4>
      </vt:variant>
      <vt:variant>
        <vt:i4>5</vt:i4>
      </vt:variant>
      <vt:variant>
        <vt:lpwstr/>
      </vt:variant>
      <vt:variant>
        <vt:lpwstr>_1C_–_1D_15</vt:lpwstr>
      </vt:variant>
      <vt:variant>
        <vt:i4>6234141</vt:i4>
      </vt:variant>
      <vt:variant>
        <vt:i4>72</vt:i4>
      </vt:variant>
      <vt:variant>
        <vt:i4>0</vt:i4>
      </vt:variant>
      <vt:variant>
        <vt:i4>5</vt:i4>
      </vt:variant>
      <vt:variant>
        <vt:lpwstr/>
      </vt:variant>
      <vt:variant>
        <vt:lpwstr>_1C_–_2N</vt:lpwstr>
      </vt:variant>
      <vt:variant>
        <vt:i4>2039931</vt:i4>
      </vt:variant>
      <vt:variant>
        <vt:i4>69</vt:i4>
      </vt:variant>
      <vt:variant>
        <vt:i4>0</vt:i4>
      </vt:variant>
      <vt:variant>
        <vt:i4>5</vt:i4>
      </vt:variant>
      <vt:variant>
        <vt:lpwstr/>
      </vt:variant>
      <vt:variant>
        <vt:lpwstr>_1C_–_2S_= Minors (atleast 5-4) long</vt:lpwstr>
      </vt:variant>
      <vt:variant>
        <vt:i4>4923508</vt:i4>
      </vt:variant>
      <vt:variant>
        <vt:i4>66</vt:i4>
      </vt:variant>
      <vt:variant>
        <vt:i4>0</vt:i4>
      </vt:variant>
      <vt:variant>
        <vt:i4>5</vt:i4>
      </vt:variant>
      <vt:variant>
        <vt:lpwstr/>
      </vt:variant>
      <vt:variant>
        <vt:lpwstr>_1C_–_2H_= 14+ Balanced or 4441 or 0</vt:lpwstr>
      </vt:variant>
      <vt:variant>
        <vt:i4>5316661</vt:i4>
      </vt:variant>
      <vt:variant>
        <vt:i4>63</vt:i4>
      </vt:variant>
      <vt:variant>
        <vt:i4>0</vt:i4>
      </vt:variant>
      <vt:variant>
        <vt:i4>5</vt:i4>
      </vt:variant>
      <vt:variant>
        <vt:lpwstr/>
      </vt:variant>
      <vt:variant>
        <vt:lpwstr>_1C_–_2C_= 5+C, 8+HCP</vt:lpwstr>
      </vt:variant>
      <vt:variant>
        <vt:i4>5513269</vt:i4>
      </vt:variant>
      <vt:variant>
        <vt:i4>60</vt:i4>
      </vt:variant>
      <vt:variant>
        <vt:i4>0</vt:i4>
      </vt:variant>
      <vt:variant>
        <vt:i4>5</vt:i4>
      </vt:variant>
      <vt:variant>
        <vt:lpwstr/>
      </vt:variant>
      <vt:variant>
        <vt:lpwstr>_1C_–_1N_= 8-13HCP, Balanced</vt:lpwstr>
      </vt:variant>
      <vt:variant>
        <vt:i4>4333598</vt:i4>
      </vt:variant>
      <vt:variant>
        <vt:i4>57</vt:i4>
      </vt:variant>
      <vt:variant>
        <vt:i4>0</vt:i4>
      </vt:variant>
      <vt:variant>
        <vt:i4>5</vt:i4>
      </vt:variant>
      <vt:variant>
        <vt:lpwstr/>
      </vt:variant>
      <vt:variant>
        <vt:lpwstr>_1C_–_1S</vt:lpwstr>
      </vt:variant>
      <vt:variant>
        <vt:i4>5840926</vt:i4>
      </vt:variant>
      <vt:variant>
        <vt:i4>54</vt:i4>
      </vt:variant>
      <vt:variant>
        <vt:i4>0</vt:i4>
      </vt:variant>
      <vt:variant>
        <vt:i4>5</vt:i4>
      </vt:variant>
      <vt:variant>
        <vt:lpwstr/>
      </vt:variant>
      <vt:variant>
        <vt:lpwstr>_1C_–_1H</vt:lpwstr>
      </vt:variant>
      <vt:variant>
        <vt:i4>5578782</vt:i4>
      </vt:variant>
      <vt:variant>
        <vt:i4>51</vt:i4>
      </vt:variant>
      <vt:variant>
        <vt:i4>0</vt:i4>
      </vt:variant>
      <vt:variant>
        <vt:i4>5</vt:i4>
      </vt:variant>
      <vt:variant>
        <vt:lpwstr/>
      </vt:variant>
      <vt:variant>
        <vt:lpwstr>_1C_–_1D</vt:lpwstr>
      </vt:variant>
      <vt:variant>
        <vt:i4>3145752</vt:i4>
      </vt:variant>
      <vt:variant>
        <vt:i4>48</vt:i4>
      </vt:variant>
      <vt:variant>
        <vt:i4>0</vt:i4>
      </vt:variant>
      <vt:variant>
        <vt:i4>5</vt:i4>
      </vt:variant>
      <vt:variant>
        <vt:lpwstr/>
      </vt:variant>
      <vt:variant>
        <vt:lpwstr>_5H/5S_=_Asking</vt:lpwstr>
      </vt:variant>
      <vt:variant>
        <vt:i4>5636219</vt:i4>
      </vt:variant>
      <vt:variant>
        <vt:i4>45</vt:i4>
      </vt:variant>
      <vt:variant>
        <vt:i4>0</vt:i4>
      </vt:variant>
      <vt:variant>
        <vt:i4>5</vt:i4>
      </vt:variant>
      <vt:variant>
        <vt:lpwstr/>
      </vt:variant>
      <vt:variant>
        <vt:lpwstr>_5C/5D_=_Pre</vt:lpwstr>
      </vt:variant>
      <vt:variant>
        <vt:i4>2228250</vt:i4>
      </vt:variant>
      <vt:variant>
        <vt:i4>42</vt:i4>
      </vt:variant>
      <vt:variant>
        <vt:i4>0</vt:i4>
      </vt:variant>
      <vt:variant>
        <vt:i4>5</vt:i4>
      </vt:variant>
      <vt:variant>
        <vt:lpwstr/>
      </vt:variant>
      <vt:variant>
        <vt:lpwstr>_4N_=_Specific</vt:lpwstr>
      </vt:variant>
      <vt:variant>
        <vt:i4>4391014</vt:i4>
      </vt:variant>
      <vt:variant>
        <vt:i4>39</vt:i4>
      </vt:variant>
      <vt:variant>
        <vt:i4>0</vt:i4>
      </vt:variant>
      <vt:variant>
        <vt:i4>5</vt:i4>
      </vt:variant>
      <vt:variant>
        <vt:lpwstr/>
      </vt:variant>
      <vt:variant>
        <vt:lpwstr>_4H/4S_=_Weak</vt:lpwstr>
      </vt:variant>
      <vt:variant>
        <vt:i4>5767268</vt:i4>
      </vt:variant>
      <vt:variant>
        <vt:i4>36</vt:i4>
      </vt:variant>
      <vt:variant>
        <vt:i4>0</vt:i4>
      </vt:variant>
      <vt:variant>
        <vt:i4>5</vt:i4>
      </vt:variant>
      <vt:variant>
        <vt:lpwstr/>
      </vt:variant>
      <vt:variant>
        <vt:lpwstr>_4D_=_Namyats</vt:lpwstr>
      </vt:variant>
      <vt:variant>
        <vt:i4>5767267</vt:i4>
      </vt:variant>
      <vt:variant>
        <vt:i4>33</vt:i4>
      </vt:variant>
      <vt:variant>
        <vt:i4>0</vt:i4>
      </vt:variant>
      <vt:variant>
        <vt:i4>5</vt:i4>
      </vt:variant>
      <vt:variant>
        <vt:lpwstr/>
      </vt:variant>
      <vt:variant>
        <vt:lpwstr>_4C_=_Namyats</vt:lpwstr>
      </vt:variant>
      <vt:variant>
        <vt:i4>3473423</vt:i4>
      </vt:variant>
      <vt:variant>
        <vt:i4>30</vt:i4>
      </vt:variant>
      <vt:variant>
        <vt:i4>0</vt:i4>
      </vt:variant>
      <vt:variant>
        <vt:i4>5</vt:i4>
      </vt:variant>
      <vt:variant>
        <vt:lpwstr/>
      </vt:variant>
      <vt:variant>
        <vt:lpwstr>_3N_=_Minor</vt:lpwstr>
      </vt:variant>
      <vt:variant>
        <vt:i4>3997719</vt:i4>
      </vt:variant>
      <vt:variant>
        <vt:i4>27</vt:i4>
      </vt:variant>
      <vt:variant>
        <vt:i4>0</vt:i4>
      </vt:variant>
      <vt:variant>
        <vt:i4>5</vt:i4>
      </vt:variant>
      <vt:variant>
        <vt:lpwstr/>
      </vt:variant>
      <vt:variant>
        <vt:lpwstr>_3C_=_Weak</vt:lpwstr>
      </vt:variant>
      <vt:variant>
        <vt:i4>4718710</vt:i4>
      </vt:variant>
      <vt:variant>
        <vt:i4>24</vt:i4>
      </vt:variant>
      <vt:variant>
        <vt:i4>0</vt:i4>
      </vt:variant>
      <vt:variant>
        <vt:i4>5</vt:i4>
      </vt:variant>
      <vt:variant>
        <vt:lpwstr/>
      </vt:variant>
      <vt:variant>
        <vt:lpwstr>_2N_=_5C+5D,</vt:lpwstr>
      </vt:variant>
      <vt:variant>
        <vt:i4>5767266</vt:i4>
      </vt:variant>
      <vt:variant>
        <vt:i4>21</vt:i4>
      </vt:variant>
      <vt:variant>
        <vt:i4>0</vt:i4>
      </vt:variant>
      <vt:variant>
        <vt:i4>5</vt:i4>
      </vt:variant>
      <vt:variant>
        <vt:lpwstr/>
      </vt:variant>
      <vt:variant>
        <vt:lpwstr>_2S_=_5S+5m,</vt:lpwstr>
      </vt:variant>
      <vt:variant>
        <vt:i4>5898303</vt:i4>
      </vt:variant>
      <vt:variant>
        <vt:i4>18</vt:i4>
      </vt:variant>
      <vt:variant>
        <vt:i4>0</vt:i4>
      </vt:variant>
      <vt:variant>
        <vt:i4>5</vt:i4>
      </vt:variant>
      <vt:variant>
        <vt:lpwstr/>
      </vt:variant>
      <vt:variant>
        <vt:lpwstr>_2H_=_5H</vt:lpwstr>
      </vt:variant>
      <vt:variant>
        <vt:i4>3932176</vt:i4>
      </vt:variant>
      <vt:variant>
        <vt:i4>15</vt:i4>
      </vt:variant>
      <vt:variant>
        <vt:i4>0</vt:i4>
      </vt:variant>
      <vt:variant>
        <vt:i4>5</vt:i4>
      </vt:variant>
      <vt:variant>
        <vt:lpwstr/>
      </vt:variant>
      <vt:variant>
        <vt:lpwstr>_2D_=_Weak</vt:lpwstr>
      </vt:variant>
      <vt:variant>
        <vt:i4>1900639</vt:i4>
      </vt:variant>
      <vt:variant>
        <vt:i4>12</vt:i4>
      </vt:variant>
      <vt:variant>
        <vt:i4>0</vt:i4>
      </vt:variant>
      <vt:variant>
        <vt:i4>5</vt:i4>
      </vt:variant>
      <vt:variant>
        <vt:lpwstr/>
      </vt:variant>
      <vt:variant>
        <vt:lpwstr>_2C_Opening</vt:lpwstr>
      </vt:variant>
      <vt:variant>
        <vt:i4>4259870</vt:i4>
      </vt:variant>
      <vt:variant>
        <vt:i4>9</vt:i4>
      </vt:variant>
      <vt:variant>
        <vt:i4>0</vt:i4>
      </vt:variant>
      <vt:variant>
        <vt:i4>5</vt:i4>
      </vt:variant>
      <vt:variant>
        <vt:lpwstr/>
      </vt:variant>
      <vt:variant>
        <vt:lpwstr>_1NT_Opening</vt:lpwstr>
      </vt:variant>
      <vt:variant>
        <vt:i4>6881321</vt:i4>
      </vt:variant>
      <vt:variant>
        <vt:i4>6</vt:i4>
      </vt:variant>
      <vt:variant>
        <vt:i4>0</vt:i4>
      </vt:variant>
      <vt:variant>
        <vt:i4>5</vt:i4>
      </vt:variant>
      <vt:variant>
        <vt:lpwstr/>
      </vt:variant>
      <vt:variant>
        <vt:lpwstr>_1H/1S_Opening</vt:lpwstr>
      </vt:variant>
      <vt:variant>
        <vt:i4>1966168</vt:i4>
      </vt:variant>
      <vt:variant>
        <vt:i4>3</vt:i4>
      </vt:variant>
      <vt:variant>
        <vt:i4>0</vt:i4>
      </vt:variant>
      <vt:variant>
        <vt:i4>5</vt:i4>
      </vt:variant>
      <vt:variant>
        <vt:lpwstr/>
      </vt:variant>
      <vt:variant>
        <vt:lpwstr>_1D_Opening</vt:lpwstr>
      </vt:variant>
      <vt:variant>
        <vt:i4>1966175</vt:i4>
      </vt:variant>
      <vt:variant>
        <vt:i4>0</vt:i4>
      </vt:variant>
      <vt:variant>
        <vt:i4>0</vt:i4>
      </vt:variant>
      <vt:variant>
        <vt:i4>5</vt:i4>
      </vt:variant>
      <vt:variant>
        <vt:lpwstr/>
      </vt:variant>
      <vt:variant>
        <vt:lpwstr>_1C_Opening</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Minor Suit Opening</dc:title>
  <dc:creator>Sriram Narasimhan</dc:creator>
  <cp:lastModifiedBy>Vijay</cp:lastModifiedBy>
  <cp:revision>29</cp:revision>
  <cp:lastPrinted>2009-09-14T17:50:00Z</cp:lastPrinted>
  <dcterms:created xsi:type="dcterms:W3CDTF">2014-06-16T18:50:00Z</dcterms:created>
  <dcterms:modified xsi:type="dcterms:W3CDTF">2014-06-24T19:22:00Z</dcterms:modified>
</cp:coreProperties>
</file>